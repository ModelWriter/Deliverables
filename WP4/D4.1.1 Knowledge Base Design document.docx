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DFACD77" w14:textId="77777777" w:rsidR="007035C8" w:rsidRPr="006D38F9" w:rsidRDefault="007035C8">
      <w:pPr>
        <w:rPr>
          <w:b/>
          <w:color w:val="00B050"/>
          <w:sz w:val="48"/>
          <w:szCs w:val="48"/>
          <w:lang w:val="en-US"/>
        </w:rPr>
      </w:pPr>
    </w:p>
    <w:p w14:paraId="49A943F1" w14:textId="77777777" w:rsidR="007035C8" w:rsidRPr="006D38F9" w:rsidRDefault="001E2F3D">
      <w:pPr>
        <w:rPr>
          <w:b/>
          <w:color w:val="00B050"/>
          <w:sz w:val="48"/>
          <w:szCs w:val="48"/>
          <w:lang w:val="en-US"/>
        </w:rPr>
      </w:pPr>
      <w:r w:rsidRPr="006D38F9">
        <w:rPr>
          <w:b/>
          <w:color w:val="00B050"/>
          <w:sz w:val="48"/>
          <w:szCs w:val="48"/>
          <w:lang w:val="en-US"/>
        </w:rPr>
        <w:t>D4.1.1</w:t>
      </w:r>
    </w:p>
    <w:p w14:paraId="7DA05C2C" w14:textId="77777777" w:rsidR="007035C8" w:rsidRPr="006D38F9" w:rsidRDefault="001E2F3D">
      <w:pPr>
        <w:rPr>
          <w:b/>
          <w:color w:val="00B050"/>
          <w:sz w:val="48"/>
          <w:szCs w:val="48"/>
          <w:lang w:val="en-US"/>
        </w:rPr>
      </w:pPr>
      <w:r w:rsidRPr="006D38F9">
        <w:rPr>
          <w:b/>
          <w:color w:val="00B050"/>
          <w:sz w:val="48"/>
          <w:szCs w:val="48"/>
          <w:lang w:val="en-US"/>
        </w:rPr>
        <w:t>Knowle</w:t>
      </w:r>
      <w:bookmarkStart w:id="0" w:name="_GoBack"/>
      <w:bookmarkEnd w:id="0"/>
      <w:r w:rsidRPr="006D38F9">
        <w:rPr>
          <w:b/>
          <w:color w:val="00B050"/>
          <w:sz w:val="48"/>
          <w:szCs w:val="48"/>
          <w:lang w:val="en-US"/>
        </w:rPr>
        <w:t>dge Base Design document</w:t>
      </w:r>
    </w:p>
    <w:p w14:paraId="0BFD0C35" w14:textId="77777777" w:rsidR="007035C8" w:rsidRPr="006D38F9" w:rsidRDefault="007035C8">
      <w:pPr>
        <w:rPr>
          <w:b/>
          <w:color w:val="00B050"/>
          <w:sz w:val="48"/>
          <w:szCs w:val="48"/>
          <w:lang w:val="en-US"/>
        </w:rPr>
      </w:pPr>
    </w:p>
    <w:p w14:paraId="05CA096D" w14:textId="77777777" w:rsidR="007035C8" w:rsidRPr="006D38F9" w:rsidRDefault="007035C8">
      <w:pPr>
        <w:rPr>
          <w:b/>
          <w:color w:val="00B050"/>
          <w:sz w:val="48"/>
          <w:szCs w:val="48"/>
          <w:lang w:val="en-US"/>
        </w:rPr>
      </w:pPr>
    </w:p>
    <w:p w14:paraId="32D8489B" w14:textId="77777777" w:rsidR="007035C8" w:rsidRPr="006D38F9" w:rsidRDefault="001E2F3D">
      <w:pPr>
        <w:rPr>
          <w:color w:val="00000A"/>
          <w:sz w:val="36"/>
          <w:szCs w:val="36"/>
          <w:lang w:val="en-US"/>
        </w:rPr>
      </w:pPr>
      <w:r w:rsidRPr="006D38F9">
        <w:rPr>
          <w:color w:val="00000A"/>
          <w:sz w:val="36"/>
          <w:szCs w:val="36"/>
          <w:lang w:val="en-US"/>
        </w:rPr>
        <w:t>ModelWriter</w:t>
      </w:r>
    </w:p>
    <w:p w14:paraId="2E662A04" w14:textId="77777777" w:rsidR="007035C8" w:rsidRPr="006D38F9" w:rsidRDefault="001E2F3D">
      <w:pPr>
        <w:rPr>
          <w:color w:val="7F7F7F"/>
          <w:sz w:val="28"/>
          <w:szCs w:val="28"/>
          <w:lang w:val="en-US"/>
        </w:rPr>
      </w:pPr>
      <w:r w:rsidRPr="006D38F9">
        <w:rPr>
          <w:color w:val="7F7F7F"/>
          <w:sz w:val="28"/>
          <w:szCs w:val="28"/>
          <w:lang w:val="en-US"/>
        </w:rPr>
        <w:t>Text &amp; Model-Synchronized Document Engineering Platform</w:t>
      </w:r>
    </w:p>
    <w:p w14:paraId="2066AEC7" w14:textId="77777777" w:rsidR="007035C8" w:rsidRPr="006D38F9" w:rsidRDefault="007035C8">
      <w:pPr>
        <w:pBdr>
          <w:bottom w:val="single" w:sz="4" w:space="1" w:color="00A651"/>
        </w:pBdr>
        <w:rPr>
          <w:rFonts w:ascii="Arial" w:eastAsia="Arial" w:hAnsi="Arial" w:cs="Arial"/>
          <w:sz w:val="10"/>
          <w:szCs w:val="10"/>
          <w:lang w:val="en-US"/>
        </w:rPr>
      </w:pPr>
    </w:p>
    <w:p w14:paraId="1E4BBB2C" w14:textId="77777777" w:rsidR="007035C8" w:rsidRPr="006D38F9" w:rsidRDefault="007035C8">
      <w:pPr>
        <w:spacing w:line="276" w:lineRule="auto"/>
        <w:rPr>
          <w:rFonts w:ascii="Arial" w:eastAsia="Arial" w:hAnsi="Arial" w:cs="Arial"/>
          <w:sz w:val="20"/>
          <w:szCs w:val="20"/>
          <w:lang w:val="en-US"/>
        </w:rPr>
      </w:pPr>
    </w:p>
    <w:p w14:paraId="5A584746" w14:textId="77777777" w:rsidR="007035C8" w:rsidRPr="006D38F9" w:rsidRDefault="007035C8">
      <w:pPr>
        <w:spacing w:line="288" w:lineRule="auto"/>
        <w:jc w:val="both"/>
        <w:rPr>
          <w:rFonts w:ascii="Arial" w:eastAsia="Arial" w:hAnsi="Arial" w:cs="Arial"/>
          <w:sz w:val="20"/>
          <w:szCs w:val="20"/>
          <w:lang w:val="en-US"/>
        </w:rPr>
      </w:pPr>
    </w:p>
    <w:p w14:paraId="07B31C6E" w14:textId="77777777" w:rsidR="007035C8" w:rsidRPr="006D38F9" w:rsidRDefault="007035C8">
      <w:pPr>
        <w:spacing w:line="288" w:lineRule="auto"/>
        <w:jc w:val="both"/>
        <w:rPr>
          <w:rFonts w:ascii="Arial" w:eastAsia="Arial" w:hAnsi="Arial" w:cs="Arial"/>
          <w:sz w:val="20"/>
          <w:szCs w:val="20"/>
          <w:lang w:val="en-US"/>
        </w:rPr>
      </w:pPr>
    </w:p>
    <w:p w14:paraId="7D564CD2" w14:textId="77777777" w:rsidR="007035C8" w:rsidRPr="006D38F9" w:rsidRDefault="007035C8">
      <w:pPr>
        <w:spacing w:line="288" w:lineRule="auto"/>
        <w:jc w:val="both"/>
        <w:rPr>
          <w:rFonts w:ascii="Arial" w:eastAsia="Arial" w:hAnsi="Arial" w:cs="Arial"/>
          <w:sz w:val="20"/>
          <w:szCs w:val="20"/>
          <w:lang w:val="en-US"/>
        </w:rPr>
      </w:pPr>
    </w:p>
    <w:p w14:paraId="72CE2293" w14:textId="77777777" w:rsidR="007035C8" w:rsidRPr="006D38F9" w:rsidRDefault="007035C8">
      <w:pPr>
        <w:spacing w:line="288" w:lineRule="auto"/>
        <w:jc w:val="both"/>
        <w:rPr>
          <w:rFonts w:ascii="Arial" w:eastAsia="Arial" w:hAnsi="Arial" w:cs="Arial"/>
          <w:sz w:val="20"/>
          <w:szCs w:val="20"/>
          <w:lang w:val="en-US"/>
        </w:rPr>
      </w:pPr>
    </w:p>
    <w:p w14:paraId="69115F34" w14:textId="77777777" w:rsidR="007035C8" w:rsidRPr="006D38F9" w:rsidRDefault="007035C8">
      <w:pPr>
        <w:spacing w:line="288" w:lineRule="auto"/>
        <w:jc w:val="both"/>
        <w:rPr>
          <w:rFonts w:ascii="Arial" w:eastAsia="Arial" w:hAnsi="Arial" w:cs="Arial"/>
          <w:sz w:val="20"/>
          <w:szCs w:val="20"/>
          <w:lang w:val="en-US"/>
        </w:rPr>
      </w:pPr>
    </w:p>
    <w:p w14:paraId="5A7E4D31" w14:textId="77777777" w:rsidR="007035C8" w:rsidRPr="006D38F9" w:rsidRDefault="007035C8">
      <w:pPr>
        <w:spacing w:line="288" w:lineRule="auto"/>
        <w:jc w:val="both"/>
        <w:rPr>
          <w:rFonts w:ascii="Arial" w:eastAsia="Arial" w:hAnsi="Arial" w:cs="Arial"/>
          <w:sz w:val="20"/>
          <w:szCs w:val="20"/>
          <w:lang w:val="en-US"/>
        </w:rPr>
      </w:pPr>
    </w:p>
    <w:p w14:paraId="3A6441F1" w14:textId="77777777" w:rsidR="007035C8" w:rsidRPr="006D38F9"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Work Package: WP4</w:t>
      </w:r>
    </w:p>
    <w:p w14:paraId="33429F08" w14:textId="77777777" w:rsidR="007035C8" w:rsidRPr="006D38F9"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Task: T4.1 – Knowledge Base Design</w:t>
      </w:r>
    </w:p>
    <w:p w14:paraId="1DDBBFA3" w14:textId="77777777" w:rsidR="007035C8" w:rsidRPr="006D38F9" w:rsidRDefault="007035C8">
      <w:pPr>
        <w:spacing w:line="288" w:lineRule="auto"/>
        <w:jc w:val="both"/>
        <w:rPr>
          <w:rFonts w:ascii="Arial" w:eastAsia="Arial" w:hAnsi="Arial" w:cs="Arial"/>
          <w:sz w:val="20"/>
          <w:szCs w:val="20"/>
          <w:lang w:val="en-US"/>
        </w:rPr>
      </w:pPr>
    </w:p>
    <w:p w14:paraId="12539FDE" w14:textId="77777777" w:rsidR="007035C8" w:rsidRPr="006D38F9"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Edited by:</w:t>
      </w:r>
    </w:p>
    <w:p w14:paraId="2D28BE59" w14:textId="77777777" w:rsidR="007035C8" w:rsidRPr="006D38F9" w:rsidRDefault="007035C8">
      <w:pPr>
        <w:spacing w:line="288" w:lineRule="auto"/>
        <w:jc w:val="both"/>
        <w:rPr>
          <w:rFonts w:ascii="Arial" w:eastAsia="Arial" w:hAnsi="Arial" w:cs="Arial"/>
          <w:sz w:val="20"/>
          <w:szCs w:val="20"/>
          <w:lang w:val="en-US"/>
        </w:rPr>
      </w:pPr>
    </w:p>
    <w:p w14:paraId="0F1B26BD" w14:textId="77777777" w:rsidR="007035C8" w:rsidRPr="006D38F9" w:rsidRDefault="001E2F3D">
      <w:pPr>
        <w:spacing w:line="288" w:lineRule="auto"/>
        <w:ind w:left="709"/>
        <w:rPr>
          <w:rFonts w:ascii="Arial" w:eastAsia="Arial" w:hAnsi="Arial" w:cs="Arial"/>
          <w:sz w:val="20"/>
          <w:szCs w:val="20"/>
          <w:lang w:val="en-US"/>
        </w:rPr>
      </w:pPr>
      <w:r w:rsidRPr="006D38F9">
        <w:rPr>
          <w:rFonts w:ascii="Arial" w:eastAsia="Arial" w:hAnsi="Arial" w:cs="Arial"/>
          <w:sz w:val="20"/>
          <w:szCs w:val="20"/>
          <w:lang w:val="en-US"/>
        </w:rPr>
        <w:t>Erhan Mengusoglu &lt;erhanmengusoglu@mantis.com.tr&gt; (Mantis)</w:t>
      </w:r>
    </w:p>
    <w:p w14:paraId="1FA9E24D" w14:textId="77777777" w:rsidR="007035C8" w:rsidRPr="006D38F9" w:rsidRDefault="001E2F3D">
      <w:pPr>
        <w:spacing w:line="288" w:lineRule="auto"/>
        <w:ind w:left="709"/>
        <w:rPr>
          <w:rFonts w:ascii="Arial" w:eastAsia="Arial" w:hAnsi="Arial" w:cs="Arial"/>
          <w:sz w:val="20"/>
          <w:szCs w:val="20"/>
          <w:lang w:val="en-US"/>
        </w:rPr>
      </w:pPr>
      <w:r w:rsidRPr="006D38F9">
        <w:rPr>
          <w:rFonts w:ascii="Arial" w:eastAsia="Arial" w:hAnsi="Arial" w:cs="Arial"/>
          <w:sz w:val="20"/>
          <w:szCs w:val="20"/>
          <w:lang w:val="en-US"/>
        </w:rPr>
        <w:t>…</w:t>
      </w:r>
    </w:p>
    <w:p w14:paraId="535B5BF1" w14:textId="77777777" w:rsidR="007035C8" w:rsidRPr="006D38F9" w:rsidRDefault="007035C8">
      <w:pPr>
        <w:spacing w:line="288" w:lineRule="auto"/>
        <w:rPr>
          <w:rFonts w:ascii="Arial" w:eastAsia="Arial" w:hAnsi="Arial" w:cs="Arial"/>
          <w:sz w:val="20"/>
          <w:szCs w:val="20"/>
          <w:lang w:val="en-US"/>
        </w:rPr>
      </w:pPr>
    </w:p>
    <w:p w14:paraId="72E320B0" w14:textId="77777777" w:rsidR="007035C8" w:rsidRPr="006D38F9" w:rsidRDefault="001E2F3D">
      <w:pPr>
        <w:spacing w:line="288" w:lineRule="auto"/>
        <w:rPr>
          <w:rFonts w:ascii="Arial" w:eastAsia="Arial" w:hAnsi="Arial" w:cs="Arial"/>
          <w:sz w:val="20"/>
          <w:szCs w:val="20"/>
          <w:lang w:val="en-US"/>
        </w:rPr>
      </w:pPr>
      <w:r w:rsidRPr="006D38F9">
        <w:rPr>
          <w:rFonts w:ascii="Arial" w:eastAsia="Arial" w:hAnsi="Arial" w:cs="Arial"/>
          <w:sz w:val="20"/>
          <w:szCs w:val="20"/>
          <w:lang w:val="en-US"/>
        </w:rPr>
        <w:t>Date: 02-Jun-2015</w:t>
      </w:r>
    </w:p>
    <w:p w14:paraId="0E69EE9C" w14:textId="77777777" w:rsidR="007035C8" w:rsidRPr="006D38F9"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Version: 1.0.0</w:t>
      </w:r>
    </w:p>
    <w:p w14:paraId="10F39517" w14:textId="77777777" w:rsidR="007035C8" w:rsidRPr="006D38F9" w:rsidRDefault="007035C8">
      <w:pPr>
        <w:spacing w:line="288" w:lineRule="auto"/>
        <w:jc w:val="both"/>
        <w:rPr>
          <w:rFonts w:ascii="Arial" w:eastAsia="Arial" w:hAnsi="Arial" w:cs="Arial"/>
          <w:sz w:val="20"/>
          <w:szCs w:val="20"/>
          <w:lang w:val="en-US"/>
        </w:rPr>
      </w:pPr>
    </w:p>
    <w:p w14:paraId="6BAB5298" w14:textId="77777777" w:rsidR="007035C8" w:rsidRPr="006D38F9" w:rsidRDefault="007035C8">
      <w:pPr>
        <w:spacing w:line="288" w:lineRule="auto"/>
        <w:jc w:val="both"/>
        <w:rPr>
          <w:rFonts w:ascii="Arial" w:eastAsia="Arial" w:hAnsi="Arial" w:cs="Arial"/>
          <w:sz w:val="20"/>
          <w:szCs w:val="20"/>
          <w:lang w:val="en-US"/>
        </w:rPr>
      </w:pPr>
    </w:p>
    <w:p w14:paraId="268C76C0" w14:textId="77777777" w:rsidR="007035C8" w:rsidRPr="006D38F9" w:rsidRDefault="007035C8">
      <w:pPr>
        <w:spacing w:line="288" w:lineRule="auto"/>
        <w:jc w:val="both"/>
        <w:rPr>
          <w:rFonts w:ascii="Arial" w:eastAsia="Arial" w:hAnsi="Arial" w:cs="Arial"/>
          <w:sz w:val="20"/>
          <w:szCs w:val="20"/>
          <w:lang w:val="en-US"/>
        </w:rPr>
      </w:pPr>
    </w:p>
    <w:p w14:paraId="75B45C05" w14:textId="77777777" w:rsidR="007035C8" w:rsidRPr="006D38F9" w:rsidRDefault="007035C8">
      <w:pPr>
        <w:spacing w:line="288" w:lineRule="auto"/>
        <w:jc w:val="both"/>
        <w:rPr>
          <w:rFonts w:ascii="Arial" w:eastAsia="Arial" w:hAnsi="Arial" w:cs="Arial"/>
          <w:sz w:val="20"/>
          <w:szCs w:val="20"/>
          <w:lang w:val="en-US"/>
        </w:rPr>
      </w:pPr>
    </w:p>
    <w:p w14:paraId="233B1578" w14:textId="77777777" w:rsidR="007035C8" w:rsidRPr="006D38F9" w:rsidRDefault="007035C8">
      <w:pPr>
        <w:spacing w:line="288" w:lineRule="auto"/>
        <w:jc w:val="both"/>
        <w:rPr>
          <w:rFonts w:ascii="Arial" w:eastAsia="Arial" w:hAnsi="Arial" w:cs="Arial"/>
          <w:sz w:val="20"/>
          <w:szCs w:val="20"/>
          <w:lang w:val="en-US"/>
        </w:rPr>
      </w:pPr>
    </w:p>
    <w:p w14:paraId="2CB35491" w14:textId="77777777" w:rsidR="007035C8" w:rsidRPr="006D38F9" w:rsidRDefault="007035C8">
      <w:pPr>
        <w:spacing w:line="288" w:lineRule="auto"/>
        <w:jc w:val="both"/>
        <w:rPr>
          <w:rFonts w:ascii="Arial" w:eastAsia="Arial" w:hAnsi="Arial" w:cs="Arial"/>
          <w:sz w:val="20"/>
          <w:szCs w:val="20"/>
          <w:lang w:val="en-US"/>
        </w:rPr>
      </w:pPr>
    </w:p>
    <w:p w14:paraId="76C00C73" w14:textId="77777777" w:rsidR="007035C8" w:rsidRPr="006D38F9" w:rsidRDefault="007035C8">
      <w:pPr>
        <w:spacing w:line="288" w:lineRule="auto"/>
        <w:jc w:val="both"/>
        <w:rPr>
          <w:rFonts w:ascii="Arial" w:eastAsia="Arial" w:hAnsi="Arial" w:cs="Arial"/>
          <w:sz w:val="20"/>
          <w:szCs w:val="20"/>
          <w:lang w:val="en-US"/>
        </w:rPr>
      </w:pPr>
    </w:p>
    <w:p w14:paraId="40AA8672" w14:textId="77777777" w:rsidR="007035C8" w:rsidRPr="006D38F9" w:rsidRDefault="007035C8">
      <w:pPr>
        <w:spacing w:line="288" w:lineRule="auto"/>
        <w:jc w:val="both"/>
        <w:rPr>
          <w:rFonts w:ascii="Arial" w:eastAsia="Arial" w:hAnsi="Arial" w:cs="Arial"/>
          <w:sz w:val="20"/>
          <w:szCs w:val="20"/>
          <w:lang w:val="en-US"/>
        </w:rPr>
      </w:pPr>
    </w:p>
    <w:p w14:paraId="68F4A831" w14:textId="77777777" w:rsidR="007035C8" w:rsidRPr="006D38F9" w:rsidRDefault="007035C8">
      <w:pPr>
        <w:spacing w:line="288" w:lineRule="auto"/>
        <w:jc w:val="both"/>
        <w:rPr>
          <w:rFonts w:ascii="Arial" w:eastAsia="Arial" w:hAnsi="Arial" w:cs="Arial"/>
          <w:sz w:val="20"/>
          <w:szCs w:val="20"/>
          <w:lang w:val="en-US"/>
        </w:rPr>
      </w:pPr>
    </w:p>
    <w:p w14:paraId="0CE54568" w14:textId="77777777" w:rsidR="007035C8" w:rsidRPr="006D38F9" w:rsidRDefault="007035C8">
      <w:pPr>
        <w:spacing w:line="288" w:lineRule="auto"/>
        <w:jc w:val="both"/>
        <w:rPr>
          <w:rFonts w:ascii="Arial" w:eastAsia="Arial" w:hAnsi="Arial" w:cs="Arial"/>
          <w:sz w:val="20"/>
          <w:szCs w:val="20"/>
          <w:lang w:val="en-US"/>
        </w:rPr>
      </w:pPr>
    </w:p>
    <w:p w14:paraId="52A465F2" w14:textId="77777777" w:rsidR="007035C8" w:rsidRPr="006D38F9" w:rsidRDefault="001E2F3D">
      <w:pPr>
        <w:spacing w:line="288" w:lineRule="auto"/>
        <w:jc w:val="center"/>
        <w:rPr>
          <w:rFonts w:ascii="Arial" w:eastAsia="Arial" w:hAnsi="Arial" w:cs="Arial"/>
          <w:sz w:val="20"/>
          <w:szCs w:val="20"/>
          <w:lang w:val="en-US"/>
        </w:rPr>
      </w:pPr>
      <w:r w:rsidRPr="006D38F9">
        <w:rPr>
          <w:rFonts w:ascii="Arial" w:eastAsia="Arial" w:hAnsi="Arial" w:cs="Arial"/>
          <w:sz w:val="20"/>
          <w:szCs w:val="20"/>
          <w:lang w:val="en-US"/>
        </w:rPr>
        <w:t>Apart from the deliverables which are defined as public information in the Project Cooperation Agreement (PCA), unless otherwise specified by the consortium, this document will be treated as strictly confidential.</w:t>
      </w:r>
    </w:p>
    <w:p w14:paraId="07E7D37A" w14:textId="77777777" w:rsidR="007035C8" w:rsidRPr="006D38F9" w:rsidRDefault="007035C8">
      <w:pPr>
        <w:rPr>
          <w:sz w:val="28"/>
          <w:szCs w:val="28"/>
          <w:lang w:val="en-US"/>
        </w:rPr>
      </w:pPr>
    </w:p>
    <w:p w14:paraId="63A8ABA3" w14:textId="77777777" w:rsidR="007035C8" w:rsidRPr="006D38F9" w:rsidRDefault="001E2F3D">
      <w:pPr>
        <w:widowControl w:val="0"/>
        <w:spacing w:line="276" w:lineRule="auto"/>
        <w:rPr>
          <w:sz w:val="28"/>
          <w:szCs w:val="28"/>
          <w:lang w:val="en-US"/>
        </w:rPr>
        <w:sectPr w:rsidR="007035C8" w:rsidRPr="006D38F9">
          <w:headerReference w:type="even" r:id="rId8"/>
          <w:headerReference w:type="default" r:id="rId9"/>
          <w:footerReference w:type="even" r:id="rId10"/>
          <w:footerReference w:type="default" r:id="rId11"/>
          <w:headerReference w:type="first" r:id="rId12"/>
          <w:footerReference w:type="first" r:id="rId13"/>
          <w:pgSz w:w="11906" w:h="16838"/>
          <w:pgMar w:top="2371" w:right="1418" w:bottom="851" w:left="1418" w:header="0" w:footer="720" w:gutter="0"/>
          <w:pgNumType w:start="1"/>
          <w:cols w:space="720"/>
          <w:titlePg/>
        </w:sectPr>
      </w:pPr>
      <w:r w:rsidRPr="006D38F9">
        <w:rPr>
          <w:lang w:val="en-US"/>
        </w:rPr>
        <w:br w:type="page"/>
      </w:r>
    </w:p>
    <w:p w14:paraId="58CD6E85" w14:textId="2085D46F" w:rsidR="006127CF" w:rsidRDefault="006127CF">
      <w:pPr>
        <w:keepNext/>
        <w:keepLines/>
        <w:widowControl w:val="0"/>
        <w:spacing w:after="360" w:line="276" w:lineRule="auto"/>
        <w:rPr>
          <w:lang w:val="en-US"/>
        </w:rPr>
      </w:pPr>
      <w:bookmarkStart w:id="1" w:name="_gjdgxs" w:colFirst="0" w:colLast="0"/>
      <w:bookmarkEnd w:id="1"/>
    </w:p>
    <w:p w14:paraId="6435EA17" w14:textId="77777777" w:rsidR="006127CF" w:rsidRPr="006127CF" w:rsidRDefault="006127CF" w:rsidP="006127CF">
      <w:pPr>
        <w:rPr>
          <w:lang w:val="en-US"/>
        </w:rPr>
      </w:pPr>
    </w:p>
    <w:p w14:paraId="6F66EE6D" w14:textId="77777777" w:rsidR="006127CF" w:rsidRPr="006127CF" w:rsidRDefault="006127CF" w:rsidP="006127CF">
      <w:pPr>
        <w:rPr>
          <w:lang w:val="en-US"/>
        </w:rPr>
      </w:pPr>
    </w:p>
    <w:p w14:paraId="545A876D" w14:textId="77777777" w:rsidR="006127CF" w:rsidRPr="006127CF" w:rsidRDefault="006127CF" w:rsidP="006127CF">
      <w:pPr>
        <w:rPr>
          <w:lang w:val="en-US"/>
        </w:rPr>
      </w:pPr>
    </w:p>
    <w:p w14:paraId="15A13325" w14:textId="77777777" w:rsidR="006127CF" w:rsidRPr="006127CF" w:rsidRDefault="006127CF" w:rsidP="006127CF">
      <w:pPr>
        <w:rPr>
          <w:lang w:val="en-US"/>
        </w:rPr>
      </w:pPr>
    </w:p>
    <w:p w14:paraId="3178F754" w14:textId="77777777" w:rsidR="006127CF" w:rsidRPr="006127CF" w:rsidRDefault="006127CF" w:rsidP="006127CF">
      <w:pPr>
        <w:rPr>
          <w:lang w:val="en-US"/>
        </w:rPr>
      </w:pPr>
    </w:p>
    <w:p w14:paraId="49336E2E" w14:textId="08B52118" w:rsidR="006127CF" w:rsidRDefault="006127CF" w:rsidP="006127CF">
      <w:pPr>
        <w:keepNext/>
        <w:keepLines/>
        <w:widowControl w:val="0"/>
        <w:spacing w:after="360" w:line="276" w:lineRule="auto"/>
        <w:ind w:firstLine="720"/>
        <w:rPr>
          <w:lang w:val="en-US"/>
        </w:rPr>
      </w:pPr>
    </w:p>
    <w:p w14:paraId="27C34573" w14:textId="77777777" w:rsidR="007035C8" w:rsidRPr="006D38F9" w:rsidRDefault="001E2F3D">
      <w:pPr>
        <w:keepNext/>
        <w:keepLines/>
        <w:widowControl w:val="0"/>
        <w:spacing w:after="360" w:line="276" w:lineRule="auto"/>
        <w:rPr>
          <w:rFonts w:ascii="Calibri" w:eastAsia="Calibri" w:hAnsi="Calibri" w:cs="Calibri"/>
          <w:b/>
          <w:color w:val="00A651"/>
          <w:sz w:val="28"/>
          <w:szCs w:val="28"/>
          <w:lang w:val="en-US"/>
        </w:rPr>
      </w:pPr>
      <w:r w:rsidRPr="006127CF">
        <w:rPr>
          <w:lang w:val="en-US"/>
        </w:rPr>
        <w:br w:type="page"/>
      </w:r>
      <w:r w:rsidRPr="006D38F9">
        <w:rPr>
          <w:rFonts w:ascii="Calibri" w:eastAsia="Calibri" w:hAnsi="Calibri" w:cs="Calibri"/>
          <w:b/>
          <w:color w:val="00A651"/>
          <w:sz w:val="28"/>
          <w:szCs w:val="28"/>
          <w:lang w:val="en-US"/>
        </w:rPr>
        <w:lastRenderedPageBreak/>
        <w:t>Document History</w:t>
      </w:r>
    </w:p>
    <w:tbl>
      <w:tblPr>
        <w:tblStyle w:val="a"/>
        <w:tblW w:w="9070" w:type="dxa"/>
        <w:tblInd w:w="-108" w:type="dxa"/>
        <w:tblBorders>
          <w:top w:val="single" w:sz="4" w:space="0" w:color="808080"/>
          <w:bottom w:val="single" w:sz="18" w:space="0" w:color="808080"/>
          <w:insideH w:val="single" w:sz="18" w:space="0" w:color="808080"/>
        </w:tblBorders>
        <w:tblLayout w:type="fixed"/>
        <w:tblLook w:val="0000" w:firstRow="0" w:lastRow="0" w:firstColumn="0" w:lastColumn="0" w:noHBand="0" w:noVBand="0"/>
      </w:tblPr>
      <w:tblGrid>
        <w:gridCol w:w="987"/>
        <w:gridCol w:w="2342"/>
        <w:gridCol w:w="1619"/>
        <w:gridCol w:w="4122"/>
      </w:tblGrid>
      <w:tr w:rsidR="007035C8" w:rsidRPr="006D38F9" w14:paraId="4B1D4065" w14:textId="77777777">
        <w:tc>
          <w:tcPr>
            <w:tcW w:w="987" w:type="dxa"/>
            <w:tcBorders>
              <w:top w:val="single" w:sz="4" w:space="0" w:color="808080"/>
              <w:bottom w:val="single" w:sz="18" w:space="0" w:color="808080"/>
            </w:tcBorders>
            <w:shd w:val="clear" w:color="auto" w:fill="A7D8B8"/>
            <w:vAlign w:val="center"/>
          </w:tcPr>
          <w:p w14:paraId="5C15CA24" w14:textId="77777777" w:rsidR="007035C8" w:rsidRPr="006D38F9" w:rsidRDefault="001E2F3D">
            <w:pPr>
              <w:spacing w:before="280" w:after="280" w:line="288" w:lineRule="auto"/>
              <w:ind w:left="57" w:right="57"/>
              <w:rPr>
                <w:rFonts w:ascii="Arial" w:eastAsia="Arial" w:hAnsi="Arial" w:cs="Arial"/>
                <w:color w:val="00000A"/>
                <w:sz w:val="22"/>
                <w:szCs w:val="22"/>
                <w:lang w:val="en-US"/>
              </w:rPr>
            </w:pPr>
            <w:r w:rsidRPr="006D38F9">
              <w:rPr>
                <w:rFonts w:ascii="Arial" w:eastAsia="Arial" w:hAnsi="Arial" w:cs="Arial"/>
                <w:color w:val="00000A"/>
                <w:sz w:val="22"/>
                <w:szCs w:val="22"/>
                <w:lang w:val="en-US"/>
              </w:rPr>
              <w:t>Version</w:t>
            </w:r>
          </w:p>
        </w:tc>
        <w:tc>
          <w:tcPr>
            <w:tcW w:w="2342" w:type="dxa"/>
            <w:tcBorders>
              <w:top w:val="single" w:sz="4" w:space="0" w:color="808080"/>
              <w:bottom w:val="single" w:sz="18" w:space="0" w:color="808080"/>
            </w:tcBorders>
            <w:shd w:val="clear" w:color="auto" w:fill="A7D8B8"/>
            <w:vAlign w:val="center"/>
          </w:tcPr>
          <w:p w14:paraId="4AF8C183" w14:textId="77777777" w:rsidR="007035C8" w:rsidRPr="006D38F9" w:rsidRDefault="001E2F3D">
            <w:pPr>
              <w:spacing w:before="280" w:after="280" w:line="288" w:lineRule="auto"/>
              <w:ind w:left="57" w:right="57"/>
              <w:rPr>
                <w:rFonts w:ascii="Arial" w:eastAsia="Arial" w:hAnsi="Arial" w:cs="Arial"/>
                <w:color w:val="00000A"/>
                <w:sz w:val="22"/>
                <w:szCs w:val="22"/>
                <w:lang w:val="en-US"/>
              </w:rPr>
            </w:pPr>
            <w:r w:rsidRPr="006D38F9">
              <w:rPr>
                <w:rFonts w:ascii="Arial" w:eastAsia="Arial" w:hAnsi="Arial" w:cs="Arial"/>
                <w:color w:val="00000A"/>
                <w:sz w:val="22"/>
                <w:szCs w:val="22"/>
                <w:lang w:val="en-US"/>
              </w:rPr>
              <w:t>Author(s)</w:t>
            </w:r>
          </w:p>
        </w:tc>
        <w:tc>
          <w:tcPr>
            <w:tcW w:w="1619" w:type="dxa"/>
            <w:tcBorders>
              <w:top w:val="single" w:sz="4" w:space="0" w:color="808080"/>
              <w:bottom w:val="single" w:sz="18" w:space="0" w:color="808080"/>
            </w:tcBorders>
            <w:shd w:val="clear" w:color="auto" w:fill="A7D8B8"/>
            <w:vAlign w:val="center"/>
          </w:tcPr>
          <w:p w14:paraId="442490C9" w14:textId="77777777" w:rsidR="007035C8" w:rsidRPr="006D38F9" w:rsidRDefault="001E2F3D">
            <w:pPr>
              <w:spacing w:before="280" w:after="280" w:line="288" w:lineRule="auto"/>
              <w:ind w:left="57" w:right="57"/>
              <w:rPr>
                <w:rFonts w:ascii="Arial" w:eastAsia="Arial" w:hAnsi="Arial" w:cs="Arial"/>
                <w:color w:val="00000A"/>
                <w:sz w:val="22"/>
                <w:szCs w:val="22"/>
                <w:lang w:val="en-US"/>
              </w:rPr>
            </w:pPr>
            <w:r w:rsidRPr="006D38F9">
              <w:rPr>
                <w:rFonts w:ascii="Arial" w:eastAsia="Arial" w:hAnsi="Arial" w:cs="Arial"/>
                <w:color w:val="00000A"/>
                <w:sz w:val="22"/>
                <w:szCs w:val="22"/>
                <w:lang w:val="en-US"/>
              </w:rPr>
              <w:t>Date</w:t>
            </w:r>
          </w:p>
        </w:tc>
        <w:tc>
          <w:tcPr>
            <w:tcW w:w="4122" w:type="dxa"/>
            <w:tcBorders>
              <w:top w:val="single" w:sz="4" w:space="0" w:color="808080"/>
              <w:bottom w:val="single" w:sz="18" w:space="0" w:color="808080"/>
            </w:tcBorders>
            <w:shd w:val="clear" w:color="auto" w:fill="A7D8B8"/>
            <w:vAlign w:val="center"/>
          </w:tcPr>
          <w:p w14:paraId="49D352D3" w14:textId="77777777" w:rsidR="007035C8" w:rsidRPr="006D38F9" w:rsidRDefault="001E2F3D">
            <w:pPr>
              <w:spacing w:before="280" w:after="280" w:line="288" w:lineRule="auto"/>
              <w:ind w:left="57" w:right="57"/>
              <w:rPr>
                <w:rFonts w:ascii="Arial" w:eastAsia="Arial" w:hAnsi="Arial" w:cs="Arial"/>
                <w:color w:val="00000A"/>
                <w:sz w:val="22"/>
                <w:szCs w:val="22"/>
                <w:lang w:val="en-US"/>
              </w:rPr>
            </w:pPr>
            <w:r w:rsidRPr="006D38F9">
              <w:rPr>
                <w:rFonts w:ascii="Arial" w:eastAsia="Arial" w:hAnsi="Arial" w:cs="Arial"/>
                <w:color w:val="00000A"/>
                <w:sz w:val="22"/>
                <w:szCs w:val="22"/>
                <w:lang w:val="en-US"/>
              </w:rPr>
              <w:t>Remarks</w:t>
            </w:r>
          </w:p>
        </w:tc>
      </w:tr>
      <w:tr w:rsidR="007035C8" w:rsidRPr="006D38F9" w14:paraId="44E5F93A" w14:textId="77777777">
        <w:tc>
          <w:tcPr>
            <w:tcW w:w="987" w:type="dxa"/>
            <w:tcBorders>
              <w:top w:val="single" w:sz="4" w:space="0" w:color="808080"/>
              <w:bottom w:val="single" w:sz="4" w:space="0" w:color="808080"/>
              <w:right w:val="single" w:sz="18" w:space="0" w:color="808080"/>
            </w:tcBorders>
            <w:shd w:val="clear" w:color="auto" w:fill="E1E1E1"/>
          </w:tcPr>
          <w:p w14:paraId="3C3C3111" w14:textId="77777777" w:rsidR="007035C8" w:rsidRPr="006D38F9" w:rsidRDefault="001E2F3D">
            <w:pPr>
              <w:spacing w:before="60" w:after="60" w:line="288" w:lineRule="auto"/>
              <w:ind w:left="57" w:right="57"/>
              <w:rPr>
                <w:rFonts w:ascii="Arial" w:eastAsia="Arial" w:hAnsi="Arial" w:cs="Arial"/>
                <w:sz w:val="20"/>
                <w:szCs w:val="20"/>
                <w:lang w:val="en-US"/>
              </w:rPr>
            </w:pPr>
            <w:r w:rsidRPr="006D38F9">
              <w:rPr>
                <w:rFonts w:ascii="Arial" w:eastAsia="Arial" w:hAnsi="Arial" w:cs="Arial"/>
                <w:sz w:val="20"/>
                <w:szCs w:val="20"/>
                <w:lang w:val="en-US"/>
              </w:rPr>
              <w:t>0.1.0</w:t>
            </w:r>
          </w:p>
        </w:tc>
        <w:tc>
          <w:tcPr>
            <w:tcW w:w="2342" w:type="dxa"/>
            <w:tcBorders>
              <w:top w:val="single" w:sz="4" w:space="0" w:color="A6A6A6"/>
              <w:bottom w:val="single" w:sz="4" w:space="0" w:color="A6A6A6"/>
            </w:tcBorders>
            <w:shd w:val="clear" w:color="auto" w:fill="F9F9F9"/>
          </w:tcPr>
          <w:p w14:paraId="6C3332DD" w14:textId="77777777" w:rsidR="007035C8" w:rsidRPr="006D38F9" w:rsidRDefault="001E2F3D">
            <w:pPr>
              <w:spacing w:before="60" w:after="60" w:line="288" w:lineRule="auto"/>
              <w:ind w:left="57" w:right="57"/>
              <w:jc w:val="both"/>
              <w:rPr>
                <w:rFonts w:ascii="Arial" w:eastAsia="Arial" w:hAnsi="Arial" w:cs="Arial"/>
                <w:sz w:val="20"/>
                <w:szCs w:val="20"/>
                <w:lang w:val="en-US"/>
              </w:rPr>
            </w:pPr>
            <w:r w:rsidRPr="006D38F9">
              <w:rPr>
                <w:rFonts w:ascii="Arial" w:eastAsia="Arial" w:hAnsi="Arial" w:cs="Arial"/>
                <w:sz w:val="20"/>
                <w:szCs w:val="20"/>
                <w:lang w:val="en-US"/>
              </w:rPr>
              <w:t>Ferhat Erata</w:t>
            </w:r>
          </w:p>
          <w:p w14:paraId="03333263" w14:textId="77777777" w:rsidR="007035C8" w:rsidRPr="006D38F9" w:rsidRDefault="001E2F3D">
            <w:pPr>
              <w:spacing w:before="60" w:after="60" w:line="288" w:lineRule="auto"/>
              <w:ind w:left="57" w:right="57"/>
              <w:jc w:val="both"/>
              <w:rPr>
                <w:rFonts w:ascii="Arial" w:eastAsia="Arial" w:hAnsi="Arial" w:cs="Arial"/>
                <w:sz w:val="20"/>
                <w:szCs w:val="20"/>
                <w:lang w:val="en-US"/>
              </w:rPr>
            </w:pPr>
            <w:r w:rsidRPr="006D38F9">
              <w:rPr>
                <w:rFonts w:ascii="Arial" w:eastAsia="Arial" w:hAnsi="Arial" w:cs="Arial"/>
                <w:sz w:val="20"/>
                <w:szCs w:val="20"/>
                <w:lang w:val="en-US"/>
              </w:rPr>
              <w:t>Moharram Challenger</w:t>
            </w:r>
          </w:p>
        </w:tc>
        <w:tc>
          <w:tcPr>
            <w:tcW w:w="1619" w:type="dxa"/>
            <w:tcBorders>
              <w:top w:val="single" w:sz="4" w:space="0" w:color="A6A6A6"/>
              <w:bottom w:val="single" w:sz="4" w:space="0" w:color="A6A6A6"/>
            </w:tcBorders>
            <w:shd w:val="clear" w:color="auto" w:fill="F9F9F9"/>
          </w:tcPr>
          <w:p w14:paraId="5E20BB3B" w14:textId="77777777" w:rsidR="007035C8" w:rsidRPr="006D38F9" w:rsidRDefault="001E2F3D">
            <w:pPr>
              <w:spacing w:before="60" w:after="60" w:line="288" w:lineRule="auto"/>
              <w:ind w:left="57" w:right="57"/>
              <w:jc w:val="both"/>
              <w:rPr>
                <w:rFonts w:ascii="Arial" w:eastAsia="Arial" w:hAnsi="Arial" w:cs="Arial"/>
                <w:sz w:val="20"/>
                <w:szCs w:val="20"/>
                <w:lang w:val="en-US"/>
              </w:rPr>
            </w:pPr>
            <w:r w:rsidRPr="006D38F9">
              <w:rPr>
                <w:rFonts w:ascii="Arial" w:eastAsia="Arial" w:hAnsi="Arial" w:cs="Arial"/>
                <w:sz w:val="20"/>
                <w:szCs w:val="20"/>
                <w:lang w:val="en-US"/>
              </w:rPr>
              <w:t>30-Apr-2015</w:t>
            </w:r>
          </w:p>
        </w:tc>
        <w:tc>
          <w:tcPr>
            <w:tcW w:w="4122" w:type="dxa"/>
            <w:tcBorders>
              <w:top w:val="single" w:sz="4" w:space="0" w:color="A6A6A6"/>
              <w:bottom w:val="single" w:sz="4" w:space="0" w:color="A6A6A6"/>
            </w:tcBorders>
            <w:shd w:val="clear" w:color="auto" w:fill="F9F9F9"/>
          </w:tcPr>
          <w:p w14:paraId="28BBBA47" w14:textId="77777777" w:rsidR="007035C8" w:rsidRPr="006D38F9" w:rsidRDefault="001E2F3D">
            <w:pPr>
              <w:spacing w:before="60" w:after="60" w:line="288" w:lineRule="auto"/>
              <w:ind w:left="57" w:right="57"/>
              <w:jc w:val="both"/>
              <w:rPr>
                <w:rFonts w:ascii="Arial" w:eastAsia="Arial" w:hAnsi="Arial" w:cs="Arial"/>
                <w:sz w:val="20"/>
                <w:szCs w:val="20"/>
                <w:lang w:val="en-US"/>
              </w:rPr>
            </w:pPr>
            <w:r w:rsidRPr="006D38F9">
              <w:rPr>
                <w:rFonts w:ascii="Arial" w:eastAsia="Arial" w:hAnsi="Arial" w:cs="Arial"/>
                <w:sz w:val="20"/>
                <w:szCs w:val="20"/>
                <w:lang w:val="en-US"/>
              </w:rPr>
              <w:t>Draft</w:t>
            </w:r>
          </w:p>
        </w:tc>
      </w:tr>
      <w:tr w:rsidR="007035C8" w:rsidRPr="006D38F9" w14:paraId="48EBC0E2" w14:textId="77777777">
        <w:tc>
          <w:tcPr>
            <w:tcW w:w="987" w:type="dxa"/>
            <w:tcBorders>
              <w:top w:val="single" w:sz="4" w:space="0" w:color="808080"/>
              <w:bottom w:val="single" w:sz="4" w:space="0" w:color="808080"/>
              <w:right w:val="single" w:sz="18" w:space="0" w:color="808080"/>
            </w:tcBorders>
            <w:shd w:val="clear" w:color="auto" w:fill="E1E1E1"/>
          </w:tcPr>
          <w:p w14:paraId="45971231" w14:textId="77777777" w:rsidR="007035C8" w:rsidRPr="006D38F9" w:rsidRDefault="001E2F3D">
            <w:pPr>
              <w:spacing w:before="60" w:after="60" w:line="288" w:lineRule="auto"/>
              <w:ind w:left="57" w:right="57"/>
              <w:rPr>
                <w:rFonts w:ascii="Arial" w:eastAsia="Arial" w:hAnsi="Arial" w:cs="Arial"/>
                <w:sz w:val="20"/>
                <w:szCs w:val="20"/>
                <w:lang w:val="en-US"/>
              </w:rPr>
            </w:pPr>
            <w:r w:rsidRPr="006D38F9">
              <w:rPr>
                <w:rFonts w:ascii="Arial" w:eastAsia="Arial" w:hAnsi="Arial" w:cs="Arial"/>
                <w:sz w:val="20"/>
                <w:szCs w:val="20"/>
                <w:lang w:val="en-US"/>
              </w:rPr>
              <w:t>1.0.0</w:t>
            </w:r>
          </w:p>
        </w:tc>
        <w:tc>
          <w:tcPr>
            <w:tcW w:w="2342" w:type="dxa"/>
            <w:tcBorders>
              <w:top w:val="single" w:sz="4" w:space="0" w:color="A6A6A6"/>
              <w:bottom w:val="single" w:sz="4" w:space="0" w:color="A6A6A6"/>
            </w:tcBorders>
            <w:shd w:val="clear" w:color="auto" w:fill="FFFFFF"/>
          </w:tcPr>
          <w:p w14:paraId="4FA1BFC3" w14:textId="77777777" w:rsidR="007035C8" w:rsidRPr="006D38F9" w:rsidRDefault="001E2F3D">
            <w:pPr>
              <w:spacing w:before="60" w:after="60" w:line="288" w:lineRule="auto"/>
              <w:ind w:left="57" w:right="57"/>
              <w:jc w:val="both"/>
              <w:rPr>
                <w:rFonts w:ascii="Arial" w:eastAsia="Arial" w:hAnsi="Arial" w:cs="Arial"/>
                <w:sz w:val="20"/>
                <w:szCs w:val="20"/>
                <w:lang w:val="en-US"/>
              </w:rPr>
            </w:pPr>
            <w:r w:rsidRPr="006D38F9">
              <w:rPr>
                <w:rFonts w:ascii="Arial" w:eastAsia="Arial" w:hAnsi="Arial" w:cs="Arial"/>
                <w:sz w:val="20"/>
                <w:szCs w:val="20"/>
                <w:lang w:val="en-US"/>
              </w:rPr>
              <w:t>Erhan Mengusoglu</w:t>
            </w:r>
          </w:p>
          <w:p w14:paraId="0B466D24" w14:textId="77777777" w:rsidR="007035C8" w:rsidRPr="006D38F9" w:rsidRDefault="001E2F3D">
            <w:pPr>
              <w:spacing w:before="60" w:after="60" w:line="288" w:lineRule="auto"/>
              <w:ind w:left="57" w:right="57"/>
              <w:jc w:val="both"/>
              <w:rPr>
                <w:rFonts w:ascii="Arial" w:eastAsia="Arial" w:hAnsi="Arial" w:cs="Arial"/>
                <w:sz w:val="20"/>
                <w:szCs w:val="20"/>
                <w:lang w:val="en-US"/>
              </w:rPr>
            </w:pPr>
            <w:ins w:id="2" w:author="user" w:date="2016-03-30T10:43:00Z">
              <w:r w:rsidRPr="006D38F9">
                <w:rPr>
                  <w:rFonts w:ascii="Arial" w:eastAsia="Arial" w:hAnsi="Arial" w:cs="Arial"/>
                  <w:sz w:val="20"/>
                  <w:szCs w:val="20"/>
                  <w:lang w:val="en-US"/>
                </w:rPr>
                <w:t>Yvan Lussaud</w:t>
              </w:r>
            </w:ins>
          </w:p>
        </w:tc>
        <w:tc>
          <w:tcPr>
            <w:tcW w:w="1619" w:type="dxa"/>
            <w:tcBorders>
              <w:top w:val="single" w:sz="4" w:space="0" w:color="A6A6A6"/>
              <w:bottom w:val="single" w:sz="4" w:space="0" w:color="A6A6A6"/>
            </w:tcBorders>
            <w:shd w:val="clear" w:color="auto" w:fill="FFFFFF"/>
          </w:tcPr>
          <w:p w14:paraId="27D5B4A1" w14:textId="77777777" w:rsidR="007035C8" w:rsidRPr="006D38F9" w:rsidRDefault="001E2F3D">
            <w:pPr>
              <w:spacing w:before="60" w:after="60" w:line="288" w:lineRule="auto"/>
              <w:ind w:left="57" w:right="57"/>
              <w:jc w:val="both"/>
              <w:rPr>
                <w:rFonts w:ascii="Arial" w:eastAsia="Arial" w:hAnsi="Arial" w:cs="Arial"/>
                <w:sz w:val="20"/>
                <w:szCs w:val="20"/>
                <w:lang w:val="en-US"/>
              </w:rPr>
            </w:pPr>
            <w:r w:rsidRPr="006D38F9">
              <w:rPr>
                <w:rFonts w:ascii="Arial" w:eastAsia="Arial" w:hAnsi="Arial" w:cs="Arial"/>
                <w:sz w:val="20"/>
                <w:szCs w:val="20"/>
                <w:lang w:val="en-US"/>
              </w:rPr>
              <w:t>&lt;date&gt;</w:t>
            </w:r>
          </w:p>
        </w:tc>
        <w:tc>
          <w:tcPr>
            <w:tcW w:w="4122" w:type="dxa"/>
            <w:tcBorders>
              <w:top w:val="single" w:sz="4" w:space="0" w:color="A6A6A6"/>
              <w:bottom w:val="single" w:sz="4" w:space="0" w:color="A6A6A6"/>
            </w:tcBorders>
            <w:shd w:val="clear" w:color="auto" w:fill="FFFFFF"/>
          </w:tcPr>
          <w:p w14:paraId="4C7F40F4" w14:textId="77777777" w:rsidR="007035C8" w:rsidRPr="006D38F9" w:rsidRDefault="001E2F3D">
            <w:pPr>
              <w:spacing w:before="60" w:after="60" w:line="288" w:lineRule="auto"/>
              <w:ind w:left="57" w:right="57"/>
              <w:jc w:val="both"/>
              <w:rPr>
                <w:rFonts w:ascii="Arial" w:eastAsia="Arial" w:hAnsi="Arial" w:cs="Arial"/>
                <w:sz w:val="20"/>
                <w:szCs w:val="20"/>
                <w:lang w:val="en-US"/>
              </w:rPr>
            </w:pPr>
            <w:r w:rsidRPr="006D38F9">
              <w:rPr>
                <w:rFonts w:ascii="Arial" w:eastAsia="Arial" w:hAnsi="Arial" w:cs="Arial"/>
                <w:sz w:val="20"/>
                <w:szCs w:val="20"/>
                <w:lang w:val="en-US"/>
              </w:rPr>
              <w:t>Initial Release</w:t>
            </w:r>
          </w:p>
        </w:tc>
      </w:tr>
      <w:tr w:rsidR="007035C8" w:rsidRPr="006D38F9" w14:paraId="1AC821C7" w14:textId="77777777">
        <w:tc>
          <w:tcPr>
            <w:tcW w:w="987" w:type="dxa"/>
            <w:tcBorders>
              <w:top w:val="single" w:sz="4" w:space="0" w:color="808080"/>
              <w:bottom w:val="single" w:sz="4" w:space="0" w:color="808080"/>
              <w:right w:val="single" w:sz="18" w:space="0" w:color="808080"/>
            </w:tcBorders>
            <w:shd w:val="clear" w:color="auto" w:fill="E1E1E1"/>
          </w:tcPr>
          <w:p w14:paraId="17537BB1" w14:textId="77777777" w:rsidR="007035C8" w:rsidRPr="006D38F9" w:rsidRDefault="007035C8">
            <w:pPr>
              <w:spacing w:before="60" w:after="60" w:line="288" w:lineRule="auto"/>
              <w:ind w:left="57" w:right="57"/>
              <w:rPr>
                <w:rFonts w:ascii="Arial" w:eastAsia="Arial" w:hAnsi="Arial" w:cs="Arial"/>
                <w:sz w:val="20"/>
                <w:szCs w:val="20"/>
                <w:lang w:val="en-US"/>
              </w:rPr>
            </w:pPr>
          </w:p>
        </w:tc>
        <w:tc>
          <w:tcPr>
            <w:tcW w:w="2342" w:type="dxa"/>
            <w:tcBorders>
              <w:top w:val="single" w:sz="4" w:space="0" w:color="A6A6A6"/>
              <w:bottom w:val="single" w:sz="4" w:space="0" w:color="A6A6A6"/>
            </w:tcBorders>
            <w:shd w:val="clear" w:color="auto" w:fill="F9F9F9"/>
          </w:tcPr>
          <w:p w14:paraId="78BCE3C1" w14:textId="77777777" w:rsidR="00794E3F" w:rsidRPr="006D38F9" w:rsidRDefault="001E2F3D" w:rsidP="00794E3F">
            <w:pPr>
              <w:spacing w:before="60" w:after="60" w:line="288" w:lineRule="auto"/>
              <w:ind w:left="57" w:right="57"/>
              <w:jc w:val="both"/>
              <w:rPr>
                <w:rFonts w:ascii="Arial" w:eastAsia="Arial" w:hAnsi="Arial" w:cs="Arial"/>
                <w:sz w:val="20"/>
                <w:szCs w:val="20"/>
                <w:lang w:val="en-US"/>
              </w:rPr>
            </w:pPr>
            <w:ins w:id="3" w:author="M. Mahfoudh" w:date="2016-05-06T11:40:00Z">
              <w:r w:rsidRPr="006D38F9">
                <w:rPr>
                  <w:rFonts w:ascii="Arial" w:eastAsia="Arial" w:hAnsi="Arial" w:cs="Arial"/>
                  <w:sz w:val="20"/>
                  <w:szCs w:val="20"/>
                  <w:lang w:val="en-US"/>
                </w:rPr>
                <w:t>Mariem Mahfoudh</w:t>
              </w:r>
            </w:ins>
          </w:p>
        </w:tc>
        <w:tc>
          <w:tcPr>
            <w:tcW w:w="1619" w:type="dxa"/>
            <w:tcBorders>
              <w:top w:val="single" w:sz="4" w:space="0" w:color="A6A6A6"/>
              <w:bottom w:val="single" w:sz="4" w:space="0" w:color="A6A6A6"/>
            </w:tcBorders>
            <w:shd w:val="clear" w:color="auto" w:fill="F9F9F9"/>
          </w:tcPr>
          <w:p w14:paraId="017A54A2" w14:textId="77777777" w:rsidR="007035C8" w:rsidRPr="006D38F9" w:rsidRDefault="007035C8">
            <w:pPr>
              <w:spacing w:before="60" w:after="60" w:line="288" w:lineRule="auto"/>
              <w:ind w:left="57" w:right="57"/>
              <w:jc w:val="both"/>
              <w:rPr>
                <w:rFonts w:ascii="Arial" w:eastAsia="Arial" w:hAnsi="Arial" w:cs="Arial"/>
                <w:sz w:val="20"/>
                <w:szCs w:val="20"/>
                <w:lang w:val="en-US"/>
              </w:rPr>
            </w:pPr>
          </w:p>
        </w:tc>
        <w:tc>
          <w:tcPr>
            <w:tcW w:w="4122" w:type="dxa"/>
            <w:tcBorders>
              <w:top w:val="single" w:sz="4" w:space="0" w:color="A6A6A6"/>
              <w:bottom w:val="single" w:sz="4" w:space="0" w:color="A6A6A6"/>
            </w:tcBorders>
            <w:shd w:val="clear" w:color="auto" w:fill="F9F9F9"/>
          </w:tcPr>
          <w:p w14:paraId="4D0D8585" w14:textId="77777777" w:rsidR="007035C8" w:rsidRPr="006D38F9" w:rsidRDefault="007035C8">
            <w:pPr>
              <w:spacing w:before="60" w:after="60" w:line="288" w:lineRule="auto"/>
              <w:ind w:left="57" w:right="57"/>
              <w:jc w:val="both"/>
              <w:rPr>
                <w:rFonts w:ascii="Arial" w:eastAsia="Arial" w:hAnsi="Arial" w:cs="Arial"/>
                <w:sz w:val="20"/>
                <w:szCs w:val="20"/>
                <w:lang w:val="en-US"/>
              </w:rPr>
            </w:pPr>
          </w:p>
        </w:tc>
      </w:tr>
      <w:tr w:rsidR="00794E3F" w:rsidRPr="006D38F9" w14:paraId="5F064BC0" w14:textId="77777777">
        <w:tc>
          <w:tcPr>
            <w:tcW w:w="987" w:type="dxa"/>
            <w:tcBorders>
              <w:top w:val="single" w:sz="4" w:space="0" w:color="808080"/>
              <w:bottom w:val="single" w:sz="4" w:space="0" w:color="808080"/>
              <w:right w:val="single" w:sz="18" w:space="0" w:color="808080"/>
            </w:tcBorders>
            <w:shd w:val="clear" w:color="auto" w:fill="E1E1E1"/>
          </w:tcPr>
          <w:p w14:paraId="0AC481CC" w14:textId="77777777" w:rsidR="00794E3F" w:rsidRPr="006D38F9" w:rsidRDefault="00794E3F">
            <w:pPr>
              <w:spacing w:before="60" w:after="60" w:line="288" w:lineRule="auto"/>
              <w:ind w:left="57" w:right="57"/>
              <w:rPr>
                <w:rFonts w:ascii="Arial" w:eastAsia="Arial" w:hAnsi="Arial" w:cs="Arial"/>
                <w:sz w:val="20"/>
                <w:szCs w:val="20"/>
                <w:lang w:val="en-US"/>
              </w:rPr>
            </w:pPr>
          </w:p>
        </w:tc>
        <w:tc>
          <w:tcPr>
            <w:tcW w:w="2342" w:type="dxa"/>
            <w:tcBorders>
              <w:top w:val="single" w:sz="4" w:space="0" w:color="A6A6A6"/>
              <w:bottom w:val="single" w:sz="4" w:space="0" w:color="A6A6A6"/>
            </w:tcBorders>
            <w:shd w:val="clear" w:color="auto" w:fill="F9F9F9"/>
          </w:tcPr>
          <w:p w14:paraId="2FB432EC" w14:textId="77777777" w:rsidR="00794E3F" w:rsidRPr="006D38F9" w:rsidRDefault="00794E3F" w:rsidP="00794E3F">
            <w:pPr>
              <w:spacing w:before="60" w:after="60" w:line="288" w:lineRule="auto"/>
              <w:ind w:left="57" w:right="57"/>
              <w:jc w:val="both"/>
              <w:rPr>
                <w:rFonts w:ascii="Arial" w:eastAsia="Arial" w:hAnsi="Arial" w:cs="Arial"/>
                <w:sz w:val="20"/>
                <w:szCs w:val="20"/>
                <w:lang w:val="en-US"/>
              </w:rPr>
            </w:pPr>
            <w:ins w:id="4" w:author="user" w:date="2016-03-30T10:43:00Z">
              <w:r w:rsidRPr="006D38F9">
                <w:rPr>
                  <w:rFonts w:ascii="Arial" w:eastAsia="Arial" w:hAnsi="Arial" w:cs="Arial"/>
                  <w:sz w:val="20"/>
                  <w:szCs w:val="20"/>
                  <w:lang w:val="en-US"/>
                </w:rPr>
                <w:t>Yvan Lussaud</w:t>
              </w:r>
            </w:ins>
          </w:p>
          <w:p w14:paraId="2F1249F9" w14:textId="77777777" w:rsidR="00794E3F" w:rsidRPr="006D38F9" w:rsidRDefault="00794E3F" w:rsidP="00794E3F">
            <w:pPr>
              <w:spacing w:before="60" w:after="60" w:line="288" w:lineRule="auto"/>
              <w:ind w:left="57" w:right="57"/>
              <w:jc w:val="both"/>
              <w:rPr>
                <w:rFonts w:ascii="Arial" w:eastAsia="Arial" w:hAnsi="Arial" w:cs="Arial"/>
                <w:sz w:val="20"/>
                <w:szCs w:val="20"/>
                <w:lang w:val="en-US"/>
              </w:rPr>
            </w:pPr>
            <w:r w:rsidRPr="006D38F9">
              <w:rPr>
                <w:rFonts w:ascii="Arial" w:eastAsia="Arial" w:hAnsi="Arial" w:cs="Arial"/>
                <w:sz w:val="20"/>
                <w:szCs w:val="20"/>
                <w:lang w:val="en-US"/>
              </w:rPr>
              <w:t>Anne Monceaux</w:t>
            </w:r>
          </w:p>
        </w:tc>
        <w:tc>
          <w:tcPr>
            <w:tcW w:w="1619" w:type="dxa"/>
            <w:tcBorders>
              <w:top w:val="single" w:sz="4" w:space="0" w:color="A6A6A6"/>
              <w:bottom w:val="single" w:sz="4" w:space="0" w:color="A6A6A6"/>
            </w:tcBorders>
            <w:shd w:val="clear" w:color="auto" w:fill="F9F9F9"/>
          </w:tcPr>
          <w:p w14:paraId="6BAC9ECF" w14:textId="77777777" w:rsidR="00794E3F" w:rsidRPr="006D38F9" w:rsidRDefault="00794E3F">
            <w:pPr>
              <w:spacing w:before="60" w:after="60" w:line="288" w:lineRule="auto"/>
              <w:ind w:left="57" w:right="57"/>
              <w:jc w:val="both"/>
              <w:rPr>
                <w:rFonts w:ascii="Arial" w:eastAsia="Arial" w:hAnsi="Arial" w:cs="Arial"/>
                <w:sz w:val="20"/>
                <w:szCs w:val="20"/>
                <w:lang w:val="en-US"/>
              </w:rPr>
            </w:pPr>
            <w:r w:rsidRPr="006D38F9">
              <w:rPr>
                <w:rFonts w:ascii="Arial" w:eastAsia="Arial" w:hAnsi="Arial" w:cs="Arial"/>
                <w:sz w:val="20"/>
                <w:szCs w:val="20"/>
                <w:lang w:val="en-US"/>
              </w:rPr>
              <w:t>29-Apr-2016</w:t>
            </w:r>
          </w:p>
        </w:tc>
        <w:tc>
          <w:tcPr>
            <w:tcW w:w="4122" w:type="dxa"/>
            <w:tcBorders>
              <w:top w:val="single" w:sz="4" w:space="0" w:color="A6A6A6"/>
              <w:bottom w:val="single" w:sz="4" w:space="0" w:color="A6A6A6"/>
            </w:tcBorders>
            <w:shd w:val="clear" w:color="auto" w:fill="F9F9F9"/>
          </w:tcPr>
          <w:p w14:paraId="585564BB" w14:textId="77777777" w:rsidR="00794E3F" w:rsidRPr="006D38F9" w:rsidRDefault="00794E3F">
            <w:pPr>
              <w:spacing w:before="60" w:after="60" w:line="288" w:lineRule="auto"/>
              <w:ind w:left="57" w:right="57"/>
              <w:jc w:val="both"/>
              <w:rPr>
                <w:rFonts w:ascii="Arial" w:eastAsia="Arial" w:hAnsi="Arial" w:cs="Arial"/>
                <w:sz w:val="20"/>
                <w:szCs w:val="20"/>
                <w:lang w:val="en-US"/>
              </w:rPr>
            </w:pPr>
            <w:r w:rsidRPr="006D38F9">
              <w:rPr>
                <w:rFonts w:ascii="Arial" w:eastAsia="Arial" w:hAnsi="Arial" w:cs="Arial"/>
                <w:sz w:val="20"/>
                <w:szCs w:val="20"/>
                <w:lang w:val="en-US"/>
              </w:rPr>
              <w:t>Document review</w:t>
            </w:r>
          </w:p>
        </w:tc>
      </w:tr>
      <w:tr w:rsidR="00344900" w:rsidRPr="00AC5DF8" w14:paraId="3A63EF2C" w14:textId="77777777">
        <w:tc>
          <w:tcPr>
            <w:tcW w:w="987" w:type="dxa"/>
            <w:tcBorders>
              <w:top w:val="single" w:sz="4" w:space="0" w:color="808080"/>
              <w:bottom w:val="single" w:sz="4" w:space="0" w:color="808080"/>
              <w:right w:val="single" w:sz="18" w:space="0" w:color="808080"/>
            </w:tcBorders>
            <w:shd w:val="clear" w:color="auto" w:fill="E1E1E1"/>
          </w:tcPr>
          <w:p w14:paraId="5BC5CACB" w14:textId="77777777" w:rsidR="00344900" w:rsidRPr="006D38F9" w:rsidRDefault="00344900">
            <w:pPr>
              <w:spacing w:before="60" w:after="60" w:line="288" w:lineRule="auto"/>
              <w:ind w:left="57" w:right="57"/>
              <w:rPr>
                <w:rFonts w:ascii="Arial" w:eastAsia="Arial" w:hAnsi="Arial" w:cs="Arial"/>
                <w:sz w:val="20"/>
                <w:szCs w:val="20"/>
                <w:lang w:val="en-US"/>
              </w:rPr>
            </w:pPr>
          </w:p>
        </w:tc>
        <w:tc>
          <w:tcPr>
            <w:tcW w:w="2342" w:type="dxa"/>
            <w:tcBorders>
              <w:top w:val="single" w:sz="4" w:space="0" w:color="A6A6A6"/>
              <w:bottom w:val="single" w:sz="4" w:space="0" w:color="A6A6A6"/>
            </w:tcBorders>
            <w:shd w:val="clear" w:color="auto" w:fill="F9F9F9"/>
          </w:tcPr>
          <w:p w14:paraId="4E01BE5D" w14:textId="36678F56" w:rsidR="00344900" w:rsidRPr="006D38F9" w:rsidRDefault="00344900" w:rsidP="00344900">
            <w:pPr>
              <w:spacing w:before="60" w:after="60" w:line="288" w:lineRule="auto"/>
              <w:ind w:left="57" w:right="57"/>
              <w:jc w:val="both"/>
              <w:rPr>
                <w:rFonts w:ascii="Arial" w:eastAsia="Arial" w:hAnsi="Arial" w:cs="Arial"/>
                <w:sz w:val="20"/>
                <w:szCs w:val="20"/>
                <w:lang w:val="en-US"/>
              </w:rPr>
            </w:pPr>
            <w:ins w:id="5" w:author="user" w:date="2016-03-30T10:43:00Z">
              <w:r w:rsidRPr="006D38F9">
                <w:rPr>
                  <w:rFonts w:ascii="Arial" w:eastAsia="Arial" w:hAnsi="Arial" w:cs="Arial"/>
                  <w:sz w:val="20"/>
                  <w:szCs w:val="20"/>
                  <w:lang w:val="en-US"/>
                </w:rPr>
                <w:t>Yvan Lussaud</w:t>
              </w:r>
            </w:ins>
          </w:p>
        </w:tc>
        <w:tc>
          <w:tcPr>
            <w:tcW w:w="1619" w:type="dxa"/>
            <w:tcBorders>
              <w:top w:val="single" w:sz="4" w:space="0" w:color="A6A6A6"/>
              <w:bottom w:val="single" w:sz="4" w:space="0" w:color="A6A6A6"/>
            </w:tcBorders>
            <w:shd w:val="clear" w:color="auto" w:fill="F9F9F9"/>
          </w:tcPr>
          <w:p w14:paraId="33F0CFDA" w14:textId="3DF29C4D" w:rsidR="00344900" w:rsidRPr="006D38F9" w:rsidRDefault="00344900">
            <w:pPr>
              <w:spacing w:before="60" w:after="60" w:line="288" w:lineRule="auto"/>
              <w:ind w:left="57" w:right="57"/>
              <w:jc w:val="both"/>
              <w:rPr>
                <w:rFonts w:ascii="Arial" w:eastAsia="Arial" w:hAnsi="Arial" w:cs="Arial"/>
                <w:sz w:val="20"/>
                <w:szCs w:val="20"/>
                <w:lang w:val="en-US"/>
              </w:rPr>
            </w:pPr>
            <w:r w:rsidRPr="006D38F9">
              <w:rPr>
                <w:rFonts w:ascii="Arial" w:eastAsia="Arial" w:hAnsi="Arial" w:cs="Arial"/>
                <w:sz w:val="20"/>
                <w:szCs w:val="20"/>
                <w:lang w:val="en-US"/>
              </w:rPr>
              <w:t>27-Jun-2017</w:t>
            </w:r>
          </w:p>
        </w:tc>
        <w:tc>
          <w:tcPr>
            <w:tcW w:w="4122" w:type="dxa"/>
            <w:tcBorders>
              <w:top w:val="single" w:sz="4" w:space="0" w:color="A6A6A6"/>
              <w:bottom w:val="single" w:sz="4" w:space="0" w:color="A6A6A6"/>
            </w:tcBorders>
            <w:shd w:val="clear" w:color="auto" w:fill="F9F9F9"/>
          </w:tcPr>
          <w:p w14:paraId="38629E69" w14:textId="1FCC727E" w:rsidR="00344900" w:rsidRPr="006D38F9" w:rsidRDefault="00F76E52">
            <w:pPr>
              <w:spacing w:before="60" w:after="60" w:line="288" w:lineRule="auto"/>
              <w:ind w:left="57" w:right="57"/>
              <w:jc w:val="both"/>
              <w:rPr>
                <w:rFonts w:ascii="Arial" w:eastAsia="Arial" w:hAnsi="Arial" w:cs="Arial"/>
                <w:sz w:val="20"/>
                <w:szCs w:val="20"/>
                <w:lang w:val="en-US"/>
              </w:rPr>
            </w:pPr>
            <w:r w:rsidRPr="006D38F9">
              <w:rPr>
                <w:rFonts w:ascii="Arial" w:eastAsia="Arial" w:hAnsi="Arial" w:cs="Arial"/>
                <w:sz w:val="20"/>
                <w:szCs w:val="20"/>
                <w:lang w:val="en-US"/>
              </w:rPr>
              <w:t>Change to reflect the code base</w:t>
            </w:r>
          </w:p>
        </w:tc>
      </w:tr>
    </w:tbl>
    <w:p w14:paraId="0F94DB38" w14:textId="77777777" w:rsidR="007035C8" w:rsidRPr="006D38F9" w:rsidRDefault="007035C8">
      <w:pPr>
        <w:spacing w:line="288" w:lineRule="auto"/>
        <w:jc w:val="both"/>
        <w:rPr>
          <w:rFonts w:ascii="Arial" w:eastAsia="Arial" w:hAnsi="Arial" w:cs="Arial"/>
          <w:sz w:val="20"/>
          <w:szCs w:val="20"/>
          <w:lang w:val="en-US"/>
        </w:rPr>
      </w:pPr>
    </w:p>
    <w:p w14:paraId="5CAABE58" w14:textId="77777777" w:rsidR="007035C8" w:rsidRPr="006D38F9" w:rsidRDefault="001E2F3D">
      <w:pPr>
        <w:spacing w:line="288" w:lineRule="auto"/>
        <w:jc w:val="both"/>
        <w:rPr>
          <w:rFonts w:ascii="Arial" w:eastAsia="Arial" w:hAnsi="Arial" w:cs="Arial"/>
          <w:sz w:val="20"/>
          <w:szCs w:val="20"/>
          <w:lang w:val="en-US"/>
        </w:rPr>
      </w:pPr>
      <w:r w:rsidRPr="006D38F9">
        <w:rPr>
          <w:lang w:val="en-US"/>
        </w:rPr>
        <w:br w:type="page"/>
      </w:r>
    </w:p>
    <w:p w14:paraId="1D552F5B" w14:textId="77777777" w:rsidR="007035C8" w:rsidRPr="006D38F9" w:rsidRDefault="001E2F3D">
      <w:pPr>
        <w:keepNext/>
        <w:keepLines/>
        <w:widowControl w:val="0"/>
        <w:spacing w:after="360" w:line="276" w:lineRule="auto"/>
        <w:rPr>
          <w:rFonts w:ascii="Calibri" w:eastAsia="Calibri" w:hAnsi="Calibri" w:cs="Calibri"/>
          <w:b/>
          <w:color w:val="00A651"/>
          <w:sz w:val="28"/>
          <w:szCs w:val="28"/>
          <w:lang w:val="en-US"/>
        </w:rPr>
      </w:pPr>
      <w:bookmarkStart w:id="6" w:name="_30j0zll" w:colFirst="0" w:colLast="0"/>
      <w:bookmarkEnd w:id="6"/>
      <w:r w:rsidRPr="006D38F9">
        <w:rPr>
          <w:lang w:val="en-US"/>
        </w:rPr>
        <w:lastRenderedPageBreak/>
        <w:br w:type="page"/>
      </w:r>
      <w:r w:rsidRPr="006D38F9">
        <w:rPr>
          <w:rFonts w:ascii="Calibri" w:eastAsia="Calibri" w:hAnsi="Calibri" w:cs="Calibri"/>
          <w:b/>
          <w:color w:val="00A651"/>
          <w:sz w:val="28"/>
          <w:szCs w:val="28"/>
          <w:lang w:val="en-US"/>
        </w:rPr>
        <w:lastRenderedPageBreak/>
        <w:t>Table of Contents</w:t>
      </w:r>
    </w:p>
    <w:p w14:paraId="6806736C" w14:textId="77777777" w:rsidR="007035C8" w:rsidRPr="006D38F9" w:rsidRDefault="001E2F3D">
      <w:pPr>
        <w:keepNext/>
        <w:keepLines/>
        <w:spacing w:before="480" w:line="276" w:lineRule="auto"/>
        <w:rPr>
          <w:rFonts w:ascii="Cambria" w:eastAsia="Cambria" w:hAnsi="Cambria" w:cs="Cambria"/>
          <w:b/>
          <w:color w:val="007C3C"/>
          <w:sz w:val="28"/>
          <w:szCs w:val="28"/>
          <w:lang w:val="en-US"/>
        </w:rPr>
      </w:pPr>
      <w:r w:rsidRPr="006D38F9">
        <w:rPr>
          <w:rFonts w:ascii="Cambria" w:eastAsia="Cambria" w:hAnsi="Cambria" w:cs="Cambria"/>
          <w:b/>
          <w:color w:val="007C3C"/>
          <w:sz w:val="28"/>
          <w:szCs w:val="28"/>
          <w:lang w:val="en-US"/>
        </w:rPr>
        <w:t>Contents</w:t>
      </w:r>
    </w:p>
    <w:sdt>
      <w:sdtPr>
        <w:rPr>
          <w:lang w:val="en-US"/>
        </w:rPr>
        <w:id w:val="-338386814"/>
        <w:docPartObj>
          <w:docPartGallery w:val="Table of Contents"/>
          <w:docPartUnique/>
        </w:docPartObj>
      </w:sdtPr>
      <w:sdtEndPr/>
      <w:sdtContent>
        <w:p w14:paraId="5A86ED5E" w14:textId="77777777" w:rsidR="007035C8" w:rsidRPr="006D38F9" w:rsidRDefault="001E2F3D">
          <w:pPr>
            <w:tabs>
              <w:tab w:val="left" w:pos="800"/>
              <w:tab w:val="right" w:pos="9060"/>
            </w:tabs>
            <w:spacing w:before="80" w:after="80" w:line="288" w:lineRule="auto"/>
            <w:ind w:left="198"/>
            <w:rPr>
              <w:rFonts w:ascii="Arial" w:eastAsia="Arial" w:hAnsi="Arial" w:cs="Arial"/>
              <w:smallCaps/>
              <w:sz w:val="20"/>
              <w:szCs w:val="20"/>
              <w:lang w:val="en-US"/>
            </w:rPr>
          </w:pPr>
          <w:r w:rsidRPr="006D38F9">
            <w:rPr>
              <w:lang w:val="en-US"/>
            </w:rPr>
            <w:fldChar w:fldCharType="begin"/>
          </w:r>
          <w:r w:rsidRPr="006D38F9">
            <w:rPr>
              <w:lang w:val="en-US"/>
            </w:rPr>
            <w:instrText xml:space="preserve"> TOC \h \u \z </w:instrText>
          </w:r>
          <w:r w:rsidRPr="006D38F9">
            <w:rPr>
              <w:lang w:val="en-US"/>
            </w:rPr>
            <w:fldChar w:fldCharType="separate"/>
          </w:r>
          <w:hyperlink w:anchor="_gjdgxs">
            <w:r w:rsidRPr="006D38F9">
              <w:rPr>
                <w:rFonts w:ascii="Arial" w:eastAsia="Arial" w:hAnsi="Arial" w:cs="Arial"/>
                <w:smallCaps/>
                <w:sz w:val="20"/>
                <w:szCs w:val="20"/>
                <w:lang w:val="en-US"/>
              </w:rPr>
              <w:t>Document History</w:t>
            </w:r>
            <w:r w:rsidRPr="006D38F9">
              <w:rPr>
                <w:rFonts w:ascii="Arial" w:eastAsia="Arial" w:hAnsi="Arial" w:cs="Arial"/>
                <w:smallCaps/>
                <w:sz w:val="20"/>
                <w:szCs w:val="20"/>
                <w:lang w:val="en-US"/>
              </w:rPr>
              <w:tab/>
              <w:t>2</w:t>
            </w:r>
          </w:hyperlink>
        </w:p>
        <w:p w14:paraId="054D2803" w14:textId="77777777" w:rsidR="007035C8" w:rsidRPr="006D38F9" w:rsidRDefault="000E1FB5">
          <w:pPr>
            <w:tabs>
              <w:tab w:val="left" w:pos="800"/>
              <w:tab w:val="right" w:pos="9060"/>
            </w:tabs>
            <w:spacing w:before="80" w:after="80" w:line="288" w:lineRule="auto"/>
            <w:ind w:left="198"/>
            <w:rPr>
              <w:rFonts w:ascii="Arial" w:eastAsia="Arial" w:hAnsi="Arial" w:cs="Arial"/>
              <w:smallCaps/>
              <w:sz w:val="20"/>
              <w:szCs w:val="20"/>
              <w:lang w:val="en-US"/>
            </w:rPr>
          </w:pPr>
          <w:hyperlink w:anchor="_1fob9te">
            <w:r w:rsidR="001E2F3D" w:rsidRPr="006D38F9">
              <w:rPr>
                <w:rFonts w:ascii="Arial" w:eastAsia="Arial" w:hAnsi="Arial" w:cs="Arial"/>
                <w:smallCaps/>
                <w:sz w:val="20"/>
                <w:szCs w:val="20"/>
                <w:lang w:val="en-US"/>
              </w:rPr>
              <w:t>1. Introduction</w:t>
            </w:r>
            <w:r w:rsidR="001E2F3D" w:rsidRPr="006D38F9">
              <w:rPr>
                <w:rFonts w:ascii="Arial" w:eastAsia="Arial" w:hAnsi="Arial" w:cs="Arial"/>
                <w:smallCaps/>
                <w:sz w:val="20"/>
                <w:szCs w:val="20"/>
                <w:lang w:val="en-US"/>
              </w:rPr>
              <w:tab/>
              <w:t>4</w:t>
            </w:r>
          </w:hyperlink>
        </w:p>
        <w:p w14:paraId="7C04AE0A" w14:textId="77777777" w:rsidR="007035C8" w:rsidRPr="006D38F9" w:rsidRDefault="000E1FB5">
          <w:pPr>
            <w:tabs>
              <w:tab w:val="left" w:pos="800"/>
              <w:tab w:val="right" w:pos="9060"/>
            </w:tabs>
            <w:spacing w:before="80" w:after="80" w:line="288" w:lineRule="auto"/>
            <w:ind w:left="198"/>
            <w:rPr>
              <w:rFonts w:ascii="Arial" w:eastAsia="Arial" w:hAnsi="Arial" w:cs="Arial"/>
              <w:smallCaps/>
              <w:sz w:val="20"/>
              <w:szCs w:val="20"/>
              <w:lang w:val="en-US"/>
            </w:rPr>
          </w:pPr>
          <w:hyperlink w:anchor="_3znysh7">
            <w:r w:rsidR="001E2F3D" w:rsidRPr="006D38F9">
              <w:rPr>
                <w:rFonts w:ascii="Arial" w:eastAsia="Arial" w:hAnsi="Arial" w:cs="Arial"/>
                <w:smallCaps/>
                <w:sz w:val="20"/>
                <w:szCs w:val="20"/>
                <w:lang w:val="en-US"/>
              </w:rPr>
              <w:t>2. Definition of knowledge base and sample elements</w:t>
            </w:r>
            <w:r w:rsidR="001E2F3D" w:rsidRPr="006D38F9">
              <w:rPr>
                <w:rFonts w:ascii="Arial" w:eastAsia="Arial" w:hAnsi="Arial" w:cs="Arial"/>
                <w:smallCaps/>
                <w:sz w:val="20"/>
                <w:szCs w:val="20"/>
                <w:lang w:val="en-US"/>
              </w:rPr>
              <w:tab/>
              <w:t>5</w:t>
            </w:r>
          </w:hyperlink>
        </w:p>
        <w:p w14:paraId="5A95A340" w14:textId="77777777" w:rsidR="007035C8" w:rsidRPr="006D38F9" w:rsidRDefault="000E1FB5">
          <w:pPr>
            <w:tabs>
              <w:tab w:val="left" w:pos="800"/>
              <w:tab w:val="right" w:pos="9060"/>
            </w:tabs>
            <w:spacing w:before="80" w:after="80" w:line="288" w:lineRule="auto"/>
            <w:ind w:left="198"/>
            <w:rPr>
              <w:rFonts w:ascii="Arial" w:eastAsia="Arial" w:hAnsi="Arial" w:cs="Arial"/>
              <w:smallCaps/>
              <w:sz w:val="20"/>
              <w:szCs w:val="20"/>
              <w:lang w:val="en-US"/>
            </w:rPr>
          </w:pPr>
          <w:hyperlink w:anchor="_2et92p0">
            <w:r w:rsidR="001E2F3D" w:rsidRPr="006D38F9">
              <w:rPr>
                <w:rFonts w:ascii="Arial" w:eastAsia="Arial" w:hAnsi="Arial" w:cs="Arial"/>
                <w:smallCaps/>
                <w:sz w:val="20"/>
                <w:szCs w:val="20"/>
                <w:lang w:val="en-US"/>
              </w:rPr>
              <w:t>3.</w:t>
            </w:r>
          </w:hyperlink>
          <w:hyperlink w:anchor="_2et92p0">
            <w:r w:rsidR="001E2F3D" w:rsidRPr="006D38F9">
              <w:rPr>
                <w:rFonts w:ascii="Arial" w:eastAsia="Arial" w:hAnsi="Arial" w:cs="Arial"/>
                <w:smallCaps/>
                <w:sz w:val="20"/>
                <w:szCs w:val="20"/>
                <w:highlight w:val="white"/>
                <w:lang w:val="en-US"/>
              </w:rPr>
              <w:t xml:space="preserve"> Sample RDF representation of ModelWriter use cases</w:t>
            </w:r>
          </w:hyperlink>
          <w:hyperlink w:anchor="_2et92p0">
            <w:r w:rsidR="001E2F3D" w:rsidRPr="006D38F9">
              <w:rPr>
                <w:rFonts w:ascii="Arial" w:eastAsia="Arial" w:hAnsi="Arial" w:cs="Arial"/>
                <w:smallCaps/>
                <w:sz w:val="20"/>
                <w:szCs w:val="20"/>
                <w:lang w:val="en-US"/>
              </w:rPr>
              <w:tab/>
              <w:t>6</w:t>
            </w:r>
          </w:hyperlink>
        </w:p>
        <w:p w14:paraId="39A4C490" w14:textId="77777777" w:rsidR="007035C8" w:rsidRPr="006D38F9" w:rsidRDefault="000E1FB5">
          <w:pPr>
            <w:tabs>
              <w:tab w:val="left" w:pos="800"/>
              <w:tab w:val="right" w:pos="9060"/>
            </w:tabs>
            <w:spacing w:before="80" w:after="80" w:line="288" w:lineRule="auto"/>
            <w:ind w:left="198"/>
            <w:rPr>
              <w:rFonts w:ascii="Arial" w:eastAsia="Arial" w:hAnsi="Arial" w:cs="Arial"/>
              <w:smallCaps/>
              <w:sz w:val="20"/>
              <w:szCs w:val="20"/>
              <w:lang w:val="en-US"/>
            </w:rPr>
          </w:pPr>
          <w:hyperlink w:anchor="_3rdcrjn">
            <w:r w:rsidR="001E2F3D" w:rsidRPr="006D38F9">
              <w:rPr>
                <w:rFonts w:ascii="Arial" w:eastAsia="Arial" w:hAnsi="Arial" w:cs="Arial"/>
                <w:smallCaps/>
                <w:sz w:val="20"/>
                <w:szCs w:val="20"/>
                <w:lang w:val="en-US"/>
              </w:rPr>
              <w:t>4. Representation of ontological structures in the knowledge base</w:t>
            </w:r>
            <w:r w:rsidR="001E2F3D" w:rsidRPr="006D38F9">
              <w:rPr>
                <w:rFonts w:ascii="Arial" w:eastAsia="Arial" w:hAnsi="Arial" w:cs="Arial"/>
                <w:smallCaps/>
                <w:sz w:val="20"/>
                <w:szCs w:val="20"/>
                <w:lang w:val="en-US"/>
              </w:rPr>
              <w:tab/>
              <w:t>7</w:t>
            </w:r>
          </w:hyperlink>
        </w:p>
        <w:p w14:paraId="01159AE3" w14:textId="77777777" w:rsidR="007035C8" w:rsidRPr="006D38F9" w:rsidRDefault="000E1FB5">
          <w:pPr>
            <w:tabs>
              <w:tab w:val="left" w:pos="800"/>
              <w:tab w:val="right" w:pos="9060"/>
            </w:tabs>
            <w:spacing w:before="80" w:after="80" w:line="288" w:lineRule="auto"/>
            <w:ind w:left="198"/>
            <w:rPr>
              <w:rFonts w:ascii="Arial" w:eastAsia="Arial" w:hAnsi="Arial" w:cs="Arial"/>
              <w:smallCaps/>
              <w:sz w:val="20"/>
              <w:szCs w:val="20"/>
              <w:lang w:val="en-US"/>
            </w:rPr>
          </w:pPr>
          <w:hyperlink w:anchor="_26in1rg">
            <w:r w:rsidR="001E2F3D" w:rsidRPr="006D38F9">
              <w:rPr>
                <w:rFonts w:ascii="Arial" w:eastAsia="Arial" w:hAnsi="Arial" w:cs="Arial"/>
                <w:smallCaps/>
                <w:sz w:val="20"/>
                <w:szCs w:val="20"/>
                <w:lang w:val="en-US"/>
              </w:rPr>
              <w:t>5. Conclusion</w:t>
            </w:r>
            <w:r w:rsidR="001E2F3D" w:rsidRPr="006D38F9">
              <w:rPr>
                <w:rFonts w:ascii="Arial" w:eastAsia="Arial" w:hAnsi="Arial" w:cs="Arial"/>
                <w:smallCaps/>
                <w:sz w:val="20"/>
                <w:szCs w:val="20"/>
                <w:lang w:val="en-US"/>
              </w:rPr>
              <w:tab/>
              <w:t>8</w:t>
            </w:r>
          </w:hyperlink>
        </w:p>
        <w:p w14:paraId="34E3B063" w14:textId="77777777" w:rsidR="007035C8" w:rsidRPr="006D38F9" w:rsidRDefault="000E1FB5">
          <w:pPr>
            <w:tabs>
              <w:tab w:val="left" w:pos="800"/>
              <w:tab w:val="right" w:pos="9060"/>
            </w:tabs>
            <w:spacing w:before="80" w:after="80" w:line="288" w:lineRule="auto"/>
            <w:ind w:left="198"/>
            <w:rPr>
              <w:rFonts w:ascii="Arial" w:eastAsia="Arial" w:hAnsi="Arial" w:cs="Arial"/>
              <w:smallCaps/>
              <w:sz w:val="20"/>
              <w:szCs w:val="20"/>
              <w:lang w:val="en-US"/>
            </w:rPr>
          </w:pPr>
          <w:hyperlink w:anchor="_lnxbz9">
            <w:r w:rsidR="001E2F3D" w:rsidRPr="006D38F9">
              <w:rPr>
                <w:rFonts w:ascii="Arial" w:eastAsia="Arial" w:hAnsi="Arial" w:cs="Arial"/>
                <w:smallCaps/>
                <w:sz w:val="20"/>
                <w:szCs w:val="20"/>
                <w:lang w:val="en-US"/>
              </w:rPr>
              <w:t>References</w:t>
            </w:r>
            <w:r w:rsidR="001E2F3D" w:rsidRPr="006D38F9">
              <w:rPr>
                <w:rFonts w:ascii="Arial" w:eastAsia="Arial" w:hAnsi="Arial" w:cs="Arial"/>
                <w:smallCaps/>
                <w:sz w:val="20"/>
                <w:szCs w:val="20"/>
                <w:lang w:val="en-US"/>
              </w:rPr>
              <w:tab/>
              <w:t>9</w:t>
            </w:r>
          </w:hyperlink>
        </w:p>
        <w:p w14:paraId="1DF2891B" w14:textId="77777777" w:rsidR="007035C8" w:rsidRPr="006D38F9" w:rsidRDefault="000E1FB5">
          <w:pPr>
            <w:tabs>
              <w:tab w:val="left" w:pos="800"/>
              <w:tab w:val="right" w:pos="9060"/>
            </w:tabs>
            <w:spacing w:before="80" w:after="80" w:line="288" w:lineRule="auto"/>
            <w:ind w:left="198"/>
            <w:rPr>
              <w:rFonts w:ascii="Arial" w:eastAsia="Arial" w:hAnsi="Arial" w:cs="Arial"/>
              <w:smallCaps/>
              <w:sz w:val="20"/>
              <w:szCs w:val="20"/>
              <w:lang w:val="en-US"/>
            </w:rPr>
          </w:pPr>
          <w:hyperlink w:anchor="_35nkun2">
            <w:r w:rsidR="001E2F3D" w:rsidRPr="006D38F9">
              <w:rPr>
                <w:rFonts w:ascii="Arial" w:eastAsia="Arial" w:hAnsi="Arial" w:cs="Arial"/>
                <w:smallCaps/>
                <w:sz w:val="20"/>
                <w:szCs w:val="20"/>
                <w:lang w:val="en-US"/>
              </w:rPr>
              <w:t>Appendixes</w:t>
            </w:r>
            <w:r w:rsidR="001E2F3D" w:rsidRPr="006D38F9">
              <w:rPr>
                <w:rFonts w:ascii="Arial" w:eastAsia="Arial" w:hAnsi="Arial" w:cs="Arial"/>
                <w:smallCaps/>
                <w:sz w:val="20"/>
                <w:szCs w:val="20"/>
                <w:lang w:val="en-US"/>
              </w:rPr>
              <w:tab/>
              <w:t>10</w:t>
            </w:r>
          </w:hyperlink>
          <w:r w:rsidR="001E2F3D" w:rsidRPr="006D38F9">
            <w:rPr>
              <w:lang w:val="en-US"/>
            </w:rPr>
            <w:fldChar w:fldCharType="end"/>
          </w:r>
        </w:p>
      </w:sdtContent>
    </w:sdt>
    <w:p w14:paraId="7C828631" w14:textId="77777777" w:rsidR="007035C8" w:rsidRPr="006D38F9" w:rsidRDefault="007035C8">
      <w:pPr>
        <w:rPr>
          <w:lang w:val="en-US"/>
        </w:rPr>
      </w:pPr>
    </w:p>
    <w:p w14:paraId="366302E5" w14:textId="77777777" w:rsidR="007035C8" w:rsidRPr="006D38F9" w:rsidRDefault="007035C8">
      <w:pPr>
        <w:spacing w:line="288" w:lineRule="auto"/>
        <w:jc w:val="both"/>
        <w:rPr>
          <w:rFonts w:ascii="Arial" w:eastAsia="Arial" w:hAnsi="Arial" w:cs="Arial"/>
          <w:sz w:val="20"/>
          <w:szCs w:val="20"/>
          <w:lang w:val="en-US"/>
        </w:rPr>
      </w:pPr>
    </w:p>
    <w:p w14:paraId="0F72DB71" w14:textId="77777777" w:rsidR="007035C8" w:rsidRPr="006D38F9" w:rsidRDefault="001E2F3D">
      <w:pPr>
        <w:keepNext/>
        <w:keepLines/>
        <w:widowControl w:val="0"/>
        <w:numPr>
          <w:ilvl w:val="0"/>
          <w:numId w:val="10"/>
        </w:numPr>
        <w:spacing w:after="360" w:line="276" w:lineRule="auto"/>
        <w:ind w:hanging="454"/>
        <w:rPr>
          <w:rFonts w:ascii="Calibri" w:eastAsia="Calibri" w:hAnsi="Calibri" w:cs="Calibri"/>
          <w:b/>
          <w:color w:val="00A651"/>
          <w:sz w:val="28"/>
          <w:szCs w:val="28"/>
          <w:lang w:val="en-US"/>
        </w:rPr>
      </w:pPr>
      <w:bookmarkStart w:id="7" w:name="_1fob9te" w:colFirst="0" w:colLast="0"/>
      <w:bookmarkEnd w:id="7"/>
      <w:r w:rsidRPr="006D38F9">
        <w:rPr>
          <w:lang w:val="en-US"/>
        </w:rPr>
        <w:br w:type="page"/>
      </w:r>
      <w:r w:rsidRPr="006D38F9">
        <w:rPr>
          <w:rFonts w:ascii="Calibri" w:eastAsia="Calibri" w:hAnsi="Calibri" w:cs="Calibri"/>
          <w:b/>
          <w:color w:val="00A651"/>
          <w:sz w:val="28"/>
          <w:szCs w:val="28"/>
          <w:lang w:val="en-US"/>
        </w:rPr>
        <w:lastRenderedPageBreak/>
        <w:t>Introduction</w:t>
      </w:r>
    </w:p>
    <w:p w14:paraId="44594622" w14:textId="77777777" w:rsidR="007035C8" w:rsidRPr="006D38F9" w:rsidRDefault="001E2F3D">
      <w:pPr>
        <w:spacing w:line="288" w:lineRule="auto"/>
        <w:rPr>
          <w:rFonts w:ascii="Arial" w:eastAsia="Arial" w:hAnsi="Arial" w:cs="Arial"/>
          <w:sz w:val="20"/>
          <w:szCs w:val="20"/>
          <w:lang w:val="en-US"/>
        </w:rPr>
      </w:pPr>
      <w:r w:rsidRPr="006D38F9">
        <w:rPr>
          <w:rFonts w:ascii="Arial" w:eastAsia="Arial" w:hAnsi="Arial" w:cs="Arial"/>
          <w:sz w:val="20"/>
          <w:szCs w:val="20"/>
          <w:lang w:val="en-US"/>
        </w:rPr>
        <w:t>This deliverable provides basic design principles for the knowledge base which serves as the repository for metamodels.</w:t>
      </w:r>
    </w:p>
    <w:p w14:paraId="2FE45627" w14:textId="77777777" w:rsidR="007035C8" w:rsidRPr="006D38F9" w:rsidRDefault="001E2F3D">
      <w:pPr>
        <w:keepNext/>
        <w:keepLines/>
        <w:numPr>
          <w:ilvl w:val="1"/>
          <w:numId w:val="10"/>
        </w:numPr>
        <w:tabs>
          <w:tab w:val="left" w:pos="567"/>
        </w:tabs>
        <w:spacing w:before="240" w:after="240"/>
        <w:rPr>
          <w:lang w:val="en-US"/>
        </w:rPr>
      </w:pPr>
      <w:ins w:id="8" w:author="Monceaux, Anne" w:date="2016-03-29T17:43:00Z">
        <w:r w:rsidRPr="006D38F9">
          <w:rPr>
            <w:b/>
            <w:color w:val="7F7F7F"/>
            <w:lang w:val="en-US"/>
          </w:rPr>
          <w:t>Goal of the Knowledge Base in ModelWriter</w:t>
        </w:r>
      </w:ins>
    </w:p>
    <w:p w14:paraId="65C9DACD" w14:textId="77777777" w:rsidR="007035C8" w:rsidRPr="006D38F9" w:rsidRDefault="001E2F3D">
      <w:pPr>
        <w:spacing w:line="288" w:lineRule="auto"/>
        <w:rPr>
          <w:rFonts w:ascii="Arial" w:eastAsia="Arial" w:hAnsi="Arial" w:cs="Arial"/>
          <w:sz w:val="20"/>
          <w:szCs w:val="20"/>
          <w:lang w:val="en-US"/>
        </w:rPr>
      </w:pPr>
      <w:ins w:id="9" w:author="Monceaux, Anne" w:date="2016-03-29T17:44:00Z">
        <w:r w:rsidRPr="006D38F9">
          <w:rPr>
            <w:rFonts w:ascii="Arial" w:eastAsia="Arial" w:hAnsi="Arial" w:cs="Arial"/>
            <w:sz w:val="20"/>
            <w:szCs w:val="20"/>
            <w:lang w:val="en-US"/>
          </w:rPr>
          <w:t xml:space="preserve">The Knowledge base is a master piece of the architecture of the ModelWriter product. </w:t>
        </w:r>
      </w:ins>
    </w:p>
    <w:p w14:paraId="0BDBD300" w14:textId="77777777" w:rsidR="007035C8" w:rsidRPr="006D38F9" w:rsidRDefault="001E2F3D">
      <w:pPr>
        <w:spacing w:line="288" w:lineRule="auto"/>
        <w:rPr>
          <w:rFonts w:ascii="Arial" w:eastAsia="Arial" w:hAnsi="Arial" w:cs="Arial"/>
          <w:sz w:val="20"/>
          <w:szCs w:val="20"/>
          <w:lang w:val="en-US"/>
        </w:rPr>
      </w:pPr>
      <w:ins w:id="10" w:author="Monceaux, Anne" w:date="2016-03-29T17:46:00Z">
        <w:r w:rsidRPr="006D38F9">
          <w:rPr>
            <w:rFonts w:ascii="Arial" w:eastAsia="Arial" w:hAnsi="Arial" w:cs="Arial"/>
            <w:sz w:val="20"/>
            <w:szCs w:val="20"/>
            <w:lang w:val="en-US"/>
          </w:rPr>
          <w:t>The Knowledge Base has the following functions:</w:t>
        </w:r>
      </w:ins>
    </w:p>
    <w:p w14:paraId="0B3A6964" w14:textId="77777777" w:rsidR="007035C8" w:rsidRPr="006D38F9" w:rsidRDefault="001E2F3D">
      <w:pPr>
        <w:numPr>
          <w:ilvl w:val="0"/>
          <w:numId w:val="5"/>
        </w:numPr>
        <w:spacing w:line="288" w:lineRule="auto"/>
        <w:ind w:hanging="360"/>
        <w:rPr>
          <w:sz w:val="20"/>
          <w:szCs w:val="20"/>
          <w:lang w:val="en-US"/>
        </w:rPr>
      </w:pPr>
      <w:ins w:id="11" w:author="M. Mahfoudh" w:date="2016-05-06T11:40:00Z">
        <w:r w:rsidRPr="006D38F9">
          <w:rPr>
            <w:rFonts w:ascii="Arial" w:eastAsia="Arial" w:hAnsi="Arial" w:cs="Arial"/>
            <w:sz w:val="20"/>
            <w:szCs w:val="20"/>
            <w:lang w:val="en-US"/>
          </w:rPr>
          <w:t>Found the links between text and models based on semantic relations</w:t>
        </w:r>
      </w:ins>
    </w:p>
    <w:p w14:paraId="5AE9D241" w14:textId="77777777" w:rsidR="007035C8" w:rsidRPr="006D38F9" w:rsidRDefault="001E2F3D">
      <w:pPr>
        <w:numPr>
          <w:ilvl w:val="0"/>
          <w:numId w:val="5"/>
        </w:numPr>
        <w:spacing w:line="288" w:lineRule="auto"/>
        <w:ind w:hanging="360"/>
        <w:rPr>
          <w:sz w:val="20"/>
          <w:szCs w:val="20"/>
          <w:lang w:val="en-US"/>
        </w:rPr>
      </w:pPr>
      <w:ins w:id="12" w:author="M. Mahfoudh" w:date="2016-05-06T11:40:00Z">
        <w:r w:rsidRPr="006D38F9">
          <w:rPr>
            <w:rFonts w:ascii="Arial" w:eastAsia="Arial" w:hAnsi="Arial" w:cs="Arial"/>
            <w:sz w:val="20"/>
            <w:szCs w:val="20"/>
            <w:lang w:val="en-US"/>
          </w:rPr>
          <w:t>Annotate texts (writer part)</w:t>
        </w:r>
      </w:ins>
    </w:p>
    <w:p w14:paraId="5733F8E7" w14:textId="77777777" w:rsidR="007035C8" w:rsidRPr="006D38F9" w:rsidRDefault="001E2F3D">
      <w:pPr>
        <w:numPr>
          <w:ilvl w:val="0"/>
          <w:numId w:val="5"/>
        </w:numPr>
        <w:spacing w:line="288" w:lineRule="auto"/>
        <w:ind w:hanging="360"/>
        <w:rPr>
          <w:sz w:val="20"/>
          <w:szCs w:val="20"/>
          <w:lang w:val="en-US"/>
        </w:rPr>
      </w:pPr>
      <w:ins w:id="13" w:author="Monceaux, Anne" w:date="2016-03-29T17:45:00Z">
        <w:r w:rsidRPr="006D38F9">
          <w:rPr>
            <w:rFonts w:ascii="Arial" w:eastAsia="Arial" w:hAnsi="Arial" w:cs="Arial"/>
            <w:sz w:val="20"/>
            <w:szCs w:val="20"/>
            <w:lang w:val="en-US"/>
          </w:rPr>
          <w:t>manage the links between synchronized artefacts(text and models)</w:t>
        </w:r>
      </w:ins>
    </w:p>
    <w:p w14:paraId="7FE0A854" w14:textId="77777777" w:rsidR="007035C8" w:rsidRPr="006D38F9" w:rsidRDefault="001E2F3D">
      <w:pPr>
        <w:numPr>
          <w:ilvl w:val="0"/>
          <w:numId w:val="5"/>
        </w:numPr>
        <w:spacing w:line="288" w:lineRule="auto"/>
        <w:ind w:hanging="360"/>
        <w:rPr>
          <w:sz w:val="20"/>
          <w:szCs w:val="20"/>
          <w:lang w:val="en-US"/>
        </w:rPr>
      </w:pPr>
      <w:ins w:id="14" w:author="Monceaux, Anne" w:date="2016-03-29T17:46:00Z">
        <w:r w:rsidRPr="006D38F9">
          <w:rPr>
            <w:rFonts w:ascii="Arial" w:eastAsia="Arial" w:hAnsi="Arial" w:cs="Arial"/>
            <w:sz w:val="20"/>
            <w:szCs w:val="20"/>
            <w:lang w:val="en-US"/>
          </w:rPr>
          <w:t>manage …</w:t>
        </w:r>
      </w:ins>
    </w:p>
    <w:p w14:paraId="68A6ACBA" w14:textId="77777777" w:rsidR="007035C8" w:rsidRPr="006D38F9" w:rsidRDefault="001E2F3D">
      <w:pPr>
        <w:numPr>
          <w:ilvl w:val="0"/>
          <w:numId w:val="5"/>
        </w:numPr>
        <w:spacing w:line="288" w:lineRule="auto"/>
        <w:ind w:hanging="360"/>
        <w:rPr>
          <w:sz w:val="20"/>
          <w:szCs w:val="20"/>
          <w:lang w:val="en-US"/>
        </w:rPr>
      </w:pPr>
      <w:ins w:id="15" w:author="M. Mahfoudh" w:date="2016-05-06T11:45:00Z">
        <w:r w:rsidRPr="006D38F9">
          <w:rPr>
            <w:rFonts w:ascii="Arial" w:eastAsia="Arial" w:hAnsi="Arial" w:cs="Arial"/>
            <w:sz w:val="20"/>
            <w:szCs w:val="20"/>
            <w:lang w:val="en-US"/>
          </w:rPr>
          <w:t>Enrich models (ontologies) based on semantic parsing</w:t>
        </w:r>
      </w:ins>
    </w:p>
    <w:p w14:paraId="5D3D527B" w14:textId="77777777" w:rsidR="007035C8" w:rsidRPr="006D38F9" w:rsidRDefault="001E2F3D">
      <w:pPr>
        <w:keepNext/>
        <w:keepLines/>
        <w:numPr>
          <w:ilvl w:val="1"/>
          <w:numId w:val="10"/>
        </w:numPr>
        <w:tabs>
          <w:tab w:val="left" w:pos="567"/>
        </w:tabs>
        <w:spacing w:before="240" w:after="240"/>
        <w:rPr>
          <w:lang w:val="en-US"/>
        </w:rPr>
      </w:pPr>
      <w:ins w:id="16" w:author="Monceaux, Anne" w:date="2016-03-29T17:44:00Z">
        <w:r w:rsidRPr="006D38F9">
          <w:rPr>
            <w:b/>
            <w:color w:val="7F7F7F"/>
            <w:lang w:val="en-US"/>
          </w:rPr>
          <w:t>Acronyms</w:t>
        </w:r>
      </w:ins>
    </w:p>
    <w:tbl>
      <w:tblPr>
        <w:tblStyle w:val="a0"/>
        <w:tblW w:w="9070" w:type="dxa"/>
        <w:tblInd w:w="-108" w:type="dxa"/>
        <w:tblBorders>
          <w:top w:val="single" w:sz="4" w:space="0" w:color="808080"/>
          <w:bottom w:val="single" w:sz="18" w:space="0" w:color="808080"/>
          <w:insideH w:val="single" w:sz="18" w:space="0" w:color="808080"/>
        </w:tblBorders>
        <w:tblLayout w:type="fixed"/>
        <w:tblLook w:val="0000" w:firstRow="0" w:lastRow="0" w:firstColumn="0" w:lastColumn="0" w:noHBand="0" w:noVBand="0"/>
      </w:tblPr>
      <w:tblGrid>
        <w:gridCol w:w="1481"/>
        <w:gridCol w:w="7589"/>
      </w:tblGrid>
      <w:tr w:rsidR="007035C8" w:rsidRPr="006D38F9" w14:paraId="6B4DDD52" w14:textId="77777777">
        <w:tc>
          <w:tcPr>
            <w:tcW w:w="1481" w:type="dxa"/>
            <w:tcBorders>
              <w:top w:val="single" w:sz="4" w:space="0" w:color="808080"/>
              <w:bottom w:val="single" w:sz="18" w:space="0" w:color="808080"/>
            </w:tcBorders>
            <w:shd w:val="clear" w:color="auto" w:fill="A7D8B8"/>
            <w:vAlign w:val="center"/>
          </w:tcPr>
          <w:p w14:paraId="14921CA4" w14:textId="77777777" w:rsidR="007035C8" w:rsidRPr="006D38F9" w:rsidRDefault="001E2F3D">
            <w:pPr>
              <w:spacing w:before="280" w:after="280" w:line="288" w:lineRule="auto"/>
              <w:ind w:left="57" w:right="57"/>
              <w:rPr>
                <w:rFonts w:ascii="Arial" w:eastAsia="Arial" w:hAnsi="Arial" w:cs="Arial"/>
                <w:color w:val="00000A"/>
                <w:sz w:val="22"/>
                <w:szCs w:val="22"/>
                <w:lang w:val="en-US"/>
              </w:rPr>
            </w:pPr>
            <w:r w:rsidRPr="006D38F9">
              <w:rPr>
                <w:rFonts w:ascii="Arial" w:eastAsia="Arial" w:hAnsi="Arial" w:cs="Arial"/>
                <w:color w:val="00000A"/>
                <w:sz w:val="22"/>
                <w:szCs w:val="22"/>
                <w:lang w:val="en-US"/>
              </w:rPr>
              <w:t>Abbreviation</w:t>
            </w:r>
          </w:p>
        </w:tc>
        <w:tc>
          <w:tcPr>
            <w:tcW w:w="7589" w:type="dxa"/>
            <w:tcBorders>
              <w:top w:val="single" w:sz="4" w:space="0" w:color="808080"/>
              <w:bottom w:val="single" w:sz="18" w:space="0" w:color="808080"/>
            </w:tcBorders>
            <w:shd w:val="clear" w:color="auto" w:fill="A7D8B8"/>
            <w:vAlign w:val="center"/>
          </w:tcPr>
          <w:p w14:paraId="44617EE5" w14:textId="77777777" w:rsidR="007035C8" w:rsidRPr="006D38F9" w:rsidRDefault="001E2F3D">
            <w:pPr>
              <w:spacing w:before="280" w:after="280" w:line="288" w:lineRule="auto"/>
              <w:ind w:left="57" w:right="57"/>
              <w:rPr>
                <w:rFonts w:ascii="Arial" w:eastAsia="Arial" w:hAnsi="Arial" w:cs="Arial"/>
                <w:sz w:val="22"/>
                <w:szCs w:val="22"/>
                <w:lang w:val="en-US"/>
              </w:rPr>
            </w:pPr>
            <w:r w:rsidRPr="006D38F9">
              <w:rPr>
                <w:rFonts w:ascii="Arial" w:eastAsia="Arial" w:hAnsi="Arial" w:cs="Arial"/>
                <w:sz w:val="22"/>
                <w:szCs w:val="22"/>
                <w:lang w:val="en-US"/>
              </w:rPr>
              <w:t>Definition</w:t>
            </w:r>
          </w:p>
        </w:tc>
      </w:tr>
      <w:tr w:rsidR="007035C8" w:rsidRPr="006D38F9" w14:paraId="7935AB4C" w14:textId="77777777">
        <w:tc>
          <w:tcPr>
            <w:tcW w:w="1481" w:type="dxa"/>
            <w:tcBorders>
              <w:top w:val="single" w:sz="18" w:space="0" w:color="808080"/>
              <w:bottom w:val="single" w:sz="4" w:space="0" w:color="808080"/>
              <w:right w:val="single" w:sz="18" w:space="0" w:color="808080"/>
            </w:tcBorders>
            <w:shd w:val="clear" w:color="auto" w:fill="E1E1E1"/>
          </w:tcPr>
          <w:p w14:paraId="25309398" w14:textId="77777777" w:rsidR="007035C8" w:rsidRPr="006D38F9" w:rsidRDefault="001E2F3D">
            <w:pPr>
              <w:spacing w:before="60" w:after="60" w:line="288" w:lineRule="auto"/>
              <w:ind w:left="57" w:right="57"/>
              <w:rPr>
                <w:rFonts w:ascii="Arial" w:eastAsia="Arial" w:hAnsi="Arial" w:cs="Arial"/>
                <w:sz w:val="20"/>
                <w:szCs w:val="20"/>
                <w:lang w:val="en-US"/>
              </w:rPr>
            </w:pPr>
            <w:r w:rsidRPr="006D38F9">
              <w:rPr>
                <w:rFonts w:ascii="Arial" w:eastAsia="Arial" w:hAnsi="Arial" w:cs="Arial"/>
                <w:sz w:val="20"/>
                <w:szCs w:val="20"/>
                <w:lang w:val="en-US"/>
              </w:rPr>
              <w:t>RDF</w:t>
            </w:r>
          </w:p>
        </w:tc>
        <w:tc>
          <w:tcPr>
            <w:tcW w:w="7589" w:type="dxa"/>
            <w:tcBorders>
              <w:top w:val="single" w:sz="4" w:space="0" w:color="A6A6A6"/>
              <w:bottom w:val="single" w:sz="4" w:space="0" w:color="A6A6A6"/>
            </w:tcBorders>
            <w:shd w:val="clear" w:color="auto" w:fill="F9F9F9"/>
          </w:tcPr>
          <w:p w14:paraId="539AEAFC" w14:textId="77777777" w:rsidR="007035C8" w:rsidRPr="006D38F9" w:rsidRDefault="001E2F3D">
            <w:pPr>
              <w:spacing w:before="60" w:after="60" w:line="288" w:lineRule="auto"/>
              <w:ind w:left="57" w:right="57"/>
              <w:jc w:val="both"/>
              <w:rPr>
                <w:rFonts w:ascii="Arial" w:eastAsia="Arial" w:hAnsi="Arial" w:cs="Arial"/>
                <w:sz w:val="20"/>
                <w:szCs w:val="20"/>
                <w:lang w:val="en-US"/>
              </w:rPr>
            </w:pPr>
            <w:r w:rsidRPr="006D38F9">
              <w:rPr>
                <w:rFonts w:ascii="Arial" w:eastAsia="Arial" w:hAnsi="Arial" w:cs="Arial"/>
                <w:sz w:val="20"/>
                <w:szCs w:val="20"/>
                <w:lang w:val="en-US"/>
              </w:rPr>
              <w:t>Resource Description Framework</w:t>
            </w:r>
          </w:p>
        </w:tc>
      </w:tr>
      <w:tr w:rsidR="007035C8" w:rsidRPr="006D38F9" w14:paraId="27C060A5" w14:textId="77777777">
        <w:tc>
          <w:tcPr>
            <w:tcW w:w="1481" w:type="dxa"/>
            <w:tcBorders>
              <w:top w:val="single" w:sz="4" w:space="0" w:color="808080"/>
              <w:bottom w:val="single" w:sz="4" w:space="0" w:color="808080"/>
              <w:right w:val="single" w:sz="18" w:space="0" w:color="808080"/>
            </w:tcBorders>
            <w:shd w:val="clear" w:color="auto" w:fill="E1E1E1"/>
          </w:tcPr>
          <w:p w14:paraId="1AF97614" w14:textId="77777777" w:rsidR="007035C8" w:rsidRPr="006D38F9" w:rsidRDefault="001E2F3D">
            <w:pPr>
              <w:spacing w:before="60" w:after="60" w:line="288" w:lineRule="auto"/>
              <w:ind w:left="57" w:right="57"/>
              <w:rPr>
                <w:rFonts w:ascii="Arial" w:eastAsia="Arial" w:hAnsi="Arial" w:cs="Arial"/>
                <w:sz w:val="20"/>
                <w:szCs w:val="20"/>
                <w:lang w:val="en-US"/>
              </w:rPr>
            </w:pPr>
            <w:r w:rsidRPr="006D38F9">
              <w:rPr>
                <w:rFonts w:ascii="Arial" w:eastAsia="Arial" w:hAnsi="Arial" w:cs="Arial"/>
                <w:sz w:val="20"/>
                <w:szCs w:val="20"/>
                <w:lang w:val="en-US"/>
              </w:rPr>
              <w:t>WP</w:t>
            </w:r>
          </w:p>
        </w:tc>
        <w:tc>
          <w:tcPr>
            <w:tcW w:w="7589" w:type="dxa"/>
            <w:tcBorders>
              <w:top w:val="single" w:sz="4" w:space="0" w:color="A6A6A6"/>
              <w:bottom w:val="single" w:sz="4" w:space="0" w:color="A6A6A6"/>
            </w:tcBorders>
            <w:shd w:val="clear" w:color="auto" w:fill="FFFFFF"/>
          </w:tcPr>
          <w:p w14:paraId="6F338D4B" w14:textId="77777777" w:rsidR="007035C8" w:rsidRPr="006D38F9" w:rsidRDefault="001E2F3D">
            <w:pPr>
              <w:spacing w:before="60" w:after="60" w:line="288" w:lineRule="auto"/>
              <w:ind w:left="57" w:right="57"/>
              <w:jc w:val="both"/>
              <w:rPr>
                <w:rFonts w:ascii="Arial" w:eastAsia="Arial" w:hAnsi="Arial" w:cs="Arial"/>
                <w:sz w:val="20"/>
                <w:szCs w:val="20"/>
                <w:lang w:val="en-US"/>
              </w:rPr>
            </w:pPr>
            <w:r w:rsidRPr="006D38F9">
              <w:rPr>
                <w:rFonts w:ascii="Arial" w:eastAsia="Arial" w:hAnsi="Arial" w:cs="Arial"/>
                <w:sz w:val="20"/>
                <w:szCs w:val="20"/>
                <w:lang w:val="en-US"/>
              </w:rPr>
              <w:t>Work Package</w:t>
            </w:r>
          </w:p>
        </w:tc>
      </w:tr>
      <w:tr w:rsidR="007035C8" w:rsidRPr="006D38F9" w14:paraId="3E8338D7" w14:textId="77777777">
        <w:tc>
          <w:tcPr>
            <w:tcW w:w="1481" w:type="dxa"/>
            <w:tcBorders>
              <w:top w:val="single" w:sz="4" w:space="0" w:color="808080"/>
              <w:bottom w:val="single" w:sz="4" w:space="0" w:color="808080"/>
              <w:right w:val="single" w:sz="18" w:space="0" w:color="808080"/>
            </w:tcBorders>
            <w:shd w:val="clear" w:color="auto" w:fill="E1E1E1"/>
          </w:tcPr>
          <w:p w14:paraId="1A487116" w14:textId="77777777" w:rsidR="007035C8" w:rsidRPr="006D38F9" w:rsidRDefault="001E2F3D">
            <w:pPr>
              <w:spacing w:before="60" w:after="60" w:line="288" w:lineRule="auto"/>
              <w:ind w:left="57" w:right="57"/>
              <w:rPr>
                <w:rFonts w:ascii="Arial" w:eastAsia="Arial" w:hAnsi="Arial" w:cs="Arial"/>
                <w:sz w:val="20"/>
                <w:szCs w:val="20"/>
                <w:lang w:val="en-US"/>
              </w:rPr>
            </w:pPr>
            <w:r w:rsidRPr="006D38F9">
              <w:rPr>
                <w:rFonts w:ascii="Arial" w:eastAsia="Arial" w:hAnsi="Arial" w:cs="Arial"/>
                <w:sz w:val="20"/>
                <w:szCs w:val="20"/>
                <w:lang w:val="en-US"/>
              </w:rPr>
              <w:t>UC</w:t>
            </w:r>
          </w:p>
        </w:tc>
        <w:tc>
          <w:tcPr>
            <w:tcW w:w="7589" w:type="dxa"/>
            <w:tcBorders>
              <w:top w:val="single" w:sz="4" w:space="0" w:color="A6A6A6"/>
              <w:bottom w:val="single" w:sz="4" w:space="0" w:color="A6A6A6"/>
            </w:tcBorders>
            <w:shd w:val="clear" w:color="auto" w:fill="F9F9F9"/>
          </w:tcPr>
          <w:p w14:paraId="682715FB" w14:textId="77777777" w:rsidR="007035C8" w:rsidRPr="006D38F9" w:rsidRDefault="001E2F3D">
            <w:pPr>
              <w:spacing w:before="60" w:after="60" w:line="288" w:lineRule="auto"/>
              <w:ind w:left="57" w:right="57"/>
              <w:jc w:val="both"/>
              <w:rPr>
                <w:rFonts w:ascii="Arial" w:eastAsia="Arial" w:hAnsi="Arial" w:cs="Arial"/>
                <w:sz w:val="20"/>
                <w:szCs w:val="20"/>
                <w:lang w:val="en-US"/>
              </w:rPr>
            </w:pPr>
            <w:r w:rsidRPr="006D38F9">
              <w:rPr>
                <w:rFonts w:ascii="Arial" w:eastAsia="Arial" w:hAnsi="Arial" w:cs="Arial"/>
                <w:sz w:val="20"/>
                <w:szCs w:val="20"/>
                <w:lang w:val="en-US"/>
              </w:rPr>
              <w:t>Use Case</w:t>
            </w:r>
          </w:p>
        </w:tc>
      </w:tr>
    </w:tbl>
    <w:p w14:paraId="4B287735" w14:textId="77777777" w:rsidR="007035C8" w:rsidRPr="006D38F9" w:rsidRDefault="007035C8">
      <w:pPr>
        <w:spacing w:line="288" w:lineRule="auto"/>
        <w:jc w:val="both"/>
        <w:rPr>
          <w:rFonts w:ascii="Arial" w:eastAsia="Arial" w:hAnsi="Arial" w:cs="Arial"/>
          <w:sz w:val="20"/>
          <w:szCs w:val="20"/>
          <w:lang w:val="en-US"/>
        </w:rPr>
      </w:pPr>
    </w:p>
    <w:p w14:paraId="6A7203B1" w14:textId="77777777" w:rsidR="007035C8" w:rsidRPr="006D38F9" w:rsidRDefault="001E2F3D">
      <w:pPr>
        <w:keepNext/>
        <w:keepLines/>
        <w:widowControl w:val="0"/>
        <w:numPr>
          <w:ilvl w:val="0"/>
          <w:numId w:val="10"/>
        </w:numPr>
        <w:spacing w:after="360" w:line="276" w:lineRule="auto"/>
        <w:ind w:hanging="454"/>
        <w:rPr>
          <w:rFonts w:ascii="Calibri" w:eastAsia="Calibri" w:hAnsi="Calibri" w:cs="Calibri"/>
          <w:b/>
          <w:color w:val="00A651"/>
          <w:sz w:val="28"/>
          <w:szCs w:val="28"/>
          <w:lang w:val="en-US"/>
        </w:rPr>
      </w:pPr>
      <w:bookmarkStart w:id="17" w:name="_3znysh7" w:colFirst="0" w:colLast="0"/>
      <w:bookmarkEnd w:id="17"/>
      <w:r w:rsidRPr="006D38F9">
        <w:rPr>
          <w:lang w:val="en-US"/>
        </w:rPr>
        <w:br w:type="page"/>
      </w:r>
      <w:r w:rsidRPr="006D38F9">
        <w:rPr>
          <w:rFonts w:ascii="Calibri" w:eastAsia="Calibri" w:hAnsi="Calibri" w:cs="Calibri"/>
          <w:b/>
          <w:color w:val="00A651"/>
          <w:sz w:val="28"/>
          <w:szCs w:val="28"/>
          <w:lang w:val="en-US"/>
        </w:rPr>
        <w:lastRenderedPageBreak/>
        <w:t>Definition of knowledge base and sample elements</w:t>
      </w:r>
    </w:p>
    <w:p w14:paraId="33049C88" w14:textId="77777777" w:rsidR="007035C8" w:rsidRPr="006D38F9" w:rsidRDefault="007035C8">
      <w:pPr>
        <w:spacing w:line="288" w:lineRule="auto"/>
        <w:jc w:val="both"/>
        <w:rPr>
          <w:rFonts w:ascii="Arial" w:eastAsia="Arial" w:hAnsi="Arial" w:cs="Arial"/>
          <w:sz w:val="20"/>
          <w:szCs w:val="20"/>
          <w:lang w:val="en-US"/>
        </w:rPr>
      </w:pPr>
    </w:p>
    <w:p w14:paraId="52F5D137" w14:textId="77777777" w:rsidR="007035C8" w:rsidRPr="006D38F9"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Knowledge is defined as “</w:t>
      </w:r>
      <w:r w:rsidRPr="006D38F9">
        <w:rPr>
          <w:rFonts w:ascii="Arial" w:eastAsia="Arial" w:hAnsi="Arial" w:cs="Arial"/>
          <w:sz w:val="20"/>
          <w:szCs w:val="20"/>
          <w:highlight w:val="white"/>
          <w:lang w:val="en-US"/>
        </w:rPr>
        <w:t>Facts, information, and skills acquired through experience or education; the theoretical or practical understanding of a subject” by the Oxford dictionary. In the context of the project we will take the part “theoretical or practical understanding of a subject” from this definition. In digital environment, knowledge is represented as a network of semantic definition for a particular subject using a semantic web approach.</w:t>
      </w:r>
    </w:p>
    <w:p w14:paraId="3B681395" w14:textId="77777777" w:rsidR="007035C8" w:rsidRPr="006D38F9" w:rsidRDefault="007035C8">
      <w:pPr>
        <w:spacing w:line="288" w:lineRule="auto"/>
        <w:jc w:val="both"/>
        <w:rPr>
          <w:rFonts w:ascii="Arial" w:eastAsia="Arial" w:hAnsi="Arial" w:cs="Arial"/>
          <w:sz w:val="20"/>
          <w:szCs w:val="20"/>
          <w:highlight w:val="white"/>
          <w:lang w:val="en-US"/>
        </w:rPr>
      </w:pPr>
    </w:p>
    <w:p w14:paraId="22C4047C" w14:textId="77777777" w:rsidR="007035C8" w:rsidRPr="006D38F9" w:rsidRDefault="001E2F3D">
      <w:pPr>
        <w:spacing w:line="288" w:lineRule="auto"/>
        <w:jc w:val="both"/>
        <w:rPr>
          <w:rFonts w:ascii="Arial" w:eastAsia="Arial" w:hAnsi="Arial" w:cs="Arial"/>
          <w:sz w:val="20"/>
          <w:szCs w:val="20"/>
          <w:highlight w:val="white"/>
          <w:lang w:val="en-US"/>
        </w:rPr>
      </w:pPr>
      <w:r w:rsidRPr="006D38F9">
        <w:rPr>
          <w:rFonts w:ascii="Arial" w:eastAsia="Arial" w:hAnsi="Arial" w:cs="Arial"/>
          <w:sz w:val="20"/>
          <w:szCs w:val="20"/>
          <w:highlight w:val="white"/>
          <w:lang w:val="en-US"/>
        </w:rPr>
        <w:t>Semantic web is originally an approach defined by W3 Consortium for creating digitally readable structures for web pages on the internet. This well-defined methodology for representing the data on web pages, later on, found to be useful for representing knowledge in different domains like biology, banking, astronomy etc.</w:t>
      </w:r>
    </w:p>
    <w:p w14:paraId="54ECDC37" w14:textId="77777777" w:rsidR="007035C8" w:rsidRPr="006D38F9" w:rsidRDefault="007035C8">
      <w:pPr>
        <w:spacing w:line="288" w:lineRule="auto"/>
        <w:jc w:val="both"/>
        <w:rPr>
          <w:rFonts w:ascii="Arial" w:eastAsia="Arial" w:hAnsi="Arial" w:cs="Arial"/>
          <w:sz w:val="20"/>
          <w:szCs w:val="20"/>
          <w:highlight w:val="white"/>
          <w:lang w:val="en-US"/>
        </w:rPr>
      </w:pPr>
    </w:p>
    <w:p w14:paraId="1DC91BA6" w14:textId="77777777" w:rsidR="007035C8" w:rsidRPr="006D38F9" w:rsidRDefault="001E2F3D">
      <w:pPr>
        <w:spacing w:line="288" w:lineRule="auto"/>
        <w:jc w:val="both"/>
        <w:rPr>
          <w:rFonts w:ascii="Arial" w:eastAsia="Arial" w:hAnsi="Arial" w:cs="Arial"/>
          <w:sz w:val="20"/>
          <w:szCs w:val="20"/>
          <w:highlight w:val="white"/>
          <w:lang w:val="en-US"/>
        </w:rPr>
      </w:pPr>
      <w:r w:rsidRPr="006D38F9">
        <w:rPr>
          <w:rFonts w:ascii="Arial" w:eastAsia="Arial" w:hAnsi="Arial" w:cs="Arial"/>
          <w:sz w:val="20"/>
          <w:szCs w:val="20"/>
          <w:highlight w:val="white"/>
          <w:lang w:val="en-US"/>
        </w:rPr>
        <w:t>An example semantic web is provided below:</w:t>
      </w:r>
      <w:r w:rsidRPr="006D38F9">
        <w:rPr>
          <w:noProof/>
        </w:rPr>
        <w:drawing>
          <wp:anchor distT="0" distB="0" distL="114300" distR="114300" simplePos="0" relativeHeight="251658240" behindDoc="0" locked="0" layoutInCell="0" hidden="0" allowOverlap="1" wp14:anchorId="376F23D6" wp14:editId="3DBEA102">
            <wp:simplePos x="0" y="0"/>
            <wp:positionH relativeFrom="margin">
              <wp:posOffset>1270</wp:posOffset>
            </wp:positionH>
            <wp:positionV relativeFrom="paragraph">
              <wp:posOffset>184785</wp:posOffset>
            </wp:positionV>
            <wp:extent cx="4618355" cy="2680970"/>
            <wp:effectExtent l="0" t="0" r="0" b="0"/>
            <wp:wrapTopAndBottom distT="0" distB="0"/>
            <wp:docPr id="2" name="image9.png" descr="http://www2003.org/cdrom/papers/refereed/p779/guha-779-img2.png"/>
            <wp:cNvGraphicFramePr/>
            <a:graphic xmlns:a="http://schemas.openxmlformats.org/drawingml/2006/main">
              <a:graphicData uri="http://schemas.openxmlformats.org/drawingml/2006/picture">
                <pic:pic xmlns:pic="http://schemas.openxmlformats.org/drawingml/2006/picture">
                  <pic:nvPicPr>
                    <pic:cNvPr id="0" name="image9.png" descr="http://www2003.org/cdrom/papers/refereed/p779/guha-779-img2.png"/>
                    <pic:cNvPicPr preferRelativeResize="0"/>
                  </pic:nvPicPr>
                  <pic:blipFill>
                    <a:blip r:embed="rId14"/>
                    <a:srcRect/>
                    <a:stretch>
                      <a:fillRect/>
                    </a:stretch>
                  </pic:blipFill>
                  <pic:spPr>
                    <a:xfrm>
                      <a:off x="0" y="0"/>
                      <a:ext cx="4618355" cy="2680970"/>
                    </a:xfrm>
                    <a:prstGeom prst="rect">
                      <a:avLst/>
                    </a:prstGeom>
                    <a:ln/>
                  </pic:spPr>
                </pic:pic>
              </a:graphicData>
            </a:graphic>
          </wp:anchor>
        </w:drawing>
      </w:r>
    </w:p>
    <w:p w14:paraId="473677D6" w14:textId="77777777" w:rsidR="007035C8" w:rsidRPr="006D38F9" w:rsidRDefault="001E2F3D">
      <w:pPr>
        <w:spacing w:line="288" w:lineRule="auto"/>
        <w:jc w:val="both"/>
        <w:rPr>
          <w:rFonts w:ascii="Arial" w:eastAsia="Arial" w:hAnsi="Arial" w:cs="Arial"/>
          <w:sz w:val="20"/>
          <w:szCs w:val="20"/>
          <w:highlight w:val="white"/>
          <w:lang w:val="en-US"/>
        </w:rPr>
      </w:pPr>
      <w:r w:rsidRPr="006D38F9">
        <w:rPr>
          <w:rFonts w:ascii="Arial" w:eastAsia="Arial" w:hAnsi="Arial" w:cs="Arial"/>
          <w:sz w:val="20"/>
          <w:szCs w:val="20"/>
          <w:highlight w:val="white"/>
          <w:lang w:val="en-US"/>
        </w:rPr>
        <w:t xml:space="preserve"> </w:t>
      </w:r>
    </w:p>
    <w:p w14:paraId="0FA01FFE" w14:textId="77777777" w:rsidR="007035C8" w:rsidRPr="006D38F9" w:rsidRDefault="001E2F3D">
      <w:pPr>
        <w:spacing w:line="288" w:lineRule="auto"/>
        <w:jc w:val="both"/>
        <w:rPr>
          <w:rFonts w:ascii="Arial" w:eastAsia="Arial" w:hAnsi="Arial" w:cs="Arial"/>
          <w:sz w:val="20"/>
          <w:szCs w:val="20"/>
          <w:highlight w:val="white"/>
          <w:lang w:val="en-US"/>
        </w:rPr>
      </w:pPr>
      <w:r w:rsidRPr="006D38F9">
        <w:rPr>
          <w:rFonts w:ascii="Arial" w:eastAsia="Arial" w:hAnsi="Arial" w:cs="Arial"/>
          <w:sz w:val="20"/>
          <w:szCs w:val="20"/>
          <w:highlight w:val="white"/>
          <w:lang w:val="en-US"/>
        </w:rPr>
        <w:t>In the project, model elements need to comply the notation of semantic web usually described as Resource Description Framework (RDF) documents. W3C describe RDF structures as “the underlying structure of any expression in RDF is a collection of triples, each consisting of a subject, a predicate and an object”.</w:t>
      </w:r>
    </w:p>
    <w:p w14:paraId="0CF7FF2F" w14:textId="77777777" w:rsidR="007035C8" w:rsidRPr="006D38F9" w:rsidRDefault="007035C8">
      <w:pPr>
        <w:spacing w:line="288" w:lineRule="auto"/>
        <w:jc w:val="both"/>
        <w:rPr>
          <w:rFonts w:ascii="Arial" w:eastAsia="Arial" w:hAnsi="Arial" w:cs="Arial"/>
          <w:sz w:val="20"/>
          <w:szCs w:val="20"/>
          <w:highlight w:val="white"/>
          <w:lang w:val="en-US"/>
        </w:rPr>
      </w:pPr>
    </w:p>
    <w:p w14:paraId="2105727C" w14:textId="77777777" w:rsidR="007035C8" w:rsidRPr="006D38F9" w:rsidRDefault="001E2F3D">
      <w:pPr>
        <w:spacing w:line="288" w:lineRule="auto"/>
        <w:jc w:val="both"/>
        <w:rPr>
          <w:rFonts w:ascii="Arial" w:eastAsia="Arial" w:hAnsi="Arial" w:cs="Arial"/>
          <w:sz w:val="20"/>
          <w:szCs w:val="20"/>
          <w:lang w:val="en-US"/>
        </w:rPr>
      </w:pPr>
      <w:r w:rsidRPr="006D38F9">
        <w:rPr>
          <w:noProof/>
        </w:rPr>
        <w:drawing>
          <wp:inline distT="0" distB="0" distL="0" distR="0" wp14:anchorId="5533A284" wp14:editId="38EE8529">
            <wp:extent cx="3436620" cy="685800"/>
            <wp:effectExtent l="0" t="0" r="0" b="0"/>
            <wp:docPr id="4" name="image11.gif" descr="image of the RDF triple comprising (subject, predicate, object)"/>
            <wp:cNvGraphicFramePr/>
            <a:graphic xmlns:a="http://schemas.openxmlformats.org/drawingml/2006/main">
              <a:graphicData uri="http://schemas.openxmlformats.org/drawingml/2006/picture">
                <pic:pic xmlns:pic="http://schemas.openxmlformats.org/drawingml/2006/picture">
                  <pic:nvPicPr>
                    <pic:cNvPr id="0" name="image11.gif" descr="image of the RDF triple comprising (subject, predicate, object)"/>
                    <pic:cNvPicPr preferRelativeResize="0"/>
                  </pic:nvPicPr>
                  <pic:blipFill>
                    <a:blip r:embed="rId15"/>
                    <a:srcRect/>
                    <a:stretch>
                      <a:fillRect/>
                    </a:stretch>
                  </pic:blipFill>
                  <pic:spPr>
                    <a:xfrm>
                      <a:off x="0" y="0"/>
                      <a:ext cx="3436620" cy="685800"/>
                    </a:xfrm>
                    <a:prstGeom prst="rect">
                      <a:avLst/>
                    </a:prstGeom>
                    <a:ln/>
                  </pic:spPr>
                </pic:pic>
              </a:graphicData>
            </a:graphic>
          </wp:inline>
        </w:drawing>
      </w:r>
    </w:p>
    <w:p w14:paraId="6905D2AA" w14:textId="77777777" w:rsidR="007035C8" w:rsidRPr="006D38F9" w:rsidRDefault="001E2F3D">
      <w:pPr>
        <w:spacing w:line="288" w:lineRule="auto"/>
        <w:jc w:val="both"/>
        <w:rPr>
          <w:rFonts w:ascii="Arial" w:eastAsia="Arial" w:hAnsi="Arial" w:cs="Arial"/>
          <w:sz w:val="20"/>
          <w:szCs w:val="20"/>
          <w:highlight w:val="white"/>
          <w:lang w:val="en-US"/>
        </w:rPr>
      </w:pPr>
      <w:r w:rsidRPr="006D38F9">
        <w:rPr>
          <w:rFonts w:ascii="Arial" w:eastAsia="Arial" w:hAnsi="Arial" w:cs="Arial"/>
          <w:sz w:val="20"/>
          <w:szCs w:val="20"/>
          <w:highlight w:val="white"/>
          <w:lang w:val="en-US"/>
        </w:rPr>
        <w:t>In this notation, direction of the arc between subject and object is significant.</w:t>
      </w:r>
    </w:p>
    <w:p w14:paraId="1F6FB8DF" w14:textId="77777777" w:rsidR="007035C8" w:rsidRPr="006D38F9" w:rsidRDefault="007035C8">
      <w:pPr>
        <w:spacing w:line="288" w:lineRule="auto"/>
        <w:jc w:val="both"/>
        <w:rPr>
          <w:rFonts w:ascii="Arial" w:eastAsia="Arial" w:hAnsi="Arial" w:cs="Arial"/>
          <w:sz w:val="20"/>
          <w:szCs w:val="20"/>
          <w:highlight w:val="white"/>
          <w:lang w:val="en-US"/>
        </w:rPr>
      </w:pPr>
    </w:p>
    <w:p w14:paraId="1C14192F" w14:textId="77777777" w:rsidR="007035C8" w:rsidRPr="006D38F9" w:rsidRDefault="001E2F3D">
      <w:pPr>
        <w:spacing w:line="288" w:lineRule="auto"/>
        <w:jc w:val="both"/>
        <w:rPr>
          <w:rFonts w:ascii="Arial" w:eastAsia="Arial" w:hAnsi="Arial" w:cs="Arial"/>
          <w:sz w:val="20"/>
          <w:szCs w:val="20"/>
          <w:highlight w:val="white"/>
          <w:lang w:val="en-US"/>
        </w:rPr>
      </w:pPr>
      <w:r w:rsidRPr="006D38F9">
        <w:rPr>
          <w:rFonts w:ascii="Arial" w:eastAsia="Arial" w:hAnsi="Arial" w:cs="Arial"/>
          <w:sz w:val="20"/>
          <w:szCs w:val="20"/>
          <w:highlight w:val="white"/>
          <w:lang w:val="en-US"/>
        </w:rPr>
        <w:lastRenderedPageBreak/>
        <w:t>ModelWriter will use RDF as the meta-model for knowledge-base. By imposing the model elements to comply with RDF notation we will have standardized representation of text documents as models.</w:t>
      </w:r>
    </w:p>
    <w:p w14:paraId="4A16CF34" w14:textId="77777777" w:rsidR="007035C8" w:rsidRPr="006D38F9" w:rsidRDefault="007035C8">
      <w:pPr>
        <w:spacing w:line="288" w:lineRule="auto"/>
        <w:jc w:val="both"/>
        <w:rPr>
          <w:rFonts w:ascii="Arial" w:eastAsia="Arial" w:hAnsi="Arial" w:cs="Arial"/>
          <w:sz w:val="20"/>
          <w:szCs w:val="20"/>
          <w:highlight w:val="white"/>
          <w:lang w:val="en-US"/>
        </w:rPr>
      </w:pPr>
    </w:p>
    <w:p w14:paraId="6817E165" w14:textId="77777777" w:rsidR="007035C8" w:rsidRPr="006D38F9" w:rsidRDefault="007035C8">
      <w:pPr>
        <w:spacing w:line="288" w:lineRule="auto"/>
        <w:jc w:val="both"/>
        <w:rPr>
          <w:rFonts w:ascii="Arial" w:eastAsia="Arial" w:hAnsi="Arial" w:cs="Arial"/>
          <w:sz w:val="20"/>
          <w:szCs w:val="20"/>
          <w:highlight w:val="white"/>
          <w:lang w:val="en-US"/>
        </w:rPr>
      </w:pPr>
    </w:p>
    <w:p w14:paraId="772EC1EB" w14:textId="77777777" w:rsidR="007035C8" w:rsidRPr="006D38F9" w:rsidRDefault="007035C8">
      <w:pPr>
        <w:spacing w:line="288" w:lineRule="auto"/>
        <w:jc w:val="both"/>
        <w:rPr>
          <w:rFonts w:ascii="Arial" w:eastAsia="Arial" w:hAnsi="Arial" w:cs="Arial"/>
          <w:sz w:val="20"/>
          <w:szCs w:val="20"/>
          <w:highlight w:val="white"/>
          <w:lang w:val="en-US"/>
        </w:rPr>
      </w:pPr>
    </w:p>
    <w:p w14:paraId="57D25998" w14:textId="77777777" w:rsidR="007035C8" w:rsidRPr="006D38F9" w:rsidRDefault="001E2F3D">
      <w:pPr>
        <w:keepNext/>
        <w:keepLines/>
        <w:widowControl w:val="0"/>
        <w:numPr>
          <w:ilvl w:val="0"/>
          <w:numId w:val="10"/>
        </w:numPr>
        <w:spacing w:after="360" w:line="276" w:lineRule="auto"/>
        <w:ind w:hanging="454"/>
        <w:rPr>
          <w:rFonts w:ascii="Calibri" w:eastAsia="Calibri" w:hAnsi="Calibri" w:cs="Calibri"/>
          <w:b/>
          <w:color w:val="00A651"/>
          <w:sz w:val="28"/>
          <w:szCs w:val="28"/>
          <w:lang w:val="en-US"/>
        </w:rPr>
      </w:pPr>
      <w:bookmarkStart w:id="18" w:name="_2et92p0" w:colFirst="0" w:colLast="0"/>
      <w:bookmarkEnd w:id="18"/>
      <w:r w:rsidRPr="006D38F9">
        <w:rPr>
          <w:lang w:val="en-US"/>
        </w:rPr>
        <w:br w:type="page"/>
      </w:r>
      <w:r w:rsidRPr="006D38F9">
        <w:rPr>
          <w:rFonts w:ascii="Calibri" w:eastAsia="Calibri" w:hAnsi="Calibri" w:cs="Calibri"/>
          <w:b/>
          <w:color w:val="00A651"/>
          <w:sz w:val="28"/>
          <w:szCs w:val="28"/>
          <w:lang w:val="en-US"/>
        </w:rPr>
        <w:lastRenderedPageBreak/>
        <w:t xml:space="preserve">Definition of knowledge base </w:t>
      </w:r>
      <w:ins w:id="19" w:author="Monceaux, Anne" w:date="2016-03-29T17:27:00Z">
        <w:r w:rsidRPr="006D38F9">
          <w:rPr>
            <w:rFonts w:ascii="Calibri" w:eastAsia="Calibri" w:hAnsi="Calibri" w:cs="Calibri"/>
            <w:b/>
            <w:color w:val="00A651"/>
            <w:sz w:val="28"/>
            <w:szCs w:val="28"/>
            <w:lang w:val="en-US"/>
          </w:rPr>
          <w:t xml:space="preserve">to manage </w:t>
        </w:r>
      </w:ins>
      <w:r w:rsidRPr="006D38F9">
        <w:rPr>
          <w:rFonts w:ascii="Calibri" w:eastAsia="Calibri" w:hAnsi="Calibri" w:cs="Calibri"/>
          <w:b/>
          <w:color w:val="00A651"/>
          <w:sz w:val="28"/>
          <w:szCs w:val="28"/>
          <w:lang w:val="en-US"/>
        </w:rPr>
        <w:t xml:space="preserve">Model </w:t>
      </w:r>
      <w:del w:id="20" w:author="Monceaux, Anne" w:date="2016-03-29T17:27:00Z">
        <w:r w:rsidRPr="006D38F9">
          <w:rPr>
            <w:rFonts w:ascii="Calibri" w:eastAsia="Calibri" w:hAnsi="Calibri" w:cs="Calibri"/>
            <w:b/>
            <w:color w:val="00A651"/>
            <w:sz w:val="28"/>
            <w:szCs w:val="28"/>
            <w:lang w:val="en-US"/>
          </w:rPr>
          <w:delText xml:space="preserve">and </w:delText>
        </w:r>
      </w:del>
      <w:ins w:id="21" w:author="Monceaux, Anne" w:date="2016-03-29T17:27:00Z">
        <w:r w:rsidRPr="006D38F9">
          <w:rPr>
            <w:rFonts w:ascii="Calibri" w:eastAsia="Calibri" w:hAnsi="Calibri" w:cs="Calibri"/>
            <w:b/>
            <w:color w:val="00A651"/>
            <w:sz w:val="28"/>
            <w:szCs w:val="28"/>
            <w:lang w:val="en-US"/>
          </w:rPr>
          <w:t xml:space="preserve">to </w:t>
        </w:r>
      </w:ins>
      <w:r w:rsidRPr="006D38F9">
        <w:rPr>
          <w:rFonts w:ascii="Calibri" w:eastAsia="Calibri" w:hAnsi="Calibri" w:cs="Calibri"/>
          <w:b/>
          <w:color w:val="00A651"/>
          <w:sz w:val="28"/>
          <w:szCs w:val="28"/>
          <w:lang w:val="en-US"/>
        </w:rPr>
        <w:t>Text synchronization</w:t>
      </w:r>
    </w:p>
    <w:p w14:paraId="3BC3F48F" w14:textId="77777777" w:rsidR="007035C8" w:rsidRPr="006D38F9" w:rsidRDefault="001E2F3D">
      <w:pPr>
        <w:keepNext/>
        <w:keepLines/>
        <w:numPr>
          <w:ilvl w:val="1"/>
          <w:numId w:val="10"/>
        </w:numPr>
        <w:tabs>
          <w:tab w:val="left" w:pos="567"/>
        </w:tabs>
        <w:spacing w:before="240" w:after="240"/>
        <w:rPr>
          <w:lang w:val="en-US"/>
        </w:rPr>
      </w:pPr>
      <w:bookmarkStart w:id="22" w:name="_tyjcwt" w:colFirst="0" w:colLast="0"/>
      <w:bookmarkEnd w:id="22"/>
      <w:r w:rsidRPr="006D38F9">
        <w:rPr>
          <w:b/>
          <w:color w:val="7F7F7F"/>
          <w:lang w:val="en-US"/>
        </w:rPr>
        <w:t>The Knowledge Base Data Structure</w:t>
      </w:r>
    </w:p>
    <w:p w14:paraId="6789F1B5" w14:textId="77777777" w:rsidR="007035C8" w:rsidRPr="006D38F9"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The knowledge base data structure is one of those user “hidden-models” (or system models). It will be generated by ModelWriter behind the scene</w:t>
      </w:r>
      <w:ins w:id="23" w:author="user" w:date="2016-03-30T10:43:00Z">
        <w:r w:rsidRPr="006D38F9">
          <w:rPr>
            <w:rFonts w:ascii="Arial" w:eastAsia="Arial" w:hAnsi="Arial" w:cs="Arial"/>
            <w:sz w:val="20"/>
            <w:szCs w:val="20"/>
            <w:lang w:val="en-US"/>
          </w:rPr>
          <w:t xml:space="preserve"> based on links between user inputs: text documents and models</w:t>
        </w:r>
      </w:ins>
      <w:commentRangeStart w:id="24"/>
      <w:del w:id="25" w:author="user" w:date="2016-03-30T10:43:00Z">
        <w:r w:rsidRPr="006D38F9">
          <w:rPr>
            <w:rFonts w:ascii="Arial" w:eastAsia="Arial" w:hAnsi="Arial" w:cs="Arial"/>
            <w:sz w:val="20"/>
            <w:szCs w:val="20"/>
            <w:lang w:val="en-US"/>
          </w:rPr>
          <w:delText xml:space="preserve"> </w:delText>
        </w:r>
        <w:commentRangeEnd w:id="24"/>
        <w:r w:rsidRPr="006D38F9">
          <w:rPr>
            <w:lang w:val="en-US"/>
          </w:rPr>
          <w:commentReference w:id="24"/>
        </w:r>
        <w:r w:rsidRPr="006D38F9">
          <w:rPr>
            <w:rFonts w:ascii="Arial" w:eastAsia="Arial" w:hAnsi="Arial" w:cs="Arial"/>
            <w:sz w:val="20"/>
            <w:szCs w:val="20"/>
            <w:lang w:val="en-US"/>
          </w:rPr>
          <w:delText>, etc.basing on text of requirements and basing on input user models</w:delText>
        </w:r>
      </w:del>
      <w:ins w:id="26" w:author="user" w:date="2016-03-30T10:44:00Z">
        <w:r w:rsidRPr="006D38F9">
          <w:rPr>
            <w:rFonts w:ascii="Arial" w:eastAsia="Arial" w:hAnsi="Arial" w:cs="Arial"/>
            <w:sz w:val="20"/>
            <w:szCs w:val="20"/>
            <w:lang w:val="en-US"/>
          </w:rPr>
          <w:t>.</w:t>
        </w:r>
      </w:ins>
    </w:p>
    <w:p w14:paraId="320A8BD7" w14:textId="77777777" w:rsidR="007035C8" w:rsidRPr="006D38F9"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 xml:space="preserve">The Data structure model itself </w:t>
      </w:r>
      <w:del w:id="27" w:author="Monceaux, Anne" w:date="2016-03-29T17:18:00Z">
        <w:r w:rsidRPr="006D38F9">
          <w:rPr>
            <w:rFonts w:ascii="Arial" w:eastAsia="Arial" w:hAnsi="Arial" w:cs="Arial"/>
            <w:sz w:val="20"/>
            <w:szCs w:val="20"/>
            <w:lang w:val="en-US"/>
          </w:rPr>
          <w:delText xml:space="preserve">will </w:delText>
        </w:r>
      </w:del>
      <w:ins w:id="28" w:author="Monceaux, Anne" w:date="2016-03-29T17:18:00Z">
        <w:r w:rsidRPr="006D38F9">
          <w:rPr>
            <w:rFonts w:ascii="Arial" w:eastAsia="Arial" w:hAnsi="Arial" w:cs="Arial"/>
            <w:sz w:val="20"/>
            <w:szCs w:val="20"/>
            <w:lang w:val="en-US"/>
          </w:rPr>
          <w:t xml:space="preserve">is </w:t>
        </w:r>
      </w:ins>
      <w:r w:rsidRPr="006D38F9">
        <w:rPr>
          <w:rFonts w:ascii="Arial" w:eastAsia="Arial" w:hAnsi="Arial" w:cs="Arial"/>
          <w:sz w:val="20"/>
          <w:szCs w:val="20"/>
          <w:lang w:val="en-US"/>
        </w:rPr>
        <w:t>not meant to be shown, and is derived from:</w:t>
      </w:r>
    </w:p>
    <w:p w14:paraId="59A37DD6" w14:textId="77777777" w:rsidR="007035C8" w:rsidRPr="006D38F9" w:rsidRDefault="001E2F3D">
      <w:pPr>
        <w:numPr>
          <w:ilvl w:val="0"/>
          <w:numId w:val="9"/>
        </w:numPr>
        <w:spacing w:line="288" w:lineRule="auto"/>
        <w:ind w:hanging="360"/>
        <w:jc w:val="both"/>
        <w:rPr>
          <w:rFonts w:ascii="Arial" w:eastAsia="Arial" w:hAnsi="Arial" w:cs="Arial"/>
          <w:sz w:val="20"/>
          <w:szCs w:val="20"/>
          <w:lang w:val="en-US"/>
        </w:rPr>
      </w:pPr>
      <w:r w:rsidRPr="006D38F9">
        <w:rPr>
          <w:rFonts w:ascii="Arial" w:eastAsia="Arial" w:hAnsi="Arial" w:cs="Arial"/>
          <w:sz w:val="20"/>
          <w:szCs w:val="20"/>
          <w:lang w:val="en-US"/>
        </w:rPr>
        <w:t>The text obtained from the “Writer” part of Modelwriter.</w:t>
      </w:r>
    </w:p>
    <w:p w14:paraId="701F6690" w14:textId="77777777" w:rsidR="007035C8" w:rsidRPr="006D38F9" w:rsidRDefault="001E2F3D">
      <w:pPr>
        <w:numPr>
          <w:ilvl w:val="0"/>
          <w:numId w:val="9"/>
        </w:numPr>
        <w:spacing w:line="288" w:lineRule="auto"/>
        <w:ind w:hanging="360"/>
        <w:jc w:val="both"/>
        <w:rPr>
          <w:rFonts w:ascii="Arial" w:eastAsia="Arial" w:hAnsi="Arial" w:cs="Arial"/>
          <w:sz w:val="20"/>
          <w:szCs w:val="20"/>
          <w:lang w:val="en-US"/>
        </w:rPr>
      </w:pPr>
      <w:r w:rsidRPr="006D38F9">
        <w:rPr>
          <w:rFonts w:ascii="Arial" w:eastAsia="Arial" w:hAnsi="Arial" w:cs="Arial"/>
          <w:sz w:val="20"/>
          <w:szCs w:val="20"/>
          <w:lang w:val="en-US"/>
        </w:rPr>
        <w:t>The models obtained from the “Model” part of Modelwriter.</w:t>
      </w:r>
    </w:p>
    <w:p w14:paraId="7FAE8AC2" w14:textId="77777777" w:rsidR="007035C8" w:rsidRPr="006D38F9" w:rsidRDefault="007035C8">
      <w:pPr>
        <w:spacing w:line="288" w:lineRule="auto"/>
        <w:jc w:val="both"/>
        <w:rPr>
          <w:rFonts w:ascii="Arial" w:eastAsia="Arial" w:hAnsi="Arial" w:cs="Arial"/>
          <w:sz w:val="20"/>
          <w:szCs w:val="20"/>
          <w:lang w:val="en-US"/>
        </w:rPr>
      </w:pPr>
    </w:p>
    <w:p w14:paraId="660E3CC5" w14:textId="77777777" w:rsidR="007035C8" w:rsidRPr="006D38F9"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The class diagram of the knowledge base data structure representation is given in the next figure.</w:t>
      </w:r>
    </w:p>
    <w:p w14:paraId="4B3E3AFD" w14:textId="413EB860" w:rsidR="007035C8" w:rsidRPr="006D38F9" w:rsidRDefault="00D91E04">
      <w:pPr>
        <w:spacing w:line="288" w:lineRule="auto"/>
        <w:jc w:val="center"/>
        <w:rPr>
          <w:rFonts w:ascii="Arial" w:eastAsia="Arial" w:hAnsi="Arial" w:cs="Arial"/>
          <w:sz w:val="20"/>
          <w:szCs w:val="20"/>
          <w:lang w:val="en-US"/>
        </w:rPr>
      </w:pPr>
      <w:r w:rsidRPr="00D91E04">
        <w:rPr>
          <w:rFonts w:ascii="Arial" w:eastAsia="Arial" w:hAnsi="Arial" w:cs="Arial"/>
          <w:noProof/>
          <w:sz w:val="20"/>
          <w:szCs w:val="20"/>
        </w:rPr>
        <w:drawing>
          <wp:inline distT="0" distB="0" distL="0" distR="0" wp14:anchorId="5A617DD3" wp14:editId="275239EC">
            <wp:extent cx="5759450" cy="4478630"/>
            <wp:effectExtent l="0" t="0" r="0" b="0"/>
            <wp:docPr id="9" name="Image 9" descr="F:\Documents\ModelWriter\mapping.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ModelWriter\mapping.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478630"/>
                    </a:xfrm>
                    <a:prstGeom prst="rect">
                      <a:avLst/>
                    </a:prstGeom>
                    <a:noFill/>
                    <a:ln>
                      <a:noFill/>
                    </a:ln>
                  </pic:spPr>
                </pic:pic>
              </a:graphicData>
            </a:graphic>
          </wp:inline>
        </w:drawing>
      </w:r>
    </w:p>
    <w:p w14:paraId="2D69EB8E" w14:textId="77777777" w:rsidR="007035C8" w:rsidRPr="006D38F9"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In the next section we describe in detail every concept of this representation.</w:t>
      </w:r>
    </w:p>
    <w:p w14:paraId="7644BF6B" w14:textId="77777777" w:rsidR="00527EB4" w:rsidRPr="00527EB4" w:rsidRDefault="00527EB4" w:rsidP="00527EB4">
      <w:pPr>
        <w:keepNext/>
        <w:keepLines/>
        <w:numPr>
          <w:ilvl w:val="2"/>
          <w:numId w:val="10"/>
        </w:numPr>
        <w:spacing w:before="200" w:after="160"/>
        <w:rPr>
          <w:b/>
          <w:lang w:val="en-US"/>
        </w:rPr>
      </w:pPr>
      <w:r w:rsidRPr="006D38F9">
        <w:rPr>
          <w:b/>
          <w:lang w:val="en-US"/>
        </w:rPr>
        <w:t>The Data Structure Description</w:t>
      </w:r>
      <w:bookmarkStart w:id="29" w:name="_Ref486325345"/>
    </w:p>
    <w:bookmarkEnd w:id="29"/>
    <w:p w14:paraId="1C3979B0" w14:textId="059C8A1A" w:rsidR="00527EB4" w:rsidRPr="006D38F9" w:rsidRDefault="00527EB4" w:rsidP="00527EB4">
      <w:pPr>
        <w:spacing w:line="288" w:lineRule="auto"/>
        <w:jc w:val="both"/>
        <w:rPr>
          <w:rFonts w:ascii="Arial" w:eastAsia="Arial" w:hAnsi="Arial" w:cs="Arial"/>
          <w:sz w:val="20"/>
          <w:szCs w:val="20"/>
          <w:lang w:val="en-US"/>
        </w:rPr>
      </w:pPr>
      <w:r>
        <w:rPr>
          <w:rFonts w:ascii="Arial" w:eastAsia="Arial" w:hAnsi="Arial" w:cs="Arial"/>
          <w:sz w:val="20"/>
          <w:szCs w:val="20"/>
          <w:lang w:val="en-US"/>
        </w:rPr>
        <w:t>This section describes concepts of the knowledge base from a data perspective. It will show all static data needed by each concepts.</w:t>
      </w:r>
    </w:p>
    <w:p w14:paraId="7865E070" w14:textId="77777777" w:rsidR="00527EB4" w:rsidRPr="00527EB4" w:rsidRDefault="00527EB4" w:rsidP="00527EB4">
      <w:pPr>
        <w:keepNext/>
        <w:keepLines/>
        <w:numPr>
          <w:ilvl w:val="2"/>
          <w:numId w:val="10"/>
        </w:numPr>
        <w:spacing w:before="200" w:after="160"/>
        <w:rPr>
          <w:b/>
          <w:lang w:val="en-US"/>
        </w:rPr>
      </w:pPr>
      <w:r w:rsidRPr="006D38F9">
        <w:rPr>
          <w:b/>
          <w:lang w:val="en-US"/>
        </w:rPr>
        <w:lastRenderedPageBreak/>
        <w:t>The Data Structure Description</w:t>
      </w:r>
    </w:p>
    <w:p w14:paraId="77602943" w14:textId="77777777" w:rsidR="00527EB4" w:rsidRPr="006D38F9" w:rsidRDefault="00527EB4" w:rsidP="00527EB4">
      <w:pPr>
        <w:keepNext/>
        <w:keepLines/>
        <w:numPr>
          <w:ilvl w:val="3"/>
          <w:numId w:val="6"/>
        </w:numPr>
        <w:spacing w:before="160" w:after="120"/>
        <w:rPr>
          <w:lang w:val="en-US"/>
        </w:rPr>
      </w:pPr>
      <w:r w:rsidRPr="006D38F9">
        <w:rPr>
          <w:b/>
          <w:color w:val="7F7F7F"/>
          <w:lang w:val="en-US"/>
        </w:rPr>
        <w:t xml:space="preserve">The class “Base” </w:t>
      </w:r>
    </w:p>
    <w:p w14:paraId="3F1BE3DB" w14:textId="77777777" w:rsidR="00527EB4" w:rsidRPr="006D38F9" w:rsidRDefault="00527EB4" w:rsidP="00527EB4">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 xml:space="preserve">The main class of this representation is “Base”. It contains all root </w:t>
      </w:r>
      <w:del w:id="30" w:author="Yvan Lussaud" w:date="2016-03-30T10:49:00Z">
        <w:r w:rsidRPr="006D38F9">
          <w:rPr>
            <w:rFonts w:ascii="Arial" w:eastAsia="Arial" w:hAnsi="Arial" w:cs="Arial"/>
            <w:sz w:val="20"/>
            <w:szCs w:val="20"/>
            <w:lang w:val="en-US"/>
          </w:rPr>
          <w:delText>locations I</w:delText>
        </w:r>
      </w:del>
      <w:ins w:id="31" w:author="Yvan Lussaud" w:date="2016-03-30T10:49:00Z">
        <w:r w:rsidRPr="006D38F9">
          <w:rPr>
            <w:rFonts w:ascii="Arial" w:eastAsia="Arial" w:hAnsi="Arial" w:cs="Arial"/>
            <w:sz w:val="20"/>
            <w:szCs w:val="20"/>
            <w:lang w:val="en-US"/>
          </w:rPr>
          <w:t>locations</w:t>
        </w:r>
      </w:ins>
      <w:r w:rsidRPr="006D38F9">
        <w:rPr>
          <w:rFonts w:ascii="Arial" w:eastAsia="Arial" w:hAnsi="Arial" w:cs="Arial"/>
          <w:sz w:val="20"/>
          <w:szCs w:val="20"/>
          <w:lang w:val="en-US"/>
        </w:rPr>
        <w:t xml:space="preserve"> a root </w:t>
      </w:r>
      <w:del w:id="32" w:author="Yvan Lussaud" w:date="2016-03-30T10:49:00Z">
        <w:r w:rsidRPr="006D38F9">
          <w:rPr>
            <w:rFonts w:ascii="Arial" w:eastAsia="Arial" w:hAnsi="Arial" w:cs="Arial"/>
            <w:sz w:val="20"/>
            <w:szCs w:val="20"/>
            <w:lang w:val="en-US"/>
          </w:rPr>
          <w:delText>location I</w:delText>
        </w:r>
      </w:del>
      <w:ins w:id="33" w:author="Yvan Lussaud" w:date="2016-03-30T10:49:00Z">
        <w:r w:rsidRPr="006D38F9">
          <w:rPr>
            <w:rFonts w:ascii="Arial" w:eastAsia="Arial" w:hAnsi="Arial" w:cs="Arial"/>
            <w:sz w:val="20"/>
            <w:szCs w:val="20"/>
            <w:lang w:val="en-US"/>
          </w:rPr>
          <w:t xml:space="preserve">location </w:t>
        </w:r>
      </w:ins>
      <w:r w:rsidRPr="006D38F9">
        <w:rPr>
          <w:rFonts w:ascii="Arial" w:eastAsia="Arial" w:hAnsi="Arial" w:cs="Arial"/>
          <w:sz w:val="20"/>
          <w:szCs w:val="20"/>
          <w:lang w:val="en-US"/>
        </w:rPr>
        <w:t>represents a referenced resource (e.g. a document, a model, a java class, etc.).</w:t>
      </w:r>
    </w:p>
    <w:p w14:paraId="2C010D6B" w14:textId="77777777" w:rsidR="00527EB4" w:rsidRPr="006D38F9" w:rsidRDefault="00527EB4" w:rsidP="00527EB4">
      <w:pPr>
        <w:spacing w:line="288" w:lineRule="auto"/>
        <w:jc w:val="both"/>
        <w:rPr>
          <w:del w:id="34" w:author="Monceaux, Anne" w:date="2016-03-29T17:53:00Z"/>
          <w:rFonts w:ascii="Arial" w:eastAsia="Arial" w:hAnsi="Arial" w:cs="Arial"/>
          <w:sz w:val="20"/>
          <w:szCs w:val="20"/>
          <w:lang w:val="en-US"/>
        </w:rPr>
      </w:pPr>
      <w:del w:id="35" w:author="Monceaux, Anne" w:date="2016-03-29T17:53:00Z">
        <w:r w:rsidRPr="006D38F9">
          <w:rPr>
            <w:rFonts w:ascii="Arial" w:eastAsia="Arial" w:hAnsi="Arial" w:cs="Arial"/>
            <w:sz w:val="20"/>
            <w:szCs w:val="20"/>
            <w:lang w:val="en-US"/>
          </w:rPr>
          <w:delText>Please note that the knowledge base data structure will not contain</w:delText>
        </w:r>
        <w:commentRangeStart w:id="36"/>
        <w:r w:rsidRPr="006D38F9">
          <w:rPr>
            <w:rFonts w:ascii="Arial" w:eastAsia="Arial" w:hAnsi="Arial" w:cs="Arial"/>
            <w:sz w:val="20"/>
            <w:szCs w:val="20"/>
            <w:lang w:val="en-US"/>
          </w:rPr>
          <w:delText xml:space="preserve"> </w:delText>
        </w:r>
        <w:commentRangeEnd w:id="36"/>
        <w:r w:rsidRPr="006D38F9">
          <w:rPr>
            <w:lang w:val="en-US"/>
          </w:rPr>
          <w:commentReference w:id="36"/>
        </w:r>
      </w:del>
    </w:p>
    <w:p w14:paraId="3F6C98F0" w14:textId="39A21F2E" w:rsidR="00527EB4" w:rsidRPr="006D38F9" w:rsidRDefault="00527EB4" w:rsidP="00527EB4">
      <w:pPr>
        <w:spacing w:line="288" w:lineRule="auto"/>
        <w:jc w:val="both"/>
        <w:rPr>
          <w:rFonts w:ascii="Arial" w:eastAsia="Arial" w:hAnsi="Arial" w:cs="Arial"/>
          <w:sz w:val="20"/>
          <w:szCs w:val="20"/>
          <w:lang w:val="en-US"/>
        </w:rPr>
      </w:pPr>
      <w:del w:id="37" w:author="Monceaux, Anne" w:date="2016-03-29T17:53:00Z">
        <w:r w:rsidRPr="006D38F9">
          <w:rPr>
            <w:rFonts w:ascii="Arial" w:eastAsia="Arial" w:hAnsi="Arial" w:cs="Arial"/>
            <w:sz w:val="20"/>
            <w:szCs w:val="20"/>
            <w:lang w:val="en-US"/>
          </w:rPr>
          <w:delText>neither location with any related links nor locations with any linked children location.</w:delText>
        </w:r>
      </w:del>
      <w:r w:rsidRPr="006D38F9">
        <w:rPr>
          <w:rFonts w:ascii="Arial" w:eastAsia="Arial" w:hAnsi="Arial" w:cs="Arial"/>
          <w:sz w:val="20"/>
          <w:szCs w:val="20"/>
          <w:lang w:val="en-US"/>
        </w:rPr>
        <w:t>The Java interface “ILocation”</w:t>
      </w:r>
      <w:r>
        <w:rPr>
          <w:rFonts w:ascii="Arial" w:eastAsia="Arial" w:hAnsi="Arial" w:cs="Arial"/>
          <w:sz w:val="20"/>
          <w:szCs w:val="20"/>
          <w:lang w:val="en-US"/>
        </w:rPr>
        <w:t>.</w:t>
      </w:r>
    </w:p>
    <w:p w14:paraId="0E2B54F2" w14:textId="38390A4D" w:rsidR="007035C8" w:rsidRPr="006D38F9" w:rsidRDefault="001E2F3D">
      <w:pPr>
        <w:spacing w:line="288" w:lineRule="auto"/>
        <w:jc w:val="both"/>
        <w:rPr>
          <w:rFonts w:ascii="Arial" w:eastAsia="Arial" w:hAnsi="Arial" w:cs="Arial"/>
          <w:sz w:val="20"/>
          <w:szCs w:val="20"/>
          <w:lang w:val="en-US"/>
        </w:rPr>
      </w:pPr>
      <w:del w:id="38" w:author="Yvan Lussaud" w:date="2016-03-30T10:52:00Z">
        <w:r w:rsidRPr="006D38F9">
          <w:rPr>
            <w:rFonts w:ascii="Arial" w:eastAsia="Arial" w:hAnsi="Arial" w:cs="Arial"/>
            <w:sz w:val="20"/>
            <w:szCs w:val="20"/>
            <w:lang w:val="en-US"/>
          </w:rPr>
          <w:delText xml:space="preserve">A </w:delText>
        </w:r>
      </w:del>
      <w:ins w:id="39" w:author="Yvan Lussaud" w:date="2016-03-30T10:52:00Z">
        <w:r w:rsidRPr="006D38F9">
          <w:rPr>
            <w:rFonts w:ascii="Arial" w:eastAsia="Arial" w:hAnsi="Arial" w:cs="Arial"/>
            <w:sz w:val="20"/>
            <w:szCs w:val="20"/>
            <w:lang w:val="en-US"/>
          </w:rPr>
          <w:t xml:space="preserve">A </w:t>
        </w:r>
      </w:ins>
      <w:del w:id="40" w:author="Monceaux, Anne" w:date="2016-03-29T17:55:00Z">
        <w:r w:rsidRPr="006D38F9">
          <w:rPr>
            <w:rFonts w:ascii="Arial" w:eastAsia="Arial" w:hAnsi="Arial" w:cs="Arial"/>
            <w:sz w:val="20"/>
            <w:szCs w:val="20"/>
            <w:lang w:val="en-US"/>
          </w:rPr>
          <w:delText xml:space="preserve">location </w:delText>
        </w:r>
      </w:del>
      <w:ins w:id="41" w:author="Yvan Lussaud" w:date="2016-03-30T10:52:00Z">
        <w:r w:rsidRPr="006D38F9">
          <w:rPr>
            <w:rFonts w:ascii="Arial" w:eastAsia="Arial" w:hAnsi="Arial" w:cs="Arial"/>
            <w:sz w:val="20"/>
            <w:szCs w:val="20"/>
            <w:lang w:val="en-US"/>
          </w:rPr>
          <w:t>l</w:t>
        </w:r>
      </w:ins>
      <w:del w:id="42" w:author="Yvan Lussaud" w:date="2016-03-30T10:52:00Z">
        <w:r w:rsidRPr="006D38F9">
          <w:rPr>
            <w:rFonts w:ascii="Arial" w:eastAsia="Arial" w:hAnsi="Arial" w:cs="Arial"/>
            <w:sz w:val="20"/>
            <w:szCs w:val="20"/>
            <w:lang w:val="en-US"/>
          </w:rPr>
          <w:delText>L</w:delText>
        </w:r>
      </w:del>
      <w:ins w:id="43" w:author="Monceaux, Anne" w:date="2016-03-29T17:55:00Z">
        <w:r w:rsidRPr="006D38F9">
          <w:rPr>
            <w:rFonts w:ascii="Arial" w:eastAsia="Arial" w:hAnsi="Arial" w:cs="Arial"/>
            <w:sz w:val="20"/>
            <w:szCs w:val="20"/>
            <w:lang w:val="en-US"/>
          </w:rPr>
          <w:t xml:space="preserve">ocation </w:t>
        </w:r>
      </w:ins>
      <w:r w:rsidRPr="006D38F9">
        <w:rPr>
          <w:rFonts w:ascii="Arial" w:eastAsia="Arial" w:hAnsi="Arial" w:cs="Arial"/>
          <w:sz w:val="20"/>
          <w:szCs w:val="20"/>
          <w:lang w:val="en-US"/>
        </w:rPr>
        <w:t xml:space="preserve">shall have a name and shall also have </w:t>
      </w:r>
      <w:r w:rsidR="006D38F9" w:rsidRPr="006D38F9">
        <w:rPr>
          <w:rFonts w:ascii="Arial" w:eastAsia="Arial" w:hAnsi="Arial" w:cs="Arial"/>
          <w:sz w:val="20"/>
          <w:szCs w:val="20"/>
          <w:lang w:val="en-US"/>
        </w:rPr>
        <w:t>enough</w:t>
      </w:r>
      <w:r w:rsidR="002F4340" w:rsidRPr="006D38F9">
        <w:rPr>
          <w:rFonts w:ascii="Arial" w:eastAsia="Arial" w:hAnsi="Arial" w:cs="Arial"/>
          <w:sz w:val="20"/>
          <w:szCs w:val="20"/>
          <w:lang w:val="en-US"/>
        </w:rPr>
        <w:t xml:space="preserve"> data to reference the original artifact</w:t>
      </w:r>
      <w:r w:rsidRPr="006D38F9">
        <w:rPr>
          <w:rFonts w:ascii="Arial" w:eastAsia="Arial" w:hAnsi="Arial" w:cs="Arial"/>
          <w:sz w:val="20"/>
          <w:szCs w:val="20"/>
          <w:lang w:val="en-US"/>
        </w:rPr>
        <w:t>.</w:t>
      </w:r>
    </w:p>
    <w:p w14:paraId="2F6686C8" w14:textId="48ED2E16" w:rsidR="007035C8" w:rsidRPr="006D38F9" w:rsidRDefault="001E2F3D">
      <w:pPr>
        <w:spacing w:line="288" w:lineRule="auto"/>
        <w:jc w:val="both"/>
        <w:rPr>
          <w:rFonts w:ascii="Arial" w:eastAsia="Arial" w:hAnsi="Arial" w:cs="Arial"/>
          <w:sz w:val="20"/>
          <w:szCs w:val="20"/>
          <w:lang w:val="en-US"/>
        </w:rPr>
      </w:pPr>
      <w:del w:id="44" w:author="Monceaux, Anne" w:date="2016-03-29T17:30:00Z">
        <w:r w:rsidRPr="006D38F9">
          <w:rPr>
            <w:rFonts w:ascii="Arial" w:eastAsia="Arial" w:hAnsi="Arial" w:cs="Arial"/>
            <w:sz w:val="20"/>
            <w:szCs w:val="20"/>
            <w:lang w:val="en-US"/>
          </w:rPr>
          <w:delText xml:space="preserve">It </w:delText>
        </w:r>
      </w:del>
      <w:ins w:id="45" w:author="Monceaux, Anne" w:date="2016-03-29T17:30:00Z">
        <w:r w:rsidRPr="006D38F9">
          <w:rPr>
            <w:rFonts w:ascii="Arial" w:eastAsia="Arial" w:hAnsi="Arial" w:cs="Arial"/>
            <w:sz w:val="20"/>
            <w:szCs w:val="20"/>
            <w:lang w:val="en-US"/>
          </w:rPr>
          <w:t xml:space="preserve">A </w:t>
        </w:r>
      </w:ins>
      <w:ins w:id="46" w:author="Yvan Lussaud" w:date="2016-03-30T10:52:00Z">
        <w:r w:rsidRPr="006D38F9">
          <w:rPr>
            <w:rFonts w:ascii="Arial" w:eastAsia="Arial" w:hAnsi="Arial" w:cs="Arial"/>
            <w:sz w:val="20"/>
            <w:szCs w:val="20"/>
            <w:lang w:val="en-US"/>
          </w:rPr>
          <w:t>l</w:t>
        </w:r>
      </w:ins>
      <w:del w:id="47" w:author="Yvan Lussaud" w:date="2016-03-30T10:52:00Z">
        <w:r w:rsidRPr="006D38F9">
          <w:rPr>
            <w:rFonts w:ascii="Arial" w:eastAsia="Arial" w:hAnsi="Arial" w:cs="Arial"/>
            <w:sz w:val="20"/>
            <w:szCs w:val="20"/>
            <w:lang w:val="en-US"/>
          </w:rPr>
          <w:delText>L</w:delText>
        </w:r>
      </w:del>
      <w:ins w:id="48" w:author="Monceaux, Anne" w:date="2016-03-29T17:30:00Z">
        <w:r w:rsidRPr="006D38F9">
          <w:rPr>
            <w:rFonts w:ascii="Arial" w:eastAsia="Arial" w:hAnsi="Arial" w:cs="Arial"/>
            <w:sz w:val="20"/>
            <w:szCs w:val="20"/>
            <w:lang w:val="en-US"/>
          </w:rPr>
          <w:t xml:space="preserve">ocation </w:t>
        </w:r>
      </w:ins>
      <w:r w:rsidRPr="006D38F9">
        <w:rPr>
          <w:rFonts w:ascii="Arial" w:eastAsia="Arial" w:hAnsi="Arial" w:cs="Arial"/>
          <w:sz w:val="20"/>
          <w:szCs w:val="20"/>
          <w:lang w:val="en-US"/>
        </w:rPr>
        <w:t>can represent a text location, M</w:t>
      </w:r>
      <w:r w:rsidR="00B425AE">
        <w:rPr>
          <w:rFonts w:ascii="Arial" w:eastAsia="Arial" w:hAnsi="Arial" w:cs="Arial"/>
          <w:sz w:val="20"/>
          <w:szCs w:val="20"/>
          <w:lang w:val="en-US"/>
        </w:rPr>
        <w:t>odel location, java location, etc… In order to achieve this this class should be sub classed for specific needs.</w:t>
      </w:r>
    </w:p>
    <w:p w14:paraId="0B4D6959" w14:textId="77777777" w:rsidR="007035C8" w:rsidRPr="006D38F9"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Each location holds its own specific useful information e.g. a text location must hold all references needed to locate the concerned text part.</w:t>
      </w:r>
    </w:p>
    <w:p w14:paraId="33CF21C5" w14:textId="77777777" w:rsidR="007035C8" w:rsidRPr="006D38F9"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Each location might be contained by another location. Only locations which are linked together with links and locations which have at least one linked child location are stored in a tree structure.</w:t>
      </w:r>
    </w:p>
    <w:p w14:paraId="7CA4276C" w14:textId="03340105" w:rsidR="007035C8"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 xml:space="preserve">Each </w:t>
      </w:r>
      <w:ins w:id="49" w:author="Yvan Lussaud" w:date="2016-03-30T10:54:00Z">
        <w:r w:rsidRPr="006D38F9">
          <w:rPr>
            <w:rFonts w:ascii="Arial" w:eastAsia="Arial" w:hAnsi="Arial" w:cs="Arial"/>
            <w:sz w:val="20"/>
            <w:szCs w:val="20"/>
            <w:lang w:val="en-US"/>
          </w:rPr>
          <w:t>l</w:t>
        </w:r>
      </w:ins>
      <w:del w:id="50" w:author="Yvan Lussaud" w:date="2016-03-30T10:54:00Z">
        <w:r w:rsidRPr="006D38F9">
          <w:rPr>
            <w:rFonts w:ascii="Arial" w:eastAsia="Arial" w:hAnsi="Arial" w:cs="Arial"/>
            <w:sz w:val="20"/>
            <w:szCs w:val="20"/>
            <w:lang w:val="en-US"/>
          </w:rPr>
          <w:delText>L</w:delText>
        </w:r>
      </w:del>
      <w:r w:rsidRPr="006D38F9">
        <w:rPr>
          <w:rFonts w:ascii="Arial" w:eastAsia="Arial" w:hAnsi="Arial" w:cs="Arial"/>
          <w:sz w:val="20"/>
          <w:szCs w:val="20"/>
          <w:lang w:val="en-US"/>
        </w:rPr>
        <w:t>ocation can</w:t>
      </w:r>
      <w:ins w:id="51" w:author="Yvan Lussaud" w:date="2016-03-30T10:58:00Z">
        <w:r w:rsidRPr="006D38F9">
          <w:rPr>
            <w:rFonts w:ascii="Arial" w:eastAsia="Arial" w:hAnsi="Arial" w:cs="Arial"/>
            <w:sz w:val="20"/>
            <w:szCs w:val="20"/>
            <w:lang w:val="en-US"/>
          </w:rPr>
          <w:t xml:space="preserve"> be the source and the target of several links</w:t>
        </w:r>
      </w:ins>
      <w:del w:id="52" w:author="Yvan Lussaud" w:date="2016-03-30T10:58:00Z">
        <w:r w:rsidRPr="006D38F9">
          <w:rPr>
            <w:rFonts w:ascii="Arial" w:eastAsia="Arial" w:hAnsi="Arial" w:cs="Arial"/>
            <w:sz w:val="20"/>
            <w:szCs w:val="20"/>
            <w:lang w:val="en-US"/>
          </w:rPr>
          <w:delText xml:space="preserve"> hold several target links and</w:delText>
        </w:r>
        <w:commentRangeStart w:id="53"/>
        <w:r w:rsidRPr="006D38F9">
          <w:rPr>
            <w:rFonts w:ascii="Arial" w:eastAsia="Arial" w:hAnsi="Arial" w:cs="Arial"/>
            <w:sz w:val="20"/>
            <w:szCs w:val="20"/>
            <w:lang w:val="en-US"/>
          </w:rPr>
          <w:delText xml:space="preserve"> </w:delText>
        </w:r>
        <w:commentRangeEnd w:id="53"/>
        <w:r w:rsidRPr="006D38F9">
          <w:rPr>
            <w:lang w:val="en-US"/>
          </w:rPr>
          <w:commentReference w:id="53"/>
        </w:r>
        <w:r w:rsidRPr="006D38F9">
          <w:rPr>
            <w:rFonts w:ascii="Arial" w:eastAsia="Arial" w:hAnsi="Arial" w:cs="Arial"/>
            <w:sz w:val="20"/>
            <w:szCs w:val="20"/>
            <w:lang w:val="en-US"/>
          </w:rPr>
          <w:delText>linked as a targetbe can be also  of several link</w:delText>
        </w:r>
        <w:commentRangeStart w:id="54"/>
        <w:r w:rsidRPr="006D38F9">
          <w:rPr>
            <w:rFonts w:ascii="Arial" w:eastAsia="Arial" w:hAnsi="Arial" w:cs="Arial"/>
            <w:sz w:val="20"/>
            <w:szCs w:val="20"/>
            <w:lang w:val="en-US"/>
          </w:rPr>
          <w:delText>s</w:delText>
        </w:r>
        <w:commentRangeEnd w:id="54"/>
        <w:r w:rsidRPr="006D38F9">
          <w:rPr>
            <w:lang w:val="en-US"/>
          </w:rPr>
          <w:commentReference w:id="54"/>
        </w:r>
        <w:r w:rsidRPr="006D38F9">
          <w:rPr>
            <w:rFonts w:ascii="Arial" w:eastAsia="Arial" w:hAnsi="Arial" w:cs="Arial"/>
            <w:sz w:val="20"/>
            <w:szCs w:val="20"/>
            <w:lang w:val="en-US"/>
          </w:rPr>
          <w:delText>.</w:delText>
        </w:r>
      </w:del>
      <w:r w:rsidR="006D38F9">
        <w:rPr>
          <w:rFonts w:ascii="Arial" w:eastAsia="Arial" w:hAnsi="Arial" w:cs="Arial"/>
          <w:sz w:val="20"/>
          <w:szCs w:val="20"/>
          <w:lang w:val="en-US"/>
        </w:rPr>
        <w:t>.</w:t>
      </w:r>
    </w:p>
    <w:p w14:paraId="72CE9490" w14:textId="7A2646C1" w:rsidR="00B425AE" w:rsidRPr="006D38F9" w:rsidRDefault="00320708">
      <w:pPr>
        <w:spacing w:line="288" w:lineRule="auto"/>
        <w:jc w:val="both"/>
        <w:rPr>
          <w:rFonts w:ascii="Arial" w:eastAsia="Arial" w:hAnsi="Arial" w:cs="Arial"/>
          <w:sz w:val="20"/>
          <w:szCs w:val="20"/>
          <w:lang w:val="en-US"/>
        </w:rPr>
      </w:pPr>
      <w:r>
        <w:rPr>
          <w:rFonts w:ascii="Arial" w:eastAsia="Arial" w:hAnsi="Arial" w:cs="Arial"/>
          <w:sz w:val="20"/>
          <w:szCs w:val="20"/>
          <w:lang w:val="en-US"/>
        </w:rPr>
        <w:t xml:space="preserve">A location can contains reports (see </w:t>
      </w:r>
      <w:r>
        <w:rPr>
          <w:rFonts w:ascii="Arial" w:eastAsia="Arial" w:hAnsi="Arial" w:cs="Arial"/>
          <w:sz w:val="20"/>
          <w:szCs w:val="20"/>
          <w:lang w:val="en-US"/>
        </w:rPr>
        <w:fldChar w:fldCharType="begin"/>
      </w:r>
      <w:r>
        <w:rPr>
          <w:rFonts w:ascii="Arial" w:eastAsia="Arial" w:hAnsi="Arial" w:cs="Arial"/>
          <w:sz w:val="20"/>
          <w:szCs w:val="20"/>
          <w:lang w:val="en-US"/>
        </w:rPr>
        <w:instrText xml:space="preserve"> REF _Ref486323392 \r \h </w:instrText>
      </w:r>
      <w:r>
        <w:rPr>
          <w:rFonts w:ascii="Arial" w:eastAsia="Arial" w:hAnsi="Arial" w:cs="Arial"/>
          <w:sz w:val="20"/>
          <w:szCs w:val="20"/>
          <w:lang w:val="en-US"/>
        </w:rPr>
      </w:r>
      <w:r>
        <w:rPr>
          <w:rFonts w:ascii="Arial" w:eastAsia="Arial" w:hAnsi="Arial" w:cs="Arial"/>
          <w:sz w:val="20"/>
          <w:szCs w:val="20"/>
          <w:lang w:val="en-US"/>
        </w:rPr>
        <w:fldChar w:fldCharType="separate"/>
      </w:r>
      <w:r w:rsidR="000E1FB5">
        <w:rPr>
          <w:rFonts w:ascii="Arial" w:eastAsia="Arial" w:hAnsi="Arial" w:cs="Arial"/>
          <w:sz w:val="20"/>
          <w:szCs w:val="20"/>
          <w:lang w:val="en-US"/>
        </w:rPr>
        <w:t>1.1.1.3</w:t>
      </w:r>
      <w:r>
        <w:rPr>
          <w:rFonts w:ascii="Arial" w:eastAsia="Arial" w:hAnsi="Arial" w:cs="Arial"/>
          <w:sz w:val="20"/>
          <w:szCs w:val="20"/>
          <w:lang w:val="en-US"/>
        </w:rPr>
        <w:fldChar w:fldCharType="end"/>
      </w:r>
      <w:r>
        <w:rPr>
          <w:rFonts w:ascii="Arial" w:eastAsia="Arial" w:hAnsi="Arial" w:cs="Arial"/>
          <w:sz w:val="20"/>
          <w:szCs w:val="20"/>
          <w:lang w:val="en-US"/>
        </w:rPr>
        <w:t xml:space="preserve">) regarding the status of </w:t>
      </w:r>
      <w:r w:rsidR="00B425AE">
        <w:rPr>
          <w:rFonts w:ascii="Arial" w:eastAsia="Arial" w:hAnsi="Arial" w:cs="Arial"/>
          <w:sz w:val="20"/>
          <w:szCs w:val="20"/>
          <w:lang w:val="en-US"/>
        </w:rPr>
        <w:t xml:space="preserve">links (see </w:t>
      </w:r>
      <w:r w:rsidR="00B425AE">
        <w:rPr>
          <w:rFonts w:ascii="Arial" w:eastAsia="Arial" w:hAnsi="Arial" w:cs="Arial"/>
          <w:sz w:val="20"/>
          <w:szCs w:val="20"/>
          <w:lang w:val="en-US"/>
        </w:rPr>
        <w:fldChar w:fldCharType="begin"/>
      </w:r>
      <w:r w:rsidR="00B425AE">
        <w:rPr>
          <w:rFonts w:ascii="Arial" w:eastAsia="Arial" w:hAnsi="Arial" w:cs="Arial"/>
          <w:sz w:val="20"/>
          <w:szCs w:val="20"/>
          <w:lang w:val="en-US"/>
        </w:rPr>
        <w:instrText xml:space="preserve"> REF _Ref486324171 \r \h </w:instrText>
      </w:r>
      <w:r w:rsidR="00B425AE">
        <w:rPr>
          <w:rFonts w:ascii="Arial" w:eastAsia="Arial" w:hAnsi="Arial" w:cs="Arial"/>
          <w:sz w:val="20"/>
          <w:szCs w:val="20"/>
          <w:lang w:val="en-US"/>
        </w:rPr>
      </w:r>
      <w:r w:rsidR="00B425AE">
        <w:rPr>
          <w:rFonts w:ascii="Arial" w:eastAsia="Arial" w:hAnsi="Arial" w:cs="Arial"/>
          <w:sz w:val="20"/>
          <w:szCs w:val="20"/>
          <w:lang w:val="en-US"/>
        </w:rPr>
        <w:fldChar w:fldCharType="separate"/>
      </w:r>
      <w:r w:rsidR="000E1FB5">
        <w:rPr>
          <w:rFonts w:ascii="Arial" w:eastAsia="Arial" w:hAnsi="Arial" w:cs="Arial"/>
          <w:sz w:val="20"/>
          <w:szCs w:val="20"/>
          <w:lang w:val="en-US"/>
        </w:rPr>
        <w:t>1.1.1.2</w:t>
      </w:r>
      <w:r w:rsidR="00B425AE">
        <w:rPr>
          <w:rFonts w:ascii="Arial" w:eastAsia="Arial" w:hAnsi="Arial" w:cs="Arial"/>
          <w:sz w:val="20"/>
          <w:szCs w:val="20"/>
          <w:lang w:val="en-US"/>
        </w:rPr>
        <w:fldChar w:fldCharType="end"/>
      </w:r>
      <w:r w:rsidR="00B425AE">
        <w:rPr>
          <w:rFonts w:ascii="Arial" w:eastAsia="Arial" w:hAnsi="Arial" w:cs="Arial"/>
          <w:sz w:val="20"/>
          <w:szCs w:val="20"/>
          <w:lang w:val="en-US"/>
        </w:rPr>
        <w:t>)</w:t>
      </w:r>
      <w:r>
        <w:rPr>
          <w:rFonts w:ascii="Arial" w:eastAsia="Arial" w:hAnsi="Arial" w:cs="Arial"/>
          <w:sz w:val="20"/>
          <w:szCs w:val="20"/>
          <w:lang w:val="en-US"/>
        </w:rPr>
        <w:t>.</w:t>
      </w:r>
    </w:p>
    <w:p w14:paraId="19D7BCEA" w14:textId="0774CCE3" w:rsidR="007035C8" w:rsidRPr="00320708" w:rsidRDefault="001E2F3D">
      <w:pPr>
        <w:keepNext/>
        <w:keepLines/>
        <w:numPr>
          <w:ilvl w:val="3"/>
          <w:numId w:val="6"/>
        </w:numPr>
        <w:spacing w:before="160" w:after="120"/>
        <w:rPr>
          <w:lang w:val="en-US"/>
        </w:rPr>
      </w:pPr>
      <w:bookmarkStart w:id="55" w:name="1t3h5sf" w:colFirst="0" w:colLast="0"/>
      <w:bookmarkStart w:id="56" w:name="4d34og8" w:colFirst="0" w:colLast="0"/>
      <w:bookmarkStart w:id="57" w:name="_Ref486324171"/>
      <w:bookmarkEnd w:id="55"/>
      <w:bookmarkEnd w:id="56"/>
      <w:r w:rsidRPr="006D38F9">
        <w:rPr>
          <w:b/>
          <w:color w:val="7F7F7F"/>
          <w:lang w:val="en-US"/>
        </w:rPr>
        <w:t>The class “Link”</w:t>
      </w:r>
      <w:bookmarkEnd w:id="57"/>
      <w:r w:rsidRPr="006D38F9">
        <w:rPr>
          <w:b/>
          <w:color w:val="7F7F7F"/>
          <w:lang w:val="en-US"/>
        </w:rPr>
        <w:t xml:space="preserve"> </w:t>
      </w:r>
    </w:p>
    <w:p w14:paraId="25C4472F" w14:textId="6A673C9B" w:rsidR="005B4191" w:rsidRDefault="005B4191" w:rsidP="00320708">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 xml:space="preserve">A link represents a mapping between a source location and a target location. The source location is the holder. </w:t>
      </w:r>
    </w:p>
    <w:p w14:paraId="041391A8" w14:textId="77777777" w:rsidR="00320708" w:rsidRPr="006D38F9" w:rsidRDefault="00320708" w:rsidP="00320708">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A link shall have a description explaining the purpose of the link. It is only used for human needs.</w:t>
      </w:r>
    </w:p>
    <w:p w14:paraId="7DC79A77" w14:textId="77777777" w:rsidR="00320708" w:rsidRPr="006D38F9" w:rsidRDefault="00320708" w:rsidP="00320708">
      <w:pPr>
        <w:spacing w:line="288" w:lineRule="auto"/>
        <w:jc w:val="both"/>
        <w:rPr>
          <w:rFonts w:ascii="Arial" w:eastAsia="Arial" w:hAnsi="Arial" w:cs="Arial"/>
          <w:sz w:val="20"/>
          <w:szCs w:val="20"/>
          <w:lang w:val="en-US"/>
        </w:rPr>
      </w:pPr>
      <w:ins w:id="58" w:author="Monceaux, Anne" w:date="2016-03-29T17:39:00Z">
        <w:r w:rsidRPr="006D38F9">
          <w:rPr>
            <w:rFonts w:ascii="Arial" w:eastAsia="Arial" w:hAnsi="Arial" w:cs="Arial"/>
            <w:sz w:val="20"/>
            <w:szCs w:val="20"/>
            <w:lang w:val="en-US"/>
          </w:rPr>
          <w:t>A link shall have a source location and a target location.</w:t>
        </w:r>
      </w:ins>
    </w:p>
    <w:p w14:paraId="5560EF6D" w14:textId="384E6EFB" w:rsidR="00320708" w:rsidRPr="006D38F9" w:rsidRDefault="00320708">
      <w:pPr>
        <w:keepNext/>
        <w:keepLines/>
        <w:numPr>
          <w:ilvl w:val="3"/>
          <w:numId w:val="6"/>
        </w:numPr>
        <w:spacing w:before="160" w:after="120"/>
        <w:rPr>
          <w:lang w:val="en-US"/>
        </w:rPr>
      </w:pPr>
      <w:bookmarkStart w:id="59" w:name="_Ref486323392"/>
      <w:r w:rsidRPr="006D38F9">
        <w:rPr>
          <w:b/>
          <w:color w:val="7F7F7F"/>
          <w:lang w:val="en-US"/>
        </w:rPr>
        <w:t>The class “</w:t>
      </w:r>
      <w:r>
        <w:rPr>
          <w:b/>
          <w:color w:val="7F7F7F"/>
          <w:lang w:val="en-US"/>
        </w:rPr>
        <w:t>Report</w:t>
      </w:r>
      <w:r w:rsidRPr="006D38F9">
        <w:rPr>
          <w:b/>
          <w:color w:val="7F7F7F"/>
          <w:lang w:val="en-US"/>
        </w:rPr>
        <w:t>”</w:t>
      </w:r>
      <w:bookmarkEnd w:id="59"/>
    </w:p>
    <w:p w14:paraId="046D5555" w14:textId="718B0D2A" w:rsidR="007035C8" w:rsidRDefault="00EE7BD8">
      <w:pPr>
        <w:spacing w:line="288" w:lineRule="auto"/>
        <w:jc w:val="both"/>
        <w:rPr>
          <w:rFonts w:ascii="Arial" w:eastAsia="Arial" w:hAnsi="Arial" w:cs="Arial"/>
          <w:sz w:val="20"/>
          <w:szCs w:val="20"/>
          <w:lang w:val="en-US"/>
        </w:rPr>
      </w:pPr>
      <w:r>
        <w:rPr>
          <w:rFonts w:ascii="Arial" w:eastAsia="Arial" w:hAnsi="Arial" w:cs="Arial"/>
          <w:sz w:val="20"/>
          <w:szCs w:val="20"/>
          <w:lang w:val="en-US"/>
        </w:rPr>
        <w:t xml:space="preserve">A report </w:t>
      </w:r>
      <w:del w:id="60" w:author="Monceaux, Anne" w:date="2016-03-29T17:39:00Z">
        <w:r w:rsidR="001E2F3D" w:rsidRPr="006D38F9">
          <w:rPr>
            <w:rFonts w:ascii="Arial" w:eastAsia="Arial" w:hAnsi="Arial" w:cs="Arial"/>
            <w:sz w:val="20"/>
            <w:szCs w:val="20"/>
            <w:lang w:val="en-US"/>
          </w:rPr>
          <w:delText>A link shall have a source location and a target location.</w:delText>
        </w:r>
      </w:del>
      <w:r>
        <w:rPr>
          <w:rFonts w:ascii="Arial" w:eastAsia="Arial" w:hAnsi="Arial" w:cs="Arial"/>
          <w:sz w:val="20"/>
          <w:szCs w:val="20"/>
          <w:lang w:val="en-US"/>
        </w:rPr>
        <w:t xml:space="preserve">is stored in a base (see </w:t>
      </w:r>
      <w:r>
        <w:rPr>
          <w:rFonts w:ascii="Arial" w:eastAsia="Arial" w:hAnsi="Arial" w:cs="Arial"/>
          <w:sz w:val="20"/>
          <w:szCs w:val="20"/>
          <w:lang w:val="en-US"/>
        </w:rPr>
        <w:fldChar w:fldCharType="begin"/>
      </w:r>
      <w:r>
        <w:rPr>
          <w:rFonts w:ascii="Arial" w:eastAsia="Arial" w:hAnsi="Arial" w:cs="Arial"/>
          <w:sz w:val="20"/>
          <w:szCs w:val="20"/>
          <w:lang w:val="en-US"/>
        </w:rPr>
        <w:instrText xml:space="preserve"> REF _Ref486325345 \r \h </w:instrText>
      </w:r>
      <w:r>
        <w:rPr>
          <w:rFonts w:ascii="Arial" w:eastAsia="Arial" w:hAnsi="Arial" w:cs="Arial"/>
          <w:sz w:val="20"/>
          <w:szCs w:val="20"/>
          <w:lang w:val="en-US"/>
        </w:rPr>
      </w:r>
      <w:r>
        <w:rPr>
          <w:rFonts w:ascii="Arial" w:eastAsia="Arial" w:hAnsi="Arial" w:cs="Arial"/>
          <w:sz w:val="20"/>
          <w:szCs w:val="20"/>
          <w:lang w:val="en-US"/>
        </w:rPr>
        <w:fldChar w:fldCharType="separate"/>
      </w:r>
      <w:r w:rsidR="000E1FB5">
        <w:rPr>
          <w:rFonts w:ascii="Arial" w:eastAsia="Arial" w:hAnsi="Arial" w:cs="Arial"/>
          <w:sz w:val="20"/>
          <w:szCs w:val="20"/>
          <w:lang w:val="en-US"/>
        </w:rPr>
        <w:t>3.1.1</w:t>
      </w:r>
      <w:r>
        <w:rPr>
          <w:rFonts w:ascii="Arial" w:eastAsia="Arial" w:hAnsi="Arial" w:cs="Arial"/>
          <w:sz w:val="20"/>
          <w:szCs w:val="20"/>
          <w:lang w:val="en-US"/>
        </w:rPr>
        <w:fldChar w:fldCharType="end"/>
      </w:r>
      <w:r>
        <w:rPr>
          <w:rFonts w:ascii="Arial" w:eastAsia="Arial" w:hAnsi="Arial" w:cs="Arial"/>
          <w:sz w:val="20"/>
          <w:szCs w:val="20"/>
          <w:lang w:val="en-US"/>
        </w:rPr>
        <w:t xml:space="preserve">) and keep track of status changes for a link (see </w:t>
      </w:r>
      <w:r>
        <w:rPr>
          <w:rFonts w:ascii="Arial" w:eastAsia="Arial" w:hAnsi="Arial" w:cs="Arial"/>
          <w:sz w:val="20"/>
          <w:szCs w:val="20"/>
          <w:lang w:val="en-US"/>
        </w:rPr>
        <w:fldChar w:fldCharType="begin"/>
      </w:r>
      <w:r>
        <w:rPr>
          <w:rFonts w:ascii="Arial" w:eastAsia="Arial" w:hAnsi="Arial" w:cs="Arial"/>
          <w:sz w:val="20"/>
          <w:szCs w:val="20"/>
          <w:lang w:val="en-US"/>
        </w:rPr>
        <w:instrText xml:space="preserve"> REF _Ref486324171 \r \h </w:instrText>
      </w:r>
      <w:r>
        <w:rPr>
          <w:rFonts w:ascii="Arial" w:eastAsia="Arial" w:hAnsi="Arial" w:cs="Arial"/>
          <w:sz w:val="20"/>
          <w:szCs w:val="20"/>
          <w:lang w:val="en-US"/>
        </w:rPr>
      </w:r>
      <w:r>
        <w:rPr>
          <w:rFonts w:ascii="Arial" w:eastAsia="Arial" w:hAnsi="Arial" w:cs="Arial"/>
          <w:sz w:val="20"/>
          <w:szCs w:val="20"/>
          <w:lang w:val="en-US"/>
        </w:rPr>
        <w:fldChar w:fldCharType="separate"/>
      </w:r>
      <w:r w:rsidR="000E1FB5">
        <w:rPr>
          <w:rFonts w:ascii="Arial" w:eastAsia="Arial" w:hAnsi="Arial" w:cs="Arial"/>
          <w:sz w:val="20"/>
          <w:szCs w:val="20"/>
          <w:lang w:val="en-US"/>
        </w:rPr>
        <w:t>1.1.1.2</w:t>
      </w:r>
      <w:r>
        <w:rPr>
          <w:rFonts w:ascii="Arial" w:eastAsia="Arial" w:hAnsi="Arial" w:cs="Arial"/>
          <w:sz w:val="20"/>
          <w:szCs w:val="20"/>
          <w:lang w:val="en-US"/>
        </w:rPr>
        <w:fldChar w:fldCharType="end"/>
      </w:r>
      <w:r>
        <w:rPr>
          <w:rFonts w:ascii="Arial" w:eastAsia="Arial" w:hAnsi="Arial" w:cs="Arial"/>
          <w:sz w:val="20"/>
          <w:szCs w:val="20"/>
          <w:lang w:val="en-US"/>
        </w:rPr>
        <w:t>). For the moment this class is not sub classed but it might be useful to have specific implementation for automated processing of reports.</w:t>
      </w:r>
    </w:p>
    <w:p w14:paraId="04205704" w14:textId="15BEC338" w:rsidR="00EE7BD8" w:rsidRDefault="00EE7BD8">
      <w:pPr>
        <w:spacing w:line="288" w:lineRule="auto"/>
        <w:jc w:val="both"/>
        <w:rPr>
          <w:rFonts w:ascii="Arial" w:eastAsia="Arial" w:hAnsi="Arial" w:cs="Arial"/>
          <w:sz w:val="20"/>
          <w:szCs w:val="20"/>
          <w:lang w:val="en-US"/>
        </w:rPr>
      </w:pPr>
      <w:r>
        <w:rPr>
          <w:rFonts w:ascii="Arial" w:eastAsia="Arial" w:hAnsi="Arial" w:cs="Arial"/>
          <w:sz w:val="20"/>
          <w:szCs w:val="20"/>
          <w:lang w:val="en-US"/>
        </w:rPr>
        <w:t>A report shall have a description for human interactions.</w:t>
      </w:r>
    </w:p>
    <w:p w14:paraId="4134A659" w14:textId="0658BFB2" w:rsidR="00EE7BD8" w:rsidRPr="006D38F9" w:rsidRDefault="00EE7BD8">
      <w:pPr>
        <w:spacing w:line="288" w:lineRule="auto"/>
        <w:jc w:val="both"/>
        <w:rPr>
          <w:rFonts w:ascii="Arial" w:eastAsia="Arial" w:hAnsi="Arial" w:cs="Arial"/>
          <w:sz w:val="20"/>
          <w:szCs w:val="20"/>
          <w:lang w:val="en-US"/>
        </w:rPr>
      </w:pPr>
      <w:r>
        <w:rPr>
          <w:rFonts w:ascii="Arial" w:eastAsia="Arial" w:hAnsi="Arial" w:cs="Arial"/>
          <w:sz w:val="20"/>
          <w:szCs w:val="20"/>
          <w:lang w:val="en-US"/>
        </w:rPr>
        <w:t xml:space="preserve">A report shall have a reference to a link (see </w:t>
      </w:r>
      <w:r>
        <w:rPr>
          <w:rFonts w:ascii="Arial" w:eastAsia="Arial" w:hAnsi="Arial" w:cs="Arial"/>
          <w:sz w:val="20"/>
          <w:szCs w:val="20"/>
          <w:lang w:val="en-US"/>
        </w:rPr>
        <w:fldChar w:fldCharType="begin"/>
      </w:r>
      <w:r>
        <w:rPr>
          <w:rFonts w:ascii="Arial" w:eastAsia="Arial" w:hAnsi="Arial" w:cs="Arial"/>
          <w:sz w:val="20"/>
          <w:szCs w:val="20"/>
          <w:lang w:val="en-US"/>
        </w:rPr>
        <w:instrText xml:space="preserve"> REF _Ref486324171 \r \h </w:instrText>
      </w:r>
      <w:r>
        <w:rPr>
          <w:rFonts w:ascii="Arial" w:eastAsia="Arial" w:hAnsi="Arial" w:cs="Arial"/>
          <w:sz w:val="20"/>
          <w:szCs w:val="20"/>
          <w:lang w:val="en-US"/>
        </w:rPr>
      </w:r>
      <w:r>
        <w:rPr>
          <w:rFonts w:ascii="Arial" w:eastAsia="Arial" w:hAnsi="Arial" w:cs="Arial"/>
          <w:sz w:val="20"/>
          <w:szCs w:val="20"/>
          <w:lang w:val="en-US"/>
        </w:rPr>
        <w:fldChar w:fldCharType="separate"/>
      </w:r>
      <w:r w:rsidR="000E1FB5">
        <w:rPr>
          <w:rFonts w:ascii="Arial" w:eastAsia="Arial" w:hAnsi="Arial" w:cs="Arial"/>
          <w:sz w:val="20"/>
          <w:szCs w:val="20"/>
          <w:lang w:val="en-US"/>
        </w:rPr>
        <w:t>1.1.1.2</w:t>
      </w:r>
      <w:r>
        <w:rPr>
          <w:rFonts w:ascii="Arial" w:eastAsia="Arial" w:hAnsi="Arial" w:cs="Arial"/>
          <w:sz w:val="20"/>
          <w:szCs w:val="20"/>
          <w:lang w:val="en-US"/>
        </w:rPr>
        <w:fldChar w:fldCharType="end"/>
      </w:r>
      <w:r>
        <w:rPr>
          <w:rFonts w:ascii="Arial" w:eastAsia="Arial" w:hAnsi="Arial" w:cs="Arial"/>
          <w:sz w:val="20"/>
          <w:szCs w:val="20"/>
          <w:lang w:val="en-US"/>
        </w:rPr>
        <w:t>).</w:t>
      </w:r>
    </w:p>
    <w:p w14:paraId="5717FBA7" w14:textId="41196CD6" w:rsidR="007035C8" w:rsidRPr="006D38F9" w:rsidRDefault="001E2F3D">
      <w:pPr>
        <w:keepNext/>
        <w:keepLines/>
        <w:numPr>
          <w:ilvl w:val="1"/>
          <w:numId w:val="10"/>
        </w:numPr>
        <w:tabs>
          <w:tab w:val="left" w:pos="567"/>
        </w:tabs>
        <w:spacing w:before="240" w:after="240"/>
        <w:rPr>
          <w:lang w:val="en-US"/>
        </w:rPr>
      </w:pPr>
      <w:bookmarkStart w:id="61" w:name="_2s8eyo1" w:colFirst="0" w:colLast="0"/>
      <w:bookmarkEnd w:id="61"/>
      <w:r w:rsidRPr="006D38F9">
        <w:rPr>
          <w:b/>
          <w:color w:val="7F7F7F"/>
          <w:lang w:val="en-US"/>
        </w:rPr>
        <w:t>The Knowledge Base Interactions</w:t>
      </w:r>
    </w:p>
    <w:p w14:paraId="4E1E0D42" w14:textId="1E23BD01" w:rsidR="007035C8" w:rsidRPr="006D38F9"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This section describes all the interactions in the knowledge base</w:t>
      </w:r>
      <w:ins w:id="62" w:author="Monceaux, Anne" w:date="2016-03-29T17:58:00Z">
        <w:r w:rsidRPr="006D38F9">
          <w:rPr>
            <w:rFonts w:ascii="Arial" w:eastAsia="Arial" w:hAnsi="Arial" w:cs="Arial"/>
            <w:sz w:val="20"/>
            <w:szCs w:val="20"/>
            <w:lang w:val="en-US"/>
          </w:rPr>
          <w:t xml:space="preserve"> and their related constraints</w:t>
        </w:r>
      </w:ins>
      <w:r w:rsidRPr="006D38F9">
        <w:rPr>
          <w:rFonts w:ascii="Arial" w:eastAsia="Arial" w:hAnsi="Arial" w:cs="Arial"/>
          <w:sz w:val="20"/>
          <w:szCs w:val="20"/>
          <w:lang w:val="en-US"/>
        </w:rPr>
        <w:t>. The possible interactions concern</w:t>
      </w:r>
      <w:del w:id="63" w:author="Monceaux, Anne" w:date="2016-03-29T17:40:00Z">
        <w:r w:rsidRPr="006D38F9">
          <w:rPr>
            <w:rFonts w:ascii="Arial" w:eastAsia="Arial" w:hAnsi="Arial" w:cs="Arial"/>
            <w:sz w:val="20"/>
            <w:szCs w:val="20"/>
            <w:lang w:val="en-US"/>
          </w:rPr>
          <w:delText>s</w:delText>
        </w:r>
      </w:del>
      <w:r w:rsidRPr="006D38F9">
        <w:rPr>
          <w:rFonts w:ascii="Arial" w:eastAsia="Arial" w:hAnsi="Arial" w:cs="Arial"/>
          <w:sz w:val="20"/>
          <w:szCs w:val="20"/>
          <w:lang w:val="en-US"/>
        </w:rPr>
        <w:t xml:space="preserve"> </w:t>
      </w:r>
      <w:del w:id="64" w:author="Monceaux, Anne" w:date="2016-03-29T17:58:00Z">
        <w:r w:rsidRPr="006D38F9">
          <w:rPr>
            <w:rFonts w:ascii="Arial" w:eastAsia="Arial" w:hAnsi="Arial" w:cs="Arial"/>
            <w:sz w:val="20"/>
            <w:szCs w:val="20"/>
            <w:lang w:val="en-US"/>
          </w:rPr>
          <w:delText xml:space="preserve">one of </w:delText>
        </w:r>
      </w:del>
      <w:r w:rsidRPr="006D38F9">
        <w:rPr>
          <w:rFonts w:ascii="Arial" w:eastAsia="Arial" w:hAnsi="Arial" w:cs="Arial"/>
          <w:sz w:val="20"/>
          <w:szCs w:val="20"/>
          <w:lang w:val="en-US"/>
        </w:rPr>
        <w:t xml:space="preserve">the concepts </w:t>
      </w:r>
      <w:r w:rsidR="00905EDF">
        <w:rPr>
          <w:rFonts w:ascii="Arial" w:eastAsia="Arial" w:hAnsi="Arial" w:cs="Arial"/>
          <w:sz w:val="20"/>
          <w:szCs w:val="20"/>
          <w:lang w:val="en-US"/>
        </w:rPr>
        <w:t>of the data structure (location</w:t>
      </w:r>
      <w:r w:rsidRPr="006D38F9">
        <w:rPr>
          <w:rFonts w:ascii="Arial" w:eastAsia="Arial" w:hAnsi="Arial" w:cs="Arial"/>
          <w:sz w:val="20"/>
          <w:szCs w:val="20"/>
          <w:lang w:val="en-US"/>
        </w:rPr>
        <w:t xml:space="preserve"> and link).</w:t>
      </w:r>
    </w:p>
    <w:p w14:paraId="71EF83C7" w14:textId="16C54016" w:rsidR="007035C8"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The last sub-section is dedicated to the notification system.</w:t>
      </w:r>
      <w:r w:rsidR="00527EB4">
        <w:rPr>
          <w:rFonts w:ascii="Arial" w:eastAsia="Arial" w:hAnsi="Arial" w:cs="Arial"/>
          <w:sz w:val="20"/>
          <w:szCs w:val="20"/>
          <w:lang w:val="en-US"/>
        </w:rPr>
        <w:t xml:space="preserve"> The following figure shows an overview of interactions with the knowledge base.</w:t>
      </w:r>
    </w:p>
    <w:p w14:paraId="28384C95" w14:textId="05845CF6" w:rsidR="00527EB4" w:rsidRDefault="00527EB4" w:rsidP="00527EB4">
      <w:pPr>
        <w:spacing w:line="288" w:lineRule="auto"/>
        <w:jc w:val="center"/>
        <w:rPr>
          <w:rFonts w:ascii="Arial" w:eastAsia="Arial" w:hAnsi="Arial" w:cs="Arial"/>
          <w:sz w:val="20"/>
          <w:szCs w:val="20"/>
          <w:lang w:val="en-US"/>
        </w:rPr>
      </w:pPr>
      <w:r>
        <w:rPr>
          <w:rFonts w:ascii="Arial" w:eastAsia="Arial" w:hAnsi="Arial" w:cs="Arial"/>
          <w:noProof/>
          <w:sz w:val="20"/>
          <w:szCs w:val="20"/>
        </w:rPr>
        <w:lastRenderedPageBreak/>
        <w:drawing>
          <wp:inline distT="0" distB="0" distL="0" distR="0" wp14:anchorId="41EF0C6E" wp14:editId="096A15FF">
            <wp:extent cx="5285959" cy="2717466"/>
            <wp:effectExtent l="0" t="0" r="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ping.interactions.png"/>
                    <pic:cNvPicPr/>
                  </pic:nvPicPr>
                  <pic:blipFill>
                    <a:blip r:embed="rId19">
                      <a:extLst>
                        <a:ext uri="{28A0092B-C50C-407E-A947-70E740481C1C}">
                          <a14:useLocalDpi xmlns:a14="http://schemas.microsoft.com/office/drawing/2010/main" val="0"/>
                        </a:ext>
                      </a:extLst>
                    </a:blip>
                    <a:stretch>
                      <a:fillRect/>
                    </a:stretch>
                  </pic:blipFill>
                  <pic:spPr>
                    <a:xfrm>
                      <a:off x="0" y="0"/>
                      <a:ext cx="5285959" cy="2717466"/>
                    </a:xfrm>
                    <a:prstGeom prst="rect">
                      <a:avLst/>
                    </a:prstGeom>
                  </pic:spPr>
                </pic:pic>
              </a:graphicData>
            </a:graphic>
          </wp:inline>
        </w:drawing>
      </w:r>
    </w:p>
    <w:p w14:paraId="45DA9FCB" w14:textId="441016AE" w:rsidR="00527EB4" w:rsidRPr="006D38F9" w:rsidRDefault="00527EB4" w:rsidP="00527EB4">
      <w:pPr>
        <w:spacing w:line="288" w:lineRule="auto"/>
        <w:jc w:val="both"/>
        <w:rPr>
          <w:rFonts w:ascii="Arial" w:eastAsia="Arial" w:hAnsi="Arial" w:cs="Arial"/>
          <w:sz w:val="20"/>
          <w:szCs w:val="20"/>
          <w:lang w:val="en-US"/>
        </w:rPr>
      </w:pPr>
      <w:r>
        <w:rPr>
          <w:rFonts w:ascii="Arial" w:eastAsia="Arial" w:hAnsi="Arial" w:cs="Arial"/>
          <w:sz w:val="20"/>
          <w:szCs w:val="20"/>
          <w:lang w:val="en-US"/>
        </w:rPr>
        <w:t xml:space="preserve">In order to simplify the overview, interactions based on listeners are not represented here. The location descriptor is a technical artefact needed </w:t>
      </w:r>
      <w:r w:rsidR="00702E8D">
        <w:rPr>
          <w:rFonts w:ascii="Arial" w:eastAsia="Arial" w:hAnsi="Arial" w:cs="Arial"/>
          <w:sz w:val="20"/>
          <w:szCs w:val="20"/>
          <w:lang w:val="en-US"/>
        </w:rPr>
        <w:t>when we need to manipulate a location that is not created in base yet. For simplification it can be seen as a location.</w:t>
      </w:r>
    </w:p>
    <w:p w14:paraId="0C9F4B3A" w14:textId="77777777" w:rsidR="007035C8" w:rsidRPr="006D38F9" w:rsidRDefault="001E2F3D">
      <w:pPr>
        <w:keepNext/>
        <w:keepLines/>
        <w:numPr>
          <w:ilvl w:val="2"/>
          <w:numId w:val="10"/>
        </w:numPr>
        <w:spacing w:before="200" w:after="160"/>
        <w:rPr>
          <w:b/>
          <w:lang w:val="en-US"/>
        </w:rPr>
      </w:pPr>
      <w:r w:rsidRPr="006D38F9">
        <w:rPr>
          <w:b/>
          <w:lang w:val="en-US"/>
        </w:rPr>
        <w:t>Locations related interactions</w:t>
      </w:r>
    </w:p>
    <w:p w14:paraId="5615B321" w14:textId="77777777" w:rsidR="007035C8" w:rsidRPr="006D38F9" w:rsidRDefault="001E2F3D">
      <w:pPr>
        <w:numPr>
          <w:ilvl w:val="0"/>
          <w:numId w:val="1"/>
        </w:numPr>
        <w:spacing w:line="288" w:lineRule="auto"/>
        <w:ind w:hanging="360"/>
        <w:jc w:val="both"/>
        <w:rPr>
          <w:rFonts w:ascii="Arial" w:eastAsia="Arial" w:hAnsi="Arial" w:cs="Arial"/>
          <w:sz w:val="20"/>
          <w:szCs w:val="20"/>
          <w:lang w:val="en-US"/>
        </w:rPr>
      </w:pPr>
      <w:r w:rsidRPr="006D38F9">
        <w:rPr>
          <w:rFonts w:ascii="Arial" w:eastAsia="Arial" w:hAnsi="Arial" w:cs="Arial"/>
          <w:i/>
          <w:sz w:val="20"/>
          <w:szCs w:val="20"/>
          <w:lang w:val="en-US"/>
        </w:rPr>
        <w:t xml:space="preserve">New </w:t>
      </w:r>
      <w:ins w:id="65" w:author="Yvan Lussaud" w:date="2016-03-30T10:54:00Z">
        <w:r w:rsidRPr="006D38F9">
          <w:rPr>
            <w:rFonts w:ascii="Arial" w:eastAsia="Arial" w:hAnsi="Arial" w:cs="Arial"/>
            <w:i/>
            <w:sz w:val="20"/>
            <w:szCs w:val="20"/>
            <w:lang w:val="en-US"/>
          </w:rPr>
          <w:t>l</w:t>
        </w:r>
      </w:ins>
      <w:del w:id="66" w:author="Yvan Lussaud" w:date="2016-03-30T10:54:00Z">
        <w:r w:rsidRPr="006D38F9">
          <w:rPr>
            <w:rFonts w:ascii="Arial" w:eastAsia="Arial" w:hAnsi="Arial" w:cs="Arial"/>
            <w:i/>
            <w:sz w:val="20"/>
            <w:szCs w:val="20"/>
            <w:lang w:val="en-US"/>
          </w:rPr>
          <w:delText>L</w:delText>
        </w:r>
      </w:del>
      <w:r w:rsidRPr="006D38F9">
        <w:rPr>
          <w:rFonts w:ascii="Arial" w:eastAsia="Arial" w:hAnsi="Arial" w:cs="Arial"/>
          <w:i/>
          <w:sz w:val="20"/>
          <w:szCs w:val="20"/>
          <w:lang w:val="en-US"/>
        </w:rPr>
        <w:t>ocation creation</w:t>
      </w:r>
      <w:r w:rsidRPr="006D38F9">
        <w:rPr>
          <w:rFonts w:ascii="Arial" w:eastAsia="Arial" w:hAnsi="Arial" w:cs="Arial"/>
          <w:sz w:val="20"/>
          <w:szCs w:val="20"/>
          <w:lang w:val="en-US"/>
        </w:rPr>
        <w:t>: There is no specific constraint related to the creation of a new location in the knowledge base.</w:t>
      </w:r>
    </w:p>
    <w:p w14:paraId="1985E8A2" w14:textId="62FB78E1" w:rsidR="007035C8" w:rsidRPr="006D38F9" w:rsidRDefault="001E2F3D">
      <w:pPr>
        <w:numPr>
          <w:ilvl w:val="0"/>
          <w:numId w:val="1"/>
        </w:numPr>
        <w:spacing w:line="288" w:lineRule="auto"/>
        <w:ind w:hanging="360"/>
        <w:jc w:val="both"/>
        <w:rPr>
          <w:rFonts w:ascii="Arial" w:eastAsia="Arial" w:hAnsi="Arial" w:cs="Arial"/>
          <w:sz w:val="20"/>
          <w:szCs w:val="20"/>
          <w:lang w:val="en-US"/>
        </w:rPr>
      </w:pPr>
      <w:r w:rsidRPr="006D38F9">
        <w:rPr>
          <w:rFonts w:ascii="Arial" w:eastAsia="Arial" w:hAnsi="Arial" w:cs="Arial"/>
          <w:i/>
          <w:sz w:val="20"/>
          <w:szCs w:val="20"/>
          <w:lang w:val="en-US"/>
        </w:rPr>
        <w:t xml:space="preserve">Mark the </w:t>
      </w:r>
      <w:ins w:id="67" w:author="Yvan Lussaud" w:date="2016-03-30T10:54:00Z">
        <w:r w:rsidRPr="006D38F9">
          <w:rPr>
            <w:rFonts w:ascii="Arial" w:eastAsia="Arial" w:hAnsi="Arial" w:cs="Arial"/>
            <w:i/>
            <w:sz w:val="20"/>
            <w:szCs w:val="20"/>
            <w:lang w:val="en-US"/>
          </w:rPr>
          <w:t>l</w:t>
        </w:r>
      </w:ins>
      <w:del w:id="68" w:author="Yvan Lussaud" w:date="2016-03-30T10:54:00Z">
        <w:r w:rsidRPr="006D38F9">
          <w:rPr>
            <w:rFonts w:ascii="Arial" w:eastAsia="Arial" w:hAnsi="Arial" w:cs="Arial"/>
            <w:i/>
            <w:sz w:val="20"/>
            <w:szCs w:val="20"/>
            <w:lang w:val="en-US"/>
          </w:rPr>
          <w:delText>L</w:delText>
        </w:r>
      </w:del>
      <w:r w:rsidRPr="006D38F9">
        <w:rPr>
          <w:rFonts w:ascii="Arial" w:eastAsia="Arial" w:hAnsi="Arial" w:cs="Arial"/>
          <w:i/>
          <w:sz w:val="20"/>
          <w:szCs w:val="20"/>
          <w:lang w:val="en-US"/>
        </w:rPr>
        <w:t>ocation as changed</w:t>
      </w:r>
      <w:r w:rsidRPr="006D38F9">
        <w:rPr>
          <w:rFonts w:ascii="Arial" w:eastAsia="Arial" w:hAnsi="Arial" w:cs="Arial"/>
          <w:sz w:val="20"/>
          <w:szCs w:val="20"/>
          <w:lang w:val="en-US"/>
        </w:rPr>
        <w:t xml:space="preserve">: All the source links and the target links of the concerned location will be marked as changed. </w:t>
      </w:r>
      <w:r w:rsidR="007E1DA2">
        <w:rPr>
          <w:rFonts w:ascii="Arial" w:eastAsia="Arial" w:hAnsi="Arial" w:cs="Arial"/>
          <w:sz w:val="20"/>
          <w:szCs w:val="20"/>
          <w:lang w:val="en-US"/>
        </w:rPr>
        <w:t>This leads to the creation of a report on each source and tagret links of the location</w:t>
      </w:r>
      <w:r w:rsidRPr="006D38F9">
        <w:rPr>
          <w:rFonts w:ascii="Arial" w:eastAsia="Arial" w:hAnsi="Arial" w:cs="Arial"/>
          <w:sz w:val="20"/>
          <w:szCs w:val="20"/>
          <w:lang w:val="en-US"/>
        </w:rPr>
        <w:t>.</w:t>
      </w:r>
    </w:p>
    <w:p w14:paraId="413A5B0E" w14:textId="77DEBECF" w:rsidR="007035C8" w:rsidRPr="006D38F9" w:rsidRDefault="001E2F3D">
      <w:pPr>
        <w:numPr>
          <w:ilvl w:val="0"/>
          <w:numId w:val="1"/>
        </w:numPr>
        <w:spacing w:line="288" w:lineRule="auto"/>
        <w:ind w:hanging="360"/>
        <w:jc w:val="both"/>
        <w:rPr>
          <w:rFonts w:ascii="Arial" w:eastAsia="Arial" w:hAnsi="Arial" w:cs="Arial"/>
          <w:sz w:val="20"/>
          <w:szCs w:val="20"/>
          <w:lang w:val="en-US"/>
        </w:rPr>
      </w:pPr>
      <w:r w:rsidRPr="006D38F9">
        <w:rPr>
          <w:rFonts w:ascii="Arial" w:eastAsia="Arial" w:hAnsi="Arial" w:cs="Arial"/>
          <w:i/>
          <w:sz w:val="20"/>
          <w:szCs w:val="20"/>
          <w:lang w:val="en-US"/>
        </w:rPr>
        <w:t>Move the location</w:t>
      </w:r>
      <w:r w:rsidRPr="006D38F9">
        <w:rPr>
          <w:rFonts w:ascii="Arial" w:eastAsia="Arial" w:hAnsi="Arial" w:cs="Arial"/>
          <w:sz w:val="20"/>
          <w:szCs w:val="20"/>
          <w:lang w:val="en-US"/>
        </w:rPr>
        <w:t xml:space="preserve">: This concerns the modification of technical information leading to localize the concerned location. In this case, there is no semantic change; the </w:t>
      </w:r>
      <w:r w:rsidR="00702E8D">
        <w:rPr>
          <w:rFonts w:ascii="Arial" w:eastAsia="Arial" w:hAnsi="Arial" w:cs="Arial"/>
          <w:sz w:val="20"/>
          <w:szCs w:val="20"/>
          <w:lang w:val="en-US"/>
        </w:rPr>
        <w:t>connector</w:t>
      </w:r>
      <w:r w:rsidRPr="006D38F9">
        <w:rPr>
          <w:rFonts w:ascii="Arial" w:eastAsia="Arial" w:hAnsi="Arial" w:cs="Arial"/>
          <w:sz w:val="20"/>
          <w:szCs w:val="20"/>
          <w:lang w:val="en-US"/>
        </w:rPr>
        <w:t xml:space="preserve"> component must be able to recalculate the new technical information to localize the concerned location.</w:t>
      </w:r>
    </w:p>
    <w:p w14:paraId="76C3F782" w14:textId="18970B6D" w:rsidR="007035C8" w:rsidRPr="006D38F9" w:rsidRDefault="001E2F3D">
      <w:pPr>
        <w:numPr>
          <w:ilvl w:val="0"/>
          <w:numId w:val="1"/>
        </w:numPr>
        <w:spacing w:line="288" w:lineRule="auto"/>
        <w:ind w:hanging="360"/>
        <w:jc w:val="both"/>
        <w:rPr>
          <w:rFonts w:ascii="Arial" w:eastAsia="Arial" w:hAnsi="Arial" w:cs="Arial"/>
          <w:sz w:val="20"/>
          <w:szCs w:val="20"/>
          <w:lang w:val="en-US"/>
        </w:rPr>
      </w:pPr>
      <w:r w:rsidRPr="006D38F9">
        <w:rPr>
          <w:rFonts w:ascii="Arial" w:eastAsia="Arial" w:hAnsi="Arial" w:cs="Arial"/>
          <w:i/>
          <w:sz w:val="20"/>
          <w:szCs w:val="20"/>
          <w:lang w:val="en-US"/>
        </w:rPr>
        <w:t>Mark the location as deleted</w:t>
      </w:r>
      <w:r w:rsidRPr="006D38F9">
        <w:rPr>
          <w:rFonts w:ascii="Arial" w:eastAsia="Arial" w:hAnsi="Arial" w:cs="Arial"/>
          <w:sz w:val="20"/>
          <w:szCs w:val="20"/>
          <w:lang w:val="en-US"/>
        </w:rPr>
        <w:t>: All the source links and the target links of the concerned location will be marked as deleted</w:t>
      </w:r>
      <w:r w:rsidR="00702E8D">
        <w:rPr>
          <w:rFonts w:ascii="Arial" w:eastAsia="Arial" w:hAnsi="Arial" w:cs="Arial"/>
          <w:sz w:val="20"/>
          <w:szCs w:val="20"/>
          <w:lang w:val="en-US"/>
        </w:rPr>
        <w:t xml:space="preserve"> by creating a new report.</w:t>
      </w:r>
      <w:r w:rsidR="00662C09">
        <w:rPr>
          <w:rFonts w:ascii="Arial" w:eastAsia="Arial" w:hAnsi="Arial" w:cs="Arial"/>
          <w:sz w:val="20"/>
          <w:szCs w:val="20"/>
          <w:lang w:val="en-US"/>
        </w:rPr>
        <w:t xml:space="preserve"> The location itself is marked deleted with a flag to prevent further link creation.</w:t>
      </w:r>
    </w:p>
    <w:p w14:paraId="56FB24BF" w14:textId="705F000B" w:rsidR="007035C8" w:rsidRPr="006D38F9" w:rsidRDefault="001E2F3D">
      <w:pPr>
        <w:numPr>
          <w:ilvl w:val="0"/>
          <w:numId w:val="1"/>
        </w:numPr>
        <w:spacing w:line="288" w:lineRule="auto"/>
        <w:ind w:hanging="360"/>
        <w:jc w:val="both"/>
        <w:rPr>
          <w:rFonts w:ascii="Arial" w:eastAsia="Arial" w:hAnsi="Arial" w:cs="Arial"/>
          <w:sz w:val="20"/>
          <w:szCs w:val="20"/>
          <w:lang w:val="en-US"/>
        </w:rPr>
      </w:pPr>
      <w:r w:rsidRPr="006D38F9">
        <w:rPr>
          <w:rFonts w:ascii="Arial" w:eastAsia="Arial" w:hAnsi="Arial" w:cs="Arial"/>
          <w:i/>
          <w:sz w:val="20"/>
          <w:szCs w:val="20"/>
          <w:lang w:val="en-US"/>
        </w:rPr>
        <w:t>Delete a location</w:t>
      </w:r>
      <w:r w:rsidRPr="006D38F9">
        <w:rPr>
          <w:rFonts w:ascii="Arial" w:eastAsia="Arial" w:hAnsi="Arial" w:cs="Arial"/>
          <w:sz w:val="20"/>
          <w:szCs w:val="20"/>
          <w:lang w:val="en-US"/>
        </w:rPr>
        <w:t xml:space="preserve">: The deletion of a location is </w:t>
      </w:r>
      <w:ins w:id="69" w:author="Monceaux, Anne" w:date="2016-03-29T18:13:00Z">
        <w:r w:rsidRPr="006D38F9">
          <w:rPr>
            <w:rFonts w:ascii="Arial" w:eastAsia="Arial" w:hAnsi="Arial" w:cs="Arial"/>
            <w:sz w:val="20"/>
            <w:szCs w:val="20"/>
            <w:lang w:val="en-US"/>
          </w:rPr>
          <w:t xml:space="preserve">only </w:t>
        </w:r>
      </w:ins>
      <w:r w:rsidRPr="006D38F9">
        <w:rPr>
          <w:rFonts w:ascii="Arial" w:eastAsia="Arial" w:hAnsi="Arial" w:cs="Arial"/>
          <w:sz w:val="20"/>
          <w:szCs w:val="20"/>
          <w:lang w:val="en-US"/>
        </w:rPr>
        <w:t xml:space="preserve">possible if it has </w:t>
      </w:r>
      <w:del w:id="70" w:author="Monceaux, Anne" w:date="2016-03-29T18:13:00Z">
        <w:r w:rsidRPr="006D38F9">
          <w:rPr>
            <w:rFonts w:ascii="Arial" w:eastAsia="Arial" w:hAnsi="Arial" w:cs="Arial"/>
            <w:sz w:val="20"/>
            <w:szCs w:val="20"/>
            <w:lang w:val="en-US"/>
          </w:rPr>
          <w:delText xml:space="preserve">neither </w:delText>
        </w:r>
      </w:del>
      <w:ins w:id="71" w:author="Monceaux, Anne" w:date="2016-03-29T18:13:00Z">
        <w:r w:rsidRPr="006D38F9">
          <w:rPr>
            <w:rFonts w:ascii="Arial" w:eastAsia="Arial" w:hAnsi="Arial" w:cs="Arial"/>
            <w:sz w:val="20"/>
            <w:szCs w:val="20"/>
            <w:lang w:val="en-US"/>
          </w:rPr>
          <w:t xml:space="preserve">no </w:t>
        </w:r>
      </w:ins>
      <w:r w:rsidRPr="006D38F9">
        <w:rPr>
          <w:rFonts w:ascii="Arial" w:eastAsia="Arial" w:hAnsi="Arial" w:cs="Arial"/>
          <w:sz w:val="20"/>
          <w:szCs w:val="20"/>
          <w:lang w:val="en-US"/>
        </w:rPr>
        <w:t>source links</w:t>
      </w:r>
      <w:ins w:id="72" w:author="Monceaux, Anne" w:date="2016-03-29T18:13:00Z">
        <w:r w:rsidRPr="006D38F9">
          <w:rPr>
            <w:rFonts w:ascii="Arial" w:eastAsia="Arial" w:hAnsi="Arial" w:cs="Arial"/>
            <w:sz w:val="20"/>
            <w:szCs w:val="20"/>
            <w:lang w:val="en-US"/>
          </w:rPr>
          <w:t xml:space="preserve">, no </w:t>
        </w:r>
      </w:ins>
      <w:del w:id="73" w:author="Monceaux, Anne" w:date="2016-03-29T18:13:00Z">
        <w:r w:rsidRPr="006D38F9">
          <w:rPr>
            <w:rFonts w:ascii="Arial" w:eastAsia="Arial" w:hAnsi="Arial" w:cs="Arial"/>
            <w:sz w:val="20"/>
            <w:szCs w:val="20"/>
            <w:lang w:val="en-US"/>
          </w:rPr>
          <w:delText xml:space="preserve"> nor </w:delText>
        </w:r>
      </w:del>
      <w:r w:rsidRPr="006D38F9">
        <w:rPr>
          <w:rFonts w:ascii="Arial" w:eastAsia="Arial" w:hAnsi="Arial" w:cs="Arial"/>
          <w:sz w:val="20"/>
          <w:szCs w:val="20"/>
          <w:lang w:val="en-US"/>
        </w:rPr>
        <w:t xml:space="preserve">target links and </w:t>
      </w:r>
      <w:del w:id="74" w:author="Monceaux, Anne" w:date="2016-03-29T18:13:00Z">
        <w:r w:rsidRPr="006D38F9">
          <w:rPr>
            <w:rFonts w:ascii="Arial" w:eastAsia="Arial" w:hAnsi="Arial" w:cs="Arial"/>
            <w:sz w:val="20"/>
            <w:szCs w:val="20"/>
            <w:lang w:val="en-US"/>
          </w:rPr>
          <w:delText xml:space="preserve">if it has </w:delText>
        </w:r>
      </w:del>
      <w:r w:rsidRPr="006D38F9">
        <w:rPr>
          <w:rFonts w:ascii="Arial" w:eastAsia="Arial" w:hAnsi="Arial" w:cs="Arial"/>
          <w:sz w:val="20"/>
          <w:szCs w:val="20"/>
          <w:lang w:val="en-US"/>
        </w:rPr>
        <w:t>no contained location.</w:t>
      </w:r>
      <w:r w:rsidR="00702E8D">
        <w:rPr>
          <w:rFonts w:ascii="Arial" w:eastAsia="Arial" w:hAnsi="Arial" w:cs="Arial"/>
          <w:sz w:val="20"/>
          <w:szCs w:val="20"/>
          <w:lang w:val="en-US"/>
        </w:rPr>
        <w:t xml:space="preserve"> It can be performed as soon as all condition are met when the location was already marked as deleted.</w:t>
      </w:r>
    </w:p>
    <w:p w14:paraId="3C1E1A16" w14:textId="232BDB67" w:rsidR="00DB2012" w:rsidRPr="006D38F9" w:rsidRDefault="00DB2012" w:rsidP="00DB2012">
      <w:pPr>
        <w:keepNext/>
        <w:keepLines/>
        <w:numPr>
          <w:ilvl w:val="2"/>
          <w:numId w:val="10"/>
        </w:numPr>
        <w:spacing w:before="200" w:after="160"/>
        <w:rPr>
          <w:b/>
          <w:lang w:val="en-US"/>
        </w:rPr>
      </w:pPr>
      <w:r>
        <w:rPr>
          <w:b/>
          <w:lang w:val="en-US"/>
        </w:rPr>
        <w:t>Reports</w:t>
      </w:r>
      <w:r w:rsidRPr="006D38F9">
        <w:rPr>
          <w:b/>
          <w:lang w:val="en-US"/>
        </w:rPr>
        <w:t xml:space="preserve"> related interactions</w:t>
      </w:r>
    </w:p>
    <w:p w14:paraId="6ED5FCF3" w14:textId="77777777" w:rsidR="00266AD0" w:rsidRPr="006D38F9" w:rsidRDefault="00266AD0" w:rsidP="00266AD0">
      <w:pPr>
        <w:numPr>
          <w:ilvl w:val="0"/>
          <w:numId w:val="10"/>
        </w:numPr>
        <w:spacing w:line="288" w:lineRule="auto"/>
        <w:jc w:val="both"/>
        <w:rPr>
          <w:rFonts w:ascii="Arial" w:eastAsia="Arial" w:hAnsi="Arial" w:cs="Arial"/>
          <w:sz w:val="20"/>
          <w:szCs w:val="20"/>
          <w:lang w:val="en-US"/>
        </w:rPr>
      </w:pPr>
      <w:r w:rsidRPr="006D38F9">
        <w:rPr>
          <w:rFonts w:ascii="Arial" w:eastAsia="Arial" w:hAnsi="Arial" w:cs="Arial"/>
          <w:i/>
          <w:sz w:val="20"/>
          <w:szCs w:val="20"/>
          <w:lang w:val="en-US"/>
        </w:rPr>
        <w:t xml:space="preserve">New </w:t>
      </w:r>
      <w:r>
        <w:rPr>
          <w:rFonts w:ascii="Arial" w:eastAsia="Arial" w:hAnsi="Arial" w:cs="Arial"/>
          <w:i/>
          <w:sz w:val="20"/>
          <w:szCs w:val="20"/>
          <w:lang w:val="en-US"/>
        </w:rPr>
        <w:t>report</w:t>
      </w:r>
      <w:r w:rsidRPr="006D38F9">
        <w:rPr>
          <w:rFonts w:ascii="Arial" w:eastAsia="Arial" w:hAnsi="Arial" w:cs="Arial"/>
          <w:i/>
          <w:sz w:val="20"/>
          <w:szCs w:val="20"/>
          <w:lang w:val="en-US"/>
        </w:rPr>
        <w:t xml:space="preserve"> creation</w:t>
      </w:r>
      <w:r w:rsidRPr="006D38F9">
        <w:rPr>
          <w:rFonts w:ascii="Arial" w:eastAsia="Arial" w:hAnsi="Arial" w:cs="Arial"/>
          <w:sz w:val="20"/>
          <w:szCs w:val="20"/>
          <w:lang w:val="en-US"/>
        </w:rPr>
        <w:t xml:space="preserve">: </w:t>
      </w:r>
      <w:r>
        <w:rPr>
          <w:rFonts w:ascii="Arial" w:eastAsia="Arial" w:hAnsi="Arial" w:cs="Arial"/>
          <w:sz w:val="20"/>
          <w:szCs w:val="20"/>
          <w:lang w:val="en-US"/>
        </w:rPr>
        <w:t>A report is created by hand, but most likely by a validator listening to the environment or the base. They are no preconditions to report creation.</w:t>
      </w:r>
    </w:p>
    <w:p w14:paraId="2255E77F" w14:textId="61F172B6" w:rsidR="00266AD0" w:rsidRPr="006D38F9" w:rsidRDefault="00266AD0" w:rsidP="00266AD0">
      <w:pPr>
        <w:numPr>
          <w:ilvl w:val="0"/>
          <w:numId w:val="10"/>
        </w:numPr>
        <w:spacing w:line="288" w:lineRule="auto"/>
        <w:jc w:val="both"/>
        <w:rPr>
          <w:rFonts w:ascii="Arial" w:eastAsia="Arial" w:hAnsi="Arial" w:cs="Arial"/>
          <w:sz w:val="20"/>
          <w:szCs w:val="20"/>
          <w:lang w:val="en-US"/>
        </w:rPr>
      </w:pPr>
      <w:r>
        <w:rPr>
          <w:rFonts w:ascii="Arial" w:eastAsia="Arial" w:hAnsi="Arial" w:cs="Arial"/>
          <w:i/>
          <w:sz w:val="20"/>
          <w:szCs w:val="20"/>
          <w:lang w:val="en-US"/>
        </w:rPr>
        <w:t>Report</w:t>
      </w:r>
      <w:r w:rsidRPr="006D38F9">
        <w:rPr>
          <w:rFonts w:ascii="Arial" w:eastAsia="Arial" w:hAnsi="Arial" w:cs="Arial"/>
          <w:i/>
          <w:sz w:val="20"/>
          <w:szCs w:val="20"/>
          <w:lang w:val="en-US"/>
        </w:rPr>
        <w:t xml:space="preserve"> </w:t>
      </w:r>
      <w:r>
        <w:rPr>
          <w:rFonts w:ascii="Arial" w:eastAsia="Arial" w:hAnsi="Arial" w:cs="Arial"/>
          <w:i/>
          <w:sz w:val="20"/>
          <w:szCs w:val="20"/>
          <w:lang w:val="en-US"/>
        </w:rPr>
        <w:t>deletion</w:t>
      </w:r>
      <w:r w:rsidRPr="006D38F9">
        <w:rPr>
          <w:rFonts w:ascii="Arial" w:eastAsia="Arial" w:hAnsi="Arial" w:cs="Arial"/>
          <w:sz w:val="20"/>
          <w:szCs w:val="20"/>
          <w:lang w:val="en-US"/>
        </w:rPr>
        <w:t xml:space="preserve">: </w:t>
      </w:r>
      <w:r>
        <w:rPr>
          <w:rFonts w:ascii="Arial" w:eastAsia="Arial" w:hAnsi="Arial" w:cs="Arial"/>
          <w:sz w:val="20"/>
          <w:szCs w:val="20"/>
          <w:lang w:val="en-US"/>
        </w:rPr>
        <w:t>The report deletion can be made at any time. This interaction is domain specific and further validation should be done by the user or the specific tooling deployed in the environment.</w:t>
      </w:r>
    </w:p>
    <w:p w14:paraId="07AB5DC7" w14:textId="77777777" w:rsidR="00DB2012" w:rsidRPr="006D38F9" w:rsidRDefault="00DB2012" w:rsidP="00DB2012">
      <w:pPr>
        <w:keepNext/>
        <w:keepLines/>
        <w:numPr>
          <w:ilvl w:val="2"/>
          <w:numId w:val="10"/>
        </w:numPr>
        <w:spacing w:before="200" w:after="160"/>
        <w:rPr>
          <w:b/>
          <w:lang w:val="en-US"/>
        </w:rPr>
      </w:pPr>
      <w:r w:rsidRPr="006D38F9">
        <w:rPr>
          <w:b/>
          <w:lang w:val="en-US"/>
        </w:rPr>
        <w:lastRenderedPageBreak/>
        <w:t>Links related interactions</w:t>
      </w:r>
    </w:p>
    <w:p w14:paraId="54395776" w14:textId="77777777" w:rsidR="00DB2012" w:rsidRPr="006D38F9" w:rsidRDefault="00DB2012" w:rsidP="00DB2012">
      <w:pPr>
        <w:numPr>
          <w:ilvl w:val="0"/>
          <w:numId w:val="3"/>
        </w:numPr>
        <w:spacing w:line="288" w:lineRule="auto"/>
        <w:ind w:hanging="360"/>
        <w:jc w:val="both"/>
        <w:rPr>
          <w:rFonts w:ascii="Arial" w:eastAsia="Arial" w:hAnsi="Arial" w:cs="Arial"/>
          <w:sz w:val="20"/>
          <w:szCs w:val="20"/>
          <w:lang w:val="en-US"/>
        </w:rPr>
      </w:pPr>
      <w:r w:rsidRPr="006D38F9">
        <w:rPr>
          <w:rFonts w:ascii="Arial" w:eastAsia="Arial" w:hAnsi="Arial" w:cs="Arial"/>
          <w:i/>
          <w:sz w:val="20"/>
          <w:szCs w:val="20"/>
          <w:lang w:val="en-US"/>
        </w:rPr>
        <w:t>New link creation</w:t>
      </w:r>
      <w:r w:rsidRPr="006D38F9">
        <w:rPr>
          <w:rFonts w:ascii="Arial" w:eastAsia="Arial" w:hAnsi="Arial" w:cs="Arial"/>
          <w:sz w:val="20"/>
          <w:szCs w:val="20"/>
          <w:lang w:val="en-US"/>
        </w:rPr>
        <w:t xml:space="preserve">: A link can be created by referencing a source location and a target location. </w:t>
      </w:r>
      <w:r>
        <w:rPr>
          <w:rFonts w:ascii="Arial" w:eastAsia="Arial" w:hAnsi="Arial" w:cs="Arial"/>
          <w:sz w:val="20"/>
          <w:szCs w:val="20"/>
          <w:lang w:val="en-US"/>
        </w:rPr>
        <w:t>A new link has no reports by default</w:t>
      </w:r>
      <w:r w:rsidRPr="006D38F9">
        <w:rPr>
          <w:rFonts w:ascii="Arial" w:eastAsia="Arial" w:hAnsi="Arial" w:cs="Arial"/>
          <w:sz w:val="20"/>
          <w:szCs w:val="20"/>
          <w:lang w:val="en-US"/>
        </w:rPr>
        <w:t>. There is no other specific constraint related to the creation of a new link in the knowledge base.</w:t>
      </w:r>
    </w:p>
    <w:p w14:paraId="36DD1E3D" w14:textId="45414148" w:rsidR="00DB2012" w:rsidRPr="006D38F9" w:rsidRDefault="00DB2012" w:rsidP="00DB2012">
      <w:pPr>
        <w:spacing w:after="283" w:line="276" w:lineRule="auto"/>
        <w:ind w:left="720"/>
        <w:rPr>
          <w:rFonts w:ascii="Arial" w:eastAsia="Arial" w:hAnsi="Arial" w:cs="Arial"/>
          <w:sz w:val="20"/>
          <w:szCs w:val="20"/>
          <w:lang w:val="en-US"/>
        </w:rPr>
      </w:pPr>
      <w:ins w:id="75" w:author="M. Mahfoudh" w:date="2016-05-11T10:18:00Z">
        <w:r w:rsidRPr="006D38F9">
          <w:rPr>
            <w:rFonts w:ascii="Arial" w:eastAsia="Arial" w:hAnsi="Arial" w:cs="Arial"/>
            <w:sz w:val="20"/>
            <w:szCs w:val="20"/>
            <w:lang w:val="en-US"/>
          </w:rPr>
          <w:t>We identify 4 types of links between Text and Model:</w:t>
        </w:r>
      </w:ins>
    </w:p>
    <w:p w14:paraId="69DA3AD3" w14:textId="77777777" w:rsidR="007035C8" w:rsidRPr="006D38F9" w:rsidRDefault="001E2F3D">
      <w:pPr>
        <w:spacing w:after="283" w:line="276" w:lineRule="auto"/>
        <w:ind w:left="720"/>
        <w:rPr>
          <w:rFonts w:ascii="Arial" w:eastAsia="Arial" w:hAnsi="Arial" w:cs="Arial"/>
          <w:sz w:val="20"/>
          <w:szCs w:val="20"/>
          <w:lang w:val="en-US"/>
        </w:rPr>
      </w:pPr>
      <w:ins w:id="76" w:author="M. Mahfoudh" w:date="2016-05-11T10:18:00Z">
        <w:r w:rsidRPr="006D38F9">
          <w:rPr>
            <w:rFonts w:ascii="Arial" w:eastAsia="Arial" w:hAnsi="Arial" w:cs="Arial"/>
            <w:sz w:val="20"/>
            <w:szCs w:val="20"/>
            <w:lang w:val="en-US"/>
          </w:rPr>
          <w:t xml:space="preserve">1. Exact matching: identified using String matching. </w:t>
        </w:r>
        <w:r w:rsidRPr="006D38F9">
          <w:rPr>
            <w:rFonts w:ascii="Arial" w:eastAsia="Arial" w:hAnsi="Arial" w:cs="Arial"/>
            <w:sz w:val="20"/>
            <w:szCs w:val="20"/>
            <w:u w:val="single"/>
            <w:lang w:val="en-US"/>
          </w:rPr>
          <w:t>Ex:</w:t>
        </w:r>
        <w:r w:rsidRPr="006D38F9">
          <w:rPr>
            <w:rFonts w:ascii="Arial" w:eastAsia="Arial" w:hAnsi="Arial" w:cs="Arial"/>
            <w:sz w:val="20"/>
            <w:szCs w:val="20"/>
            <w:lang w:val="en-US"/>
          </w:rPr>
          <w:t xml:space="preserve"> Attach (text element) IsSameAs http://airbus-group/opd-function#Attach (ontology concept)</w:t>
        </w:r>
      </w:ins>
    </w:p>
    <w:p w14:paraId="740FA576" w14:textId="77777777" w:rsidR="007035C8" w:rsidRPr="006D38F9" w:rsidRDefault="001E2F3D">
      <w:pPr>
        <w:spacing w:after="227" w:line="276" w:lineRule="auto"/>
        <w:ind w:left="720"/>
        <w:rPr>
          <w:rFonts w:ascii="Arial" w:eastAsia="Arial" w:hAnsi="Arial" w:cs="Arial"/>
          <w:sz w:val="20"/>
          <w:szCs w:val="20"/>
          <w:lang w:val="en-US"/>
        </w:rPr>
      </w:pPr>
      <w:ins w:id="77" w:author="M. Mahfoudh" w:date="2016-05-11T10:18:00Z">
        <w:r w:rsidRPr="006D38F9">
          <w:rPr>
            <w:rFonts w:ascii="Arial" w:eastAsia="Arial" w:hAnsi="Arial" w:cs="Arial"/>
            <w:sz w:val="20"/>
            <w:szCs w:val="20"/>
            <w:lang w:val="en-US"/>
          </w:rPr>
          <w:t xml:space="preserve">2. Morphology matching: identified using lemmatization and Stanford CoreNLP. Ex: Attached IsMorphologySimilarTo </w:t>
        </w:r>
        <w:r w:rsidRPr="006D38F9">
          <w:rPr>
            <w:lang w:val="en-US"/>
          </w:rPr>
          <w:fldChar w:fldCharType="begin"/>
        </w:r>
        <w:r w:rsidRPr="006D38F9">
          <w:rPr>
            <w:lang w:val="en-US"/>
          </w:rPr>
          <w:instrText>HYPERLINK "http://airbus-group/opd-function#Attach"</w:instrText>
        </w:r>
        <w:r w:rsidRPr="006D38F9">
          <w:rPr>
            <w:lang w:val="en-US"/>
          </w:rPr>
          <w:fldChar w:fldCharType="separate"/>
        </w:r>
        <w:r w:rsidRPr="006D38F9">
          <w:rPr>
            <w:rFonts w:ascii="Arial" w:eastAsia="Arial" w:hAnsi="Arial" w:cs="Arial"/>
            <w:sz w:val="20"/>
            <w:szCs w:val="20"/>
            <w:u w:val="single"/>
            <w:lang w:val="en-US"/>
          </w:rPr>
          <w:t>http://airbus-group/opd-function#Attach</w:t>
        </w:r>
        <w:r w:rsidRPr="006D38F9">
          <w:rPr>
            <w:lang w:val="en-US"/>
          </w:rPr>
          <w:fldChar w:fldCharType="end"/>
        </w:r>
      </w:ins>
    </w:p>
    <w:p w14:paraId="174BA6E4" w14:textId="77777777" w:rsidR="007035C8" w:rsidRPr="006D38F9" w:rsidRDefault="001E2F3D">
      <w:pPr>
        <w:spacing w:after="227" w:line="276" w:lineRule="auto"/>
        <w:ind w:left="720"/>
        <w:rPr>
          <w:rFonts w:ascii="Arial" w:eastAsia="Arial" w:hAnsi="Arial" w:cs="Arial"/>
          <w:sz w:val="20"/>
          <w:szCs w:val="20"/>
          <w:lang w:val="en-US"/>
        </w:rPr>
      </w:pPr>
      <w:ins w:id="78" w:author="M. Mahfoudh" w:date="2016-05-11T10:18:00Z">
        <w:r w:rsidRPr="006D38F9">
          <w:rPr>
            <w:rFonts w:ascii="Arial" w:eastAsia="Arial" w:hAnsi="Arial" w:cs="Arial"/>
            <w:sz w:val="20"/>
            <w:szCs w:val="20"/>
            <w:lang w:val="en-US"/>
          </w:rPr>
          <w:t>3. Semantic matching:  identified based on the ontology and SKOS labels. Ex: Fixation isSysnonymTo http://airbus-group.installsys/component#AttachmentPoint</w:t>
        </w:r>
      </w:ins>
    </w:p>
    <w:p w14:paraId="4C4E3897" w14:textId="77777777" w:rsidR="007035C8" w:rsidRPr="006D38F9" w:rsidRDefault="001E2F3D">
      <w:pPr>
        <w:spacing w:after="227" w:line="276" w:lineRule="auto"/>
        <w:ind w:left="720"/>
        <w:rPr>
          <w:rFonts w:ascii="Arial" w:eastAsia="Arial" w:hAnsi="Arial" w:cs="Arial"/>
          <w:sz w:val="20"/>
          <w:szCs w:val="20"/>
          <w:lang w:val="en-US"/>
        </w:rPr>
      </w:pPr>
      <w:ins w:id="79" w:author="M. Mahfoudh" w:date="2016-05-11T10:18:00Z">
        <w:r w:rsidRPr="006D38F9">
          <w:rPr>
            <w:rFonts w:ascii="Arial" w:eastAsia="Arial" w:hAnsi="Arial" w:cs="Arial"/>
            <w:sz w:val="20"/>
            <w:szCs w:val="20"/>
            <w:lang w:val="en-US"/>
          </w:rPr>
          <w:t xml:space="preserve">4. UserLink:  identified by user </w:t>
        </w:r>
      </w:ins>
    </w:p>
    <w:p w14:paraId="6FDDE8CC" w14:textId="77777777" w:rsidR="007035C8" w:rsidRPr="006D38F9" w:rsidRDefault="001E2F3D">
      <w:pPr>
        <w:numPr>
          <w:ilvl w:val="0"/>
          <w:numId w:val="3"/>
        </w:numPr>
        <w:spacing w:line="288" w:lineRule="auto"/>
        <w:ind w:hanging="360"/>
        <w:jc w:val="both"/>
        <w:rPr>
          <w:rFonts w:ascii="Arial" w:eastAsia="Arial" w:hAnsi="Arial" w:cs="Arial"/>
          <w:sz w:val="20"/>
          <w:szCs w:val="20"/>
          <w:lang w:val="en-US"/>
        </w:rPr>
      </w:pPr>
      <w:r w:rsidRPr="006D38F9">
        <w:rPr>
          <w:rFonts w:ascii="Arial" w:eastAsia="Arial" w:hAnsi="Arial" w:cs="Arial"/>
          <w:i/>
          <w:sz w:val="20"/>
          <w:szCs w:val="20"/>
          <w:lang w:val="en-US"/>
        </w:rPr>
        <w:t>Edit a link</w:t>
      </w:r>
      <w:r w:rsidRPr="006D38F9">
        <w:rPr>
          <w:rFonts w:ascii="Arial" w:eastAsia="Arial" w:hAnsi="Arial" w:cs="Arial"/>
          <w:sz w:val="20"/>
          <w:szCs w:val="20"/>
          <w:lang w:val="en-US"/>
        </w:rPr>
        <w:t>:</w:t>
      </w:r>
    </w:p>
    <w:p w14:paraId="2F38C230" w14:textId="23EA232A" w:rsidR="007035C8" w:rsidRPr="006D38F9" w:rsidRDefault="001E2F3D">
      <w:pPr>
        <w:numPr>
          <w:ilvl w:val="1"/>
          <w:numId w:val="3"/>
        </w:numPr>
        <w:spacing w:line="288" w:lineRule="auto"/>
        <w:ind w:hanging="360"/>
        <w:jc w:val="both"/>
        <w:rPr>
          <w:rFonts w:ascii="Arial" w:eastAsia="Arial" w:hAnsi="Arial" w:cs="Arial"/>
          <w:sz w:val="20"/>
          <w:szCs w:val="20"/>
          <w:lang w:val="en-US"/>
        </w:rPr>
      </w:pPr>
      <w:r w:rsidRPr="006D38F9">
        <w:rPr>
          <w:rFonts w:ascii="Arial" w:eastAsia="Arial" w:hAnsi="Arial" w:cs="Arial"/>
          <w:sz w:val="20"/>
          <w:szCs w:val="20"/>
          <w:lang w:val="en-US"/>
        </w:rPr>
        <w:t>Reconnect a link to another source location or to another target location</w:t>
      </w:r>
      <w:r w:rsidR="00905EDF">
        <w:rPr>
          <w:rFonts w:ascii="Arial" w:eastAsia="Arial" w:hAnsi="Arial" w:cs="Arial"/>
          <w:sz w:val="20"/>
          <w:szCs w:val="20"/>
          <w:lang w:val="en-US"/>
        </w:rPr>
        <w:t>.</w:t>
      </w:r>
    </w:p>
    <w:p w14:paraId="2F7E6A74" w14:textId="77777777" w:rsidR="007035C8" w:rsidRPr="006D38F9" w:rsidRDefault="001E2F3D">
      <w:pPr>
        <w:numPr>
          <w:ilvl w:val="1"/>
          <w:numId w:val="3"/>
        </w:numPr>
        <w:spacing w:line="288" w:lineRule="auto"/>
        <w:ind w:hanging="360"/>
        <w:jc w:val="both"/>
        <w:rPr>
          <w:rFonts w:ascii="Arial" w:eastAsia="Arial" w:hAnsi="Arial" w:cs="Arial"/>
          <w:sz w:val="20"/>
          <w:szCs w:val="20"/>
          <w:lang w:val="en-US"/>
        </w:rPr>
      </w:pPr>
      <w:r w:rsidRPr="006D38F9">
        <w:rPr>
          <w:rFonts w:ascii="Arial" w:eastAsia="Arial" w:hAnsi="Arial" w:cs="Arial"/>
          <w:sz w:val="20"/>
          <w:szCs w:val="20"/>
          <w:lang w:val="en-US"/>
        </w:rPr>
        <w:t xml:space="preserve">Reverse a link by switching its source and its target. This is a special case of the previous interaction (reconnect a link). </w:t>
      </w:r>
    </w:p>
    <w:p w14:paraId="1FC6B4C4" w14:textId="77777777" w:rsidR="007035C8" w:rsidRPr="006D38F9" w:rsidRDefault="001E2F3D">
      <w:pPr>
        <w:numPr>
          <w:ilvl w:val="1"/>
          <w:numId w:val="3"/>
        </w:numPr>
        <w:spacing w:line="288" w:lineRule="auto"/>
        <w:ind w:hanging="360"/>
        <w:jc w:val="both"/>
        <w:rPr>
          <w:rFonts w:ascii="Arial" w:eastAsia="Arial" w:hAnsi="Arial" w:cs="Arial"/>
          <w:sz w:val="20"/>
          <w:szCs w:val="20"/>
          <w:lang w:val="en-US"/>
        </w:rPr>
      </w:pPr>
      <w:r w:rsidRPr="006D38F9">
        <w:rPr>
          <w:rFonts w:ascii="Arial" w:eastAsia="Arial" w:hAnsi="Arial" w:cs="Arial"/>
          <w:sz w:val="20"/>
          <w:szCs w:val="20"/>
          <w:lang w:val="en-US"/>
        </w:rPr>
        <w:t>Mark as valid after a location change or deletion. There is no specific constraint related to this interaction.</w:t>
      </w:r>
    </w:p>
    <w:p w14:paraId="251187C4" w14:textId="1EDEE05A" w:rsidR="007035C8" w:rsidRPr="006D38F9" w:rsidRDefault="001E2F3D">
      <w:pPr>
        <w:spacing w:after="283" w:line="276" w:lineRule="auto"/>
        <w:rPr>
          <w:rFonts w:ascii="Arial" w:eastAsia="Arial" w:hAnsi="Arial" w:cs="Arial"/>
          <w:sz w:val="44"/>
          <w:szCs w:val="44"/>
          <w:lang w:val="en-US"/>
        </w:rPr>
      </w:pPr>
      <w:ins w:id="80" w:author="M. Mahfoudh" w:date="2016-05-11T10:28:00Z">
        <w:r w:rsidRPr="006D38F9">
          <w:rPr>
            <w:rFonts w:ascii="Arial" w:eastAsia="Arial" w:hAnsi="Arial" w:cs="Arial"/>
            <w:sz w:val="20"/>
            <w:szCs w:val="20"/>
            <w:lang w:val="en-US"/>
          </w:rPr>
          <w:t xml:space="preserve">The edition of the links should be checking based on ontology's axioms and properties. For instance if a text element and an ontology concepts are semantically disjoint, then they cannot be synchronized.  Ex:  rigid Component </w:t>
        </w:r>
        <w:r w:rsidRPr="006D38F9">
          <w:rPr>
            <w:rFonts w:ascii="Arial" w:eastAsia="Arial" w:hAnsi="Arial" w:cs="Arial"/>
            <w:b/>
            <w:sz w:val="20"/>
            <w:szCs w:val="20"/>
            <w:lang w:val="en-US"/>
          </w:rPr>
          <w:t>cannot be synchronized</w:t>
        </w:r>
        <w:r w:rsidRPr="006D38F9">
          <w:rPr>
            <w:rFonts w:ascii="Arial" w:eastAsia="Arial" w:hAnsi="Arial" w:cs="Arial"/>
            <w:sz w:val="20"/>
            <w:szCs w:val="20"/>
            <w:lang w:val="en-US"/>
          </w:rPr>
          <w:t xml:space="preserve"> </w:t>
        </w:r>
        <w:r w:rsidRPr="006D38F9">
          <w:rPr>
            <w:rFonts w:ascii="Arial" w:eastAsia="Arial" w:hAnsi="Arial" w:cs="Arial"/>
            <w:b/>
            <w:sz w:val="20"/>
            <w:szCs w:val="20"/>
            <w:lang w:val="en-US"/>
          </w:rPr>
          <w:t>with</w:t>
        </w:r>
        <w:r w:rsidRPr="006D38F9">
          <w:rPr>
            <w:rFonts w:ascii="Arial" w:eastAsia="Arial" w:hAnsi="Arial" w:cs="Arial"/>
            <w:sz w:val="20"/>
            <w:szCs w:val="20"/>
            <w:lang w:val="en-US"/>
          </w:rPr>
          <w:t xml:space="preserve"> http://airbus-group.installsys/component#FlexibleComponent.</w:t>
        </w:r>
      </w:ins>
    </w:p>
    <w:p w14:paraId="2C922566" w14:textId="57B5D299" w:rsidR="007035C8" w:rsidRPr="006D38F9" w:rsidRDefault="001E2F3D">
      <w:pPr>
        <w:numPr>
          <w:ilvl w:val="0"/>
          <w:numId w:val="3"/>
        </w:numPr>
        <w:spacing w:line="288" w:lineRule="auto"/>
        <w:ind w:hanging="360"/>
        <w:jc w:val="both"/>
        <w:rPr>
          <w:rFonts w:ascii="Arial" w:eastAsia="Arial" w:hAnsi="Arial" w:cs="Arial"/>
          <w:sz w:val="20"/>
          <w:szCs w:val="20"/>
          <w:lang w:val="en-US"/>
        </w:rPr>
      </w:pPr>
      <w:r w:rsidRPr="006D38F9">
        <w:rPr>
          <w:rFonts w:ascii="Arial" w:eastAsia="Arial" w:hAnsi="Arial" w:cs="Arial"/>
          <w:i/>
          <w:sz w:val="20"/>
          <w:szCs w:val="20"/>
          <w:lang w:val="en-US"/>
        </w:rPr>
        <w:t>Link deletion</w:t>
      </w:r>
      <w:r w:rsidRPr="006D38F9">
        <w:rPr>
          <w:rFonts w:ascii="Arial" w:eastAsia="Arial" w:hAnsi="Arial" w:cs="Arial"/>
          <w:sz w:val="20"/>
          <w:szCs w:val="20"/>
          <w:lang w:val="en-US"/>
        </w:rPr>
        <w:t xml:space="preserve">: </w:t>
      </w:r>
      <w:r w:rsidR="00DC2FCF">
        <w:rPr>
          <w:rFonts w:ascii="Arial" w:eastAsia="Arial" w:hAnsi="Arial" w:cs="Arial"/>
          <w:sz w:val="20"/>
          <w:szCs w:val="20"/>
          <w:lang w:val="en-US"/>
        </w:rPr>
        <w:t>A link can only be deleted when there are no reports left referencing it</w:t>
      </w:r>
      <w:r w:rsidRPr="006D38F9">
        <w:rPr>
          <w:rFonts w:ascii="Arial" w:eastAsia="Arial" w:hAnsi="Arial" w:cs="Arial"/>
          <w:sz w:val="20"/>
          <w:szCs w:val="20"/>
          <w:lang w:val="en-US"/>
        </w:rPr>
        <w:t>.</w:t>
      </w:r>
      <w:r w:rsidR="00DC2FCF">
        <w:rPr>
          <w:rFonts w:ascii="Arial" w:eastAsia="Arial" w:hAnsi="Arial" w:cs="Arial"/>
          <w:sz w:val="20"/>
          <w:szCs w:val="20"/>
          <w:lang w:val="en-US"/>
        </w:rPr>
        <w:t xml:space="preserve"> This ensure all synchronization has be done and validated before removing the link.</w:t>
      </w:r>
    </w:p>
    <w:p w14:paraId="7DB1808F" w14:textId="77777777" w:rsidR="007035C8" w:rsidRPr="006D38F9" w:rsidRDefault="001E2F3D">
      <w:pPr>
        <w:keepNext/>
        <w:keepLines/>
        <w:numPr>
          <w:ilvl w:val="2"/>
          <w:numId w:val="10"/>
        </w:numPr>
        <w:spacing w:before="200" w:after="160"/>
        <w:rPr>
          <w:b/>
          <w:lang w:val="en-US"/>
        </w:rPr>
      </w:pPr>
      <w:r w:rsidRPr="006D38F9">
        <w:rPr>
          <w:b/>
          <w:lang w:val="en-US"/>
        </w:rPr>
        <w:t>Notification system</w:t>
      </w:r>
    </w:p>
    <w:p w14:paraId="1D9DEB3B" w14:textId="77777777" w:rsidR="007035C8" w:rsidRPr="006D38F9"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All interaction leading to a modification of the data structure state shall notify the knowledge base listeners (the reconciler, the synchronizer, the logger, etc.).</w:t>
      </w:r>
    </w:p>
    <w:p w14:paraId="4E5604E2" w14:textId="77777777" w:rsidR="007035C8" w:rsidRPr="006D38F9" w:rsidRDefault="001E2F3D">
      <w:pPr>
        <w:numPr>
          <w:ilvl w:val="0"/>
          <w:numId w:val="4"/>
        </w:numPr>
        <w:spacing w:line="288" w:lineRule="auto"/>
        <w:ind w:hanging="360"/>
        <w:jc w:val="both"/>
        <w:rPr>
          <w:sz w:val="20"/>
          <w:szCs w:val="20"/>
          <w:lang w:val="en-US"/>
        </w:rPr>
      </w:pPr>
      <w:r w:rsidRPr="006D38F9">
        <w:rPr>
          <w:rFonts w:ascii="Arial" w:eastAsia="Arial" w:hAnsi="Arial" w:cs="Arial"/>
          <w:sz w:val="20"/>
          <w:szCs w:val="20"/>
          <w:lang w:val="en-US"/>
        </w:rPr>
        <w:t>A listener can be registered to track notifications from a location. The listener will be able to track all the notified change of a location or of one of its contents.</w:t>
      </w:r>
    </w:p>
    <w:p w14:paraId="550632C2" w14:textId="77777777" w:rsidR="007035C8" w:rsidRPr="006D38F9" w:rsidRDefault="001E2F3D">
      <w:pPr>
        <w:numPr>
          <w:ilvl w:val="0"/>
          <w:numId w:val="4"/>
        </w:numPr>
        <w:spacing w:line="288" w:lineRule="auto"/>
        <w:ind w:hanging="360"/>
        <w:jc w:val="both"/>
        <w:rPr>
          <w:sz w:val="20"/>
          <w:szCs w:val="20"/>
          <w:lang w:val="en-US"/>
        </w:rPr>
      </w:pPr>
      <w:r w:rsidRPr="006D38F9">
        <w:rPr>
          <w:rFonts w:ascii="Arial" w:eastAsia="Arial" w:hAnsi="Arial" w:cs="Arial"/>
          <w:sz w:val="20"/>
          <w:szCs w:val="20"/>
          <w:lang w:val="en-US"/>
        </w:rPr>
        <w:t>A listener can be registered to track notifications from a link. The listener will be able to track all the notified change of the link status.</w:t>
      </w:r>
    </w:p>
    <w:p w14:paraId="56F49E25" w14:textId="77777777" w:rsidR="007035C8" w:rsidRPr="006D38F9" w:rsidRDefault="007035C8">
      <w:pPr>
        <w:spacing w:line="288" w:lineRule="auto"/>
        <w:jc w:val="both"/>
        <w:rPr>
          <w:rFonts w:ascii="Arial" w:eastAsia="Arial" w:hAnsi="Arial" w:cs="Arial"/>
          <w:sz w:val="20"/>
          <w:szCs w:val="20"/>
          <w:lang w:val="en-US"/>
        </w:rPr>
      </w:pPr>
    </w:p>
    <w:p w14:paraId="0163E1C3" w14:textId="77777777" w:rsidR="007035C8" w:rsidRPr="006D38F9"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The notification system might allow easy filtering notifications (listen only the creation of links notifications, etc.)</w:t>
      </w:r>
    </w:p>
    <w:p w14:paraId="6FD8B407" w14:textId="77777777" w:rsidR="007035C8" w:rsidRPr="006D38F9" w:rsidRDefault="001E2F3D">
      <w:pPr>
        <w:keepNext/>
        <w:keepLines/>
        <w:numPr>
          <w:ilvl w:val="1"/>
          <w:numId w:val="10"/>
        </w:numPr>
        <w:tabs>
          <w:tab w:val="left" w:pos="567"/>
        </w:tabs>
        <w:spacing w:before="240" w:after="240"/>
        <w:rPr>
          <w:lang w:val="en-US"/>
        </w:rPr>
      </w:pPr>
      <w:bookmarkStart w:id="81" w:name="_17dp8vu" w:colFirst="0" w:colLast="0"/>
      <w:bookmarkEnd w:id="81"/>
      <w:r w:rsidRPr="006D38F9">
        <w:rPr>
          <w:b/>
          <w:color w:val="7F7F7F"/>
          <w:lang w:val="en-US"/>
        </w:rPr>
        <w:lastRenderedPageBreak/>
        <w:t>Multiple Knowledge Bases Management</w:t>
      </w:r>
    </w:p>
    <w:p w14:paraId="677F679A" w14:textId="77777777" w:rsidR="007035C8" w:rsidRPr="006D38F9" w:rsidRDefault="001E2F3D">
      <w:pPr>
        <w:keepNext/>
        <w:keepLines/>
        <w:numPr>
          <w:ilvl w:val="2"/>
          <w:numId w:val="10"/>
        </w:numPr>
        <w:spacing w:before="200" w:after="160"/>
        <w:rPr>
          <w:b/>
          <w:lang w:val="en-US"/>
        </w:rPr>
      </w:pPr>
      <w:r w:rsidRPr="006D38F9">
        <w:rPr>
          <w:b/>
          <w:lang w:val="en-US"/>
        </w:rPr>
        <w:t xml:space="preserve">Registry </w:t>
      </w:r>
    </w:p>
    <w:p w14:paraId="1DB67C74" w14:textId="77777777" w:rsidR="007035C8" w:rsidRPr="006D38F9" w:rsidRDefault="001E2F3D">
      <w:pPr>
        <w:spacing w:line="288" w:lineRule="auto"/>
        <w:jc w:val="both"/>
        <w:rPr>
          <w:rFonts w:ascii="Arial" w:eastAsia="Arial" w:hAnsi="Arial" w:cs="Arial"/>
          <w:sz w:val="20"/>
          <w:szCs w:val="20"/>
          <w:lang w:val="en-US"/>
        </w:rPr>
      </w:pPr>
      <w:ins w:id="82" w:author="Monceaux, Anne" w:date="2016-03-29T18:09:00Z">
        <w:r w:rsidRPr="006D38F9">
          <w:rPr>
            <w:rFonts w:ascii="Arial" w:eastAsia="Arial" w:hAnsi="Arial" w:cs="Arial"/>
            <w:sz w:val="20"/>
            <w:szCs w:val="20"/>
            <w:lang w:val="en-US"/>
          </w:rPr>
          <w:t xml:space="preserve">The </w:t>
        </w:r>
      </w:ins>
      <w:r w:rsidRPr="006D38F9">
        <w:rPr>
          <w:rFonts w:ascii="Arial" w:eastAsia="Arial" w:hAnsi="Arial" w:cs="Arial"/>
          <w:sz w:val="20"/>
          <w:szCs w:val="20"/>
          <w:lang w:val="en-US"/>
        </w:rPr>
        <w:t>Knowledge base might need to contact another knowledge base, knowing only the link, but not how to contact it. A registry is needed to provide a service and access the connected knowledge bases.</w:t>
      </w:r>
    </w:p>
    <w:p w14:paraId="7CD12B21" w14:textId="77777777" w:rsidR="007035C8" w:rsidRPr="006D38F9"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It will be useful to store links created in the editor.</w:t>
      </w:r>
    </w:p>
    <w:p w14:paraId="7F708BA4" w14:textId="77777777" w:rsidR="007035C8" w:rsidRPr="006D38F9" w:rsidRDefault="001E2F3D">
      <w:pPr>
        <w:spacing w:line="288" w:lineRule="auto"/>
        <w:jc w:val="center"/>
        <w:rPr>
          <w:rFonts w:ascii="Arial" w:eastAsia="Arial" w:hAnsi="Arial" w:cs="Arial"/>
          <w:sz w:val="20"/>
          <w:szCs w:val="20"/>
          <w:lang w:val="en-US"/>
        </w:rPr>
      </w:pPr>
      <w:r w:rsidRPr="006D38F9">
        <w:rPr>
          <w:noProof/>
        </w:rPr>
        <w:drawing>
          <wp:inline distT="0" distB="0" distL="0" distR="0" wp14:anchorId="6C2067E9" wp14:editId="323F358E">
            <wp:extent cx="3207385" cy="295719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3207385" cy="2957195"/>
                    </a:xfrm>
                    <a:prstGeom prst="rect">
                      <a:avLst/>
                    </a:prstGeom>
                    <a:ln/>
                  </pic:spPr>
                </pic:pic>
              </a:graphicData>
            </a:graphic>
          </wp:inline>
        </w:drawing>
      </w:r>
    </w:p>
    <w:p w14:paraId="1BAA201F" w14:textId="77777777" w:rsidR="007035C8" w:rsidRPr="006D38F9" w:rsidRDefault="007035C8">
      <w:pPr>
        <w:spacing w:line="288" w:lineRule="auto"/>
        <w:rPr>
          <w:rFonts w:ascii="Arial" w:eastAsia="Arial" w:hAnsi="Arial" w:cs="Arial"/>
          <w:sz w:val="20"/>
          <w:szCs w:val="20"/>
          <w:lang w:val="en-US"/>
        </w:rPr>
      </w:pPr>
    </w:p>
    <w:p w14:paraId="689EFD62" w14:textId="77777777" w:rsidR="007035C8" w:rsidRPr="006D38F9" w:rsidRDefault="001E2F3D">
      <w:pPr>
        <w:keepNext/>
        <w:keepLines/>
        <w:numPr>
          <w:ilvl w:val="2"/>
          <w:numId w:val="10"/>
        </w:numPr>
        <w:spacing w:before="200" w:after="160"/>
        <w:rPr>
          <w:b/>
          <w:lang w:val="en-US"/>
        </w:rPr>
      </w:pPr>
      <w:r w:rsidRPr="006D38F9">
        <w:rPr>
          <w:b/>
          <w:lang w:val="en-US"/>
        </w:rPr>
        <w:t>Collaboration</w:t>
      </w:r>
    </w:p>
    <w:p w14:paraId="366B7451" w14:textId="77777777" w:rsidR="007035C8" w:rsidRPr="006D38F9"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 xml:space="preserve">A knowledge base </w:t>
      </w:r>
      <w:r w:rsidRPr="006D38F9">
        <w:rPr>
          <w:rFonts w:ascii="Arial" w:eastAsia="Arial" w:hAnsi="Arial" w:cs="Arial"/>
          <w:b/>
          <w:i/>
          <w:sz w:val="20"/>
          <w:szCs w:val="20"/>
          <w:lang w:val="en-US"/>
        </w:rPr>
        <w:t>KB1</w:t>
      </w:r>
      <w:r w:rsidRPr="006D38F9">
        <w:rPr>
          <w:rFonts w:ascii="Arial" w:eastAsia="Arial" w:hAnsi="Arial" w:cs="Arial"/>
          <w:sz w:val="20"/>
          <w:szCs w:val="20"/>
          <w:lang w:val="en-US"/>
        </w:rPr>
        <w:t xml:space="preserve"> collaborates in another knowledge base </w:t>
      </w:r>
      <w:r w:rsidRPr="006D38F9">
        <w:rPr>
          <w:rFonts w:ascii="Arial" w:eastAsia="Arial" w:hAnsi="Arial" w:cs="Arial"/>
          <w:b/>
          <w:i/>
          <w:sz w:val="20"/>
          <w:szCs w:val="20"/>
          <w:lang w:val="en-US"/>
        </w:rPr>
        <w:t>KB2</w:t>
      </w:r>
      <w:r w:rsidRPr="006D38F9">
        <w:rPr>
          <w:rFonts w:ascii="Arial" w:eastAsia="Arial" w:hAnsi="Arial" w:cs="Arial"/>
          <w:sz w:val="20"/>
          <w:szCs w:val="20"/>
          <w:lang w:val="en-US"/>
        </w:rPr>
        <w:t xml:space="preserve"> by offering the access to its locations and links content. The location </w:t>
      </w:r>
      <w:r w:rsidRPr="006D38F9">
        <w:rPr>
          <w:rFonts w:ascii="Arial" w:eastAsia="Arial" w:hAnsi="Arial" w:cs="Arial"/>
          <w:b/>
          <w:i/>
          <w:sz w:val="20"/>
          <w:szCs w:val="20"/>
          <w:lang w:val="en-US"/>
        </w:rPr>
        <w:t>Loc6</w:t>
      </w:r>
      <w:r w:rsidRPr="006D38F9">
        <w:rPr>
          <w:rFonts w:ascii="Arial" w:eastAsia="Arial" w:hAnsi="Arial" w:cs="Arial"/>
          <w:sz w:val="20"/>
          <w:szCs w:val="20"/>
          <w:lang w:val="en-US"/>
        </w:rPr>
        <w:t xml:space="preserve"> in </w:t>
      </w:r>
      <w:r w:rsidRPr="006D38F9">
        <w:rPr>
          <w:rFonts w:ascii="Arial" w:eastAsia="Arial" w:hAnsi="Arial" w:cs="Arial"/>
          <w:b/>
          <w:i/>
          <w:sz w:val="20"/>
          <w:szCs w:val="20"/>
          <w:lang w:val="en-US"/>
        </w:rPr>
        <w:t>KB2</w:t>
      </w:r>
      <w:r w:rsidRPr="006D38F9">
        <w:rPr>
          <w:rFonts w:ascii="Arial" w:eastAsia="Arial" w:hAnsi="Arial" w:cs="Arial"/>
          <w:sz w:val="20"/>
          <w:szCs w:val="20"/>
          <w:lang w:val="en-US"/>
        </w:rPr>
        <w:t xml:space="preserve"> represents the </w:t>
      </w:r>
      <w:r w:rsidRPr="006D38F9">
        <w:rPr>
          <w:rFonts w:ascii="Arial" w:eastAsia="Arial" w:hAnsi="Arial" w:cs="Arial"/>
          <w:b/>
          <w:i/>
          <w:sz w:val="20"/>
          <w:szCs w:val="20"/>
          <w:lang w:val="en-US"/>
        </w:rPr>
        <w:t>KB1</w:t>
      </w:r>
      <w:r w:rsidRPr="006D38F9">
        <w:rPr>
          <w:rFonts w:ascii="Arial" w:eastAsia="Arial" w:hAnsi="Arial" w:cs="Arial"/>
          <w:sz w:val="20"/>
          <w:szCs w:val="20"/>
          <w:lang w:val="en-US"/>
        </w:rPr>
        <w:t xml:space="preserve">. The location </w:t>
      </w:r>
      <w:r w:rsidRPr="006D38F9">
        <w:rPr>
          <w:rFonts w:ascii="Arial" w:eastAsia="Arial" w:hAnsi="Arial" w:cs="Arial"/>
          <w:b/>
          <w:i/>
          <w:sz w:val="20"/>
          <w:szCs w:val="20"/>
          <w:lang w:val="en-US"/>
        </w:rPr>
        <w:t>Loc5</w:t>
      </w:r>
      <w:r w:rsidRPr="006D38F9">
        <w:rPr>
          <w:rFonts w:ascii="Arial" w:eastAsia="Arial" w:hAnsi="Arial" w:cs="Arial"/>
          <w:sz w:val="20"/>
          <w:szCs w:val="20"/>
          <w:lang w:val="en-US"/>
        </w:rPr>
        <w:t xml:space="preserve"> in </w:t>
      </w:r>
      <w:r w:rsidRPr="006D38F9">
        <w:rPr>
          <w:rFonts w:ascii="Arial" w:eastAsia="Arial" w:hAnsi="Arial" w:cs="Arial"/>
          <w:b/>
          <w:i/>
          <w:sz w:val="20"/>
          <w:szCs w:val="20"/>
          <w:lang w:val="en-US"/>
        </w:rPr>
        <w:t>KB2</w:t>
      </w:r>
      <w:r w:rsidRPr="006D38F9">
        <w:rPr>
          <w:rFonts w:ascii="Arial" w:eastAsia="Arial" w:hAnsi="Arial" w:cs="Arial"/>
          <w:sz w:val="20"/>
          <w:szCs w:val="20"/>
          <w:lang w:val="en-US"/>
        </w:rPr>
        <w:t xml:space="preserve"> represents the location </w:t>
      </w:r>
      <w:r w:rsidRPr="006D38F9">
        <w:rPr>
          <w:rFonts w:ascii="Arial" w:eastAsia="Arial" w:hAnsi="Arial" w:cs="Arial"/>
          <w:b/>
          <w:i/>
          <w:sz w:val="20"/>
          <w:szCs w:val="20"/>
          <w:lang w:val="en-US"/>
        </w:rPr>
        <w:t>Loc5’</w:t>
      </w:r>
      <w:r w:rsidRPr="006D38F9">
        <w:rPr>
          <w:rFonts w:ascii="Arial" w:eastAsia="Arial" w:hAnsi="Arial" w:cs="Arial"/>
          <w:sz w:val="20"/>
          <w:szCs w:val="20"/>
          <w:lang w:val="en-US"/>
        </w:rPr>
        <w:t xml:space="preserve"> of </w:t>
      </w:r>
      <w:r w:rsidRPr="006D38F9">
        <w:rPr>
          <w:rFonts w:ascii="Arial" w:eastAsia="Arial" w:hAnsi="Arial" w:cs="Arial"/>
          <w:b/>
          <w:i/>
          <w:sz w:val="20"/>
          <w:szCs w:val="20"/>
          <w:lang w:val="en-US"/>
        </w:rPr>
        <w:t>KB1</w:t>
      </w:r>
      <w:r w:rsidRPr="006D38F9">
        <w:rPr>
          <w:rFonts w:ascii="Arial" w:eastAsia="Arial" w:hAnsi="Arial" w:cs="Arial"/>
          <w:sz w:val="20"/>
          <w:szCs w:val="20"/>
          <w:lang w:val="en-US"/>
        </w:rPr>
        <w:t xml:space="preserve">. From the </w:t>
      </w:r>
      <w:r w:rsidRPr="006D38F9">
        <w:rPr>
          <w:rFonts w:ascii="Arial" w:eastAsia="Arial" w:hAnsi="Arial" w:cs="Arial"/>
          <w:b/>
          <w:i/>
          <w:sz w:val="20"/>
          <w:szCs w:val="20"/>
          <w:lang w:val="en-US"/>
        </w:rPr>
        <w:t>KB2</w:t>
      </w:r>
      <w:r w:rsidRPr="006D38F9">
        <w:rPr>
          <w:rFonts w:ascii="Arial" w:eastAsia="Arial" w:hAnsi="Arial" w:cs="Arial"/>
          <w:sz w:val="20"/>
          <w:szCs w:val="20"/>
          <w:lang w:val="en-US"/>
        </w:rPr>
        <w:t xml:space="preserve"> point of view </w:t>
      </w:r>
      <w:r w:rsidRPr="006D38F9">
        <w:rPr>
          <w:rFonts w:ascii="Arial" w:eastAsia="Arial" w:hAnsi="Arial" w:cs="Arial"/>
          <w:b/>
          <w:i/>
          <w:sz w:val="20"/>
          <w:szCs w:val="20"/>
          <w:lang w:val="en-US"/>
        </w:rPr>
        <w:t>KB1</w:t>
      </w:r>
      <w:r w:rsidRPr="006D38F9">
        <w:rPr>
          <w:rFonts w:ascii="Arial" w:eastAsia="Arial" w:hAnsi="Arial" w:cs="Arial"/>
          <w:sz w:val="20"/>
          <w:szCs w:val="20"/>
          <w:lang w:val="en-US"/>
        </w:rPr>
        <w:t xml:space="preserve"> is like any other resource. It is accessed via a connector dedicated to knowledge bases management. The connector will listen to notification from </w:t>
      </w:r>
      <w:r w:rsidRPr="006D38F9">
        <w:rPr>
          <w:rFonts w:ascii="Arial" w:eastAsia="Arial" w:hAnsi="Arial" w:cs="Arial"/>
          <w:b/>
          <w:i/>
          <w:sz w:val="20"/>
          <w:szCs w:val="20"/>
          <w:lang w:val="en-US"/>
        </w:rPr>
        <w:t>Loc5’</w:t>
      </w:r>
      <w:r w:rsidRPr="006D38F9">
        <w:rPr>
          <w:rFonts w:ascii="Arial" w:eastAsia="Arial" w:hAnsi="Arial" w:cs="Arial"/>
          <w:sz w:val="20"/>
          <w:szCs w:val="20"/>
          <w:lang w:val="en-US"/>
        </w:rPr>
        <w:t xml:space="preserve"> in </w:t>
      </w:r>
      <w:r w:rsidRPr="006D38F9">
        <w:rPr>
          <w:rFonts w:ascii="Arial" w:eastAsia="Arial" w:hAnsi="Arial" w:cs="Arial"/>
          <w:b/>
          <w:i/>
          <w:sz w:val="20"/>
          <w:szCs w:val="20"/>
          <w:lang w:val="en-US"/>
        </w:rPr>
        <w:t>KB1</w:t>
      </w:r>
      <w:r w:rsidRPr="006D38F9">
        <w:rPr>
          <w:rFonts w:ascii="Arial" w:eastAsia="Arial" w:hAnsi="Arial" w:cs="Arial"/>
          <w:sz w:val="20"/>
          <w:szCs w:val="20"/>
          <w:lang w:val="en-US"/>
        </w:rPr>
        <w:t xml:space="preserve"> and forwards notifications to the </w:t>
      </w:r>
      <w:r w:rsidRPr="006D38F9">
        <w:rPr>
          <w:rFonts w:ascii="Arial" w:eastAsia="Arial" w:hAnsi="Arial" w:cs="Arial"/>
          <w:b/>
          <w:i/>
          <w:sz w:val="20"/>
          <w:szCs w:val="20"/>
          <w:lang w:val="en-US"/>
        </w:rPr>
        <w:t>KB2</w:t>
      </w:r>
      <w:r w:rsidRPr="006D38F9">
        <w:rPr>
          <w:rFonts w:ascii="Arial" w:eastAsia="Arial" w:hAnsi="Arial" w:cs="Arial"/>
          <w:sz w:val="20"/>
          <w:szCs w:val="20"/>
          <w:lang w:val="en-US"/>
        </w:rPr>
        <w:t xml:space="preserve">. For instance if </w:t>
      </w:r>
      <w:r w:rsidRPr="006D38F9">
        <w:rPr>
          <w:rFonts w:ascii="Arial" w:eastAsia="Arial" w:hAnsi="Arial" w:cs="Arial"/>
          <w:b/>
          <w:i/>
          <w:sz w:val="20"/>
          <w:szCs w:val="20"/>
          <w:lang w:val="en-US"/>
        </w:rPr>
        <w:t>Loc5’</w:t>
      </w:r>
      <w:r w:rsidRPr="006D38F9">
        <w:rPr>
          <w:rFonts w:ascii="Arial" w:eastAsia="Arial" w:hAnsi="Arial" w:cs="Arial"/>
          <w:sz w:val="20"/>
          <w:szCs w:val="20"/>
          <w:lang w:val="en-US"/>
        </w:rPr>
        <w:t xml:space="preserve"> is marked as changed in </w:t>
      </w:r>
      <w:r w:rsidRPr="006D38F9">
        <w:rPr>
          <w:rFonts w:ascii="Arial" w:eastAsia="Arial" w:hAnsi="Arial" w:cs="Arial"/>
          <w:b/>
          <w:i/>
          <w:sz w:val="20"/>
          <w:szCs w:val="20"/>
          <w:lang w:val="en-US"/>
        </w:rPr>
        <w:t>KB1</w:t>
      </w:r>
      <w:r w:rsidRPr="006D38F9">
        <w:rPr>
          <w:rFonts w:ascii="Arial" w:eastAsia="Arial" w:hAnsi="Arial" w:cs="Arial"/>
          <w:sz w:val="20"/>
          <w:szCs w:val="20"/>
          <w:lang w:val="en-US"/>
        </w:rPr>
        <w:t xml:space="preserve">, the connector will mark </w:t>
      </w:r>
      <w:r w:rsidRPr="006D38F9">
        <w:rPr>
          <w:rFonts w:ascii="Arial" w:eastAsia="Arial" w:hAnsi="Arial" w:cs="Arial"/>
          <w:b/>
          <w:i/>
          <w:sz w:val="20"/>
          <w:szCs w:val="20"/>
          <w:lang w:val="en-US"/>
        </w:rPr>
        <w:t>Loc5</w:t>
      </w:r>
      <w:r w:rsidRPr="006D38F9">
        <w:rPr>
          <w:rFonts w:ascii="Arial" w:eastAsia="Arial" w:hAnsi="Arial" w:cs="Arial"/>
          <w:sz w:val="20"/>
          <w:szCs w:val="20"/>
          <w:lang w:val="en-US"/>
        </w:rPr>
        <w:t xml:space="preserve"> as changed after receiving the change notification in </w:t>
      </w:r>
      <w:r w:rsidRPr="006D38F9">
        <w:rPr>
          <w:rFonts w:ascii="Arial" w:eastAsia="Arial" w:hAnsi="Arial" w:cs="Arial"/>
          <w:b/>
          <w:i/>
          <w:sz w:val="20"/>
          <w:szCs w:val="20"/>
          <w:lang w:val="en-US"/>
        </w:rPr>
        <w:t>KB2</w:t>
      </w:r>
      <w:r w:rsidRPr="006D38F9">
        <w:rPr>
          <w:rFonts w:ascii="Arial" w:eastAsia="Arial" w:hAnsi="Arial" w:cs="Arial"/>
          <w:sz w:val="20"/>
          <w:szCs w:val="20"/>
          <w:lang w:val="en-US"/>
        </w:rPr>
        <w:t>.</w:t>
      </w:r>
    </w:p>
    <w:p w14:paraId="535A077D" w14:textId="77777777" w:rsidR="007035C8" w:rsidRPr="006D38F9" w:rsidRDefault="001E2F3D">
      <w:pPr>
        <w:spacing w:line="288" w:lineRule="auto"/>
        <w:jc w:val="center"/>
        <w:rPr>
          <w:rFonts w:ascii="Arial" w:eastAsia="Arial" w:hAnsi="Arial" w:cs="Arial"/>
          <w:sz w:val="20"/>
          <w:szCs w:val="20"/>
          <w:lang w:val="en-US"/>
        </w:rPr>
      </w:pPr>
      <w:r w:rsidRPr="006D38F9">
        <w:rPr>
          <w:noProof/>
        </w:rPr>
        <w:lastRenderedPageBreak/>
        <w:drawing>
          <wp:inline distT="0" distB="0" distL="0" distR="0" wp14:anchorId="3DF64F3E" wp14:editId="2D4AE261">
            <wp:extent cx="3256280" cy="323913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3256280" cy="3239135"/>
                    </a:xfrm>
                    <a:prstGeom prst="rect">
                      <a:avLst/>
                    </a:prstGeom>
                    <a:ln/>
                  </pic:spPr>
                </pic:pic>
              </a:graphicData>
            </a:graphic>
          </wp:inline>
        </w:drawing>
      </w:r>
    </w:p>
    <w:p w14:paraId="3FDE2BDD" w14:textId="77777777" w:rsidR="007035C8" w:rsidRPr="006D38F9" w:rsidRDefault="007035C8">
      <w:pPr>
        <w:spacing w:line="288" w:lineRule="auto"/>
        <w:jc w:val="both"/>
        <w:rPr>
          <w:rFonts w:ascii="Arial" w:eastAsia="Arial" w:hAnsi="Arial" w:cs="Arial"/>
          <w:sz w:val="20"/>
          <w:szCs w:val="20"/>
          <w:lang w:val="en-US"/>
        </w:rPr>
      </w:pPr>
    </w:p>
    <w:p w14:paraId="494594E0" w14:textId="77777777" w:rsidR="007035C8" w:rsidRPr="006D38F9" w:rsidRDefault="001E2F3D">
      <w:pPr>
        <w:keepNext/>
        <w:keepLines/>
        <w:widowControl w:val="0"/>
        <w:numPr>
          <w:ilvl w:val="0"/>
          <w:numId w:val="10"/>
        </w:numPr>
        <w:spacing w:after="360" w:line="276" w:lineRule="auto"/>
        <w:ind w:hanging="454"/>
        <w:rPr>
          <w:rFonts w:ascii="Calibri" w:eastAsia="Calibri" w:hAnsi="Calibri" w:cs="Calibri"/>
          <w:b/>
          <w:color w:val="00A651"/>
          <w:sz w:val="28"/>
          <w:szCs w:val="28"/>
          <w:lang w:val="en-US"/>
        </w:rPr>
      </w:pPr>
      <w:r w:rsidRPr="006D38F9">
        <w:rPr>
          <w:lang w:val="en-US"/>
        </w:rPr>
        <w:br w:type="page"/>
      </w:r>
      <w:r w:rsidRPr="006D38F9">
        <w:rPr>
          <w:rFonts w:ascii="Calibri" w:eastAsia="Calibri" w:hAnsi="Calibri" w:cs="Calibri"/>
          <w:b/>
          <w:sz w:val="28"/>
          <w:szCs w:val="28"/>
          <w:highlight w:val="white"/>
          <w:lang w:val="en-US"/>
        </w:rPr>
        <w:lastRenderedPageBreak/>
        <w:t xml:space="preserve">Use of Knowledge Base in ModelWriter use cases </w:t>
      </w:r>
    </w:p>
    <w:p w14:paraId="0D6D3C2E" w14:textId="77777777" w:rsidR="007035C8" w:rsidRPr="006D38F9" w:rsidRDefault="001E2F3D">
      <w:pPr>
        <w:spacing w:line="288" w:lineRule="auto"/>
        <w:rPr>
          <w:rFonts w:ascii="Arial" w:eastAsia="Arial" w:hAnsi="Arial" w:cs="Arial"/>
          <w:sz w:val="20"/>
          <w:szCs w:val="20"/>
          <w:highlight w:val="white"/>
          <w:lang w:val="en-US"/>
        </w:rPr>
      </w:pPr>
      <w:r w:rsidRPr="006D38F9">
        <w:rPr>
          <w:rFonts w:ascii="Arial" w:eastAsia="Arial" w:hAnsi="Arial" w:cs="Arial"/>
          <w:sz w:val="20"/>
          <w:szCs w:val="20"/>
          <w:highlight w:val="white"/>
          <w:lang w:val="en-US"/>
        </w:rPr>
        <w:t>Knowledge base usage scenarios for each use case to be provided here.</w:t>
      </w:r>
    </w:p>
    <w:p w14:paraId="32AA6C48" w14:textId="77777777" w:rsidR="007035C8" w:rsidRPr="006D38F9" w:rsidRDefault="007035C8">
      <w:pPr>
        <w:spacing w:line="288" w:lineRule="auto"/>
        <w:rPr>
          <w:rFonts w:ascii="Arial" w:eastAsia="Arial" w:hAnsi="Arial" w:cs="Arial"/>
          <w:sz w:val="20"/>
          <w:szCs w:val="20"/>
          <w:highlight w:val="white"/>
          <w:lang w:val="en-US"/>
        </w:rPr>
      </w:pPr>
    </w:p>
    <w:p w14:paraId="4F08C924" w14:textId="77777777" w:rsidR="007035C8" w:rsidRPr="006D38F9" w:rsidRDefault="001E2F3D">
      <w:pPr>
        <w:keepNext/>
        <w:keepLines/>
        <w:numPr>
          <w:ilvl w:val="1"/>
          <w:numId w:val="10"/>
        </w:numPr>
        <w:tabs>
          <w:tab w:val="left" w:pos="567"/>
        </w:tabs>
        <w:spacing w:before="240" w:after="240"/>
        <w:rPr>
          <w:lang w:val="en-US"/>
        </w:rPr>
      </w:pPr>
      <w:r w:rsidRPr="006D38F9">
        <w:rPr>
          <w:b/>
          <w:highlight w:val="white"/>
          <w:lang w:val="en-US"/>
        </w:rPr>
        <w:t>UC-FR1 – Synchronization between models and documentation (OBEO – Sirius Product)</w:t>
      </w:r>
    </w:p>
    <w:p w14:paraId="1F1952C1" w14:textId="77777777" w:rsidR="007035C8" w:rsidRPr="006D38F9" w:rsidRDefault="001E2F3D">
      <w:pPr>
        <w:spacing w:line="288" w:lineRule="auto"/>
        <w:rPr>
          <w:rFonts w:ascii="Arial" w:eastAsia="Arial" w:hAnsi="Arial" w:cs="Arial"/>
          <w:sz w:val="20"/>
          <w:szCs w:val="20"/>
          <w:lang w:val="en-US"/>
        </w:rPr>
      </w:pPr>
      <w:r w:rsidRPr="006D38F9">
        <w:rPr>
          <w:rFonts w:ascii="Arial" w:eastAsia="Arial" w:hAnsi="Arial" w:cs="Arial"/>
          <w:sz w:val="20"/>
          <w:szCs w:val="20"/>
          <w:highlight w:val="white"/>
          <w:lang w:val="en-US"/>
        </w:rPr>
        <w:t>In this use case we will mainly rel</w:t>
      </w:r>
      <w:del w:id="83" w:author="Monceaux, Anne" w:date="2016-03-29T18:33:00Z">
        <w:r w:rsidRPr="006D38F9">
          <w:rPr>
            <w:rFonts w:ascii="Arial" w:eastAsia="Arial" w:hAnsi="Arial" w:cs="Arial"/>
            <w:sz w:val="20"/>
            <w:szCs w:val="20"/>
            <w:highlight w:val="white"/>
            <w:lang w:val="en-US"/>
          </w:rPr>
          <w:delText>a</w:delText>
        </w:r>
      </w:del>
      <w:r w:rsidRPr="006D38F9">
        <w:rPr>
          <w:rFonts w:ascii="Arial" w:eastAsia="Arial" w:hAnsi="Arial" w:cs="Arial"/>
          <w:sz w:val="20"/>
          <w:szCs w:val="20"/>
          <w:highlight w:val="white"/>
          <w:lang w:val="en-US"/>
        </w:rPr>
        <w:t xml:space="preserve">y on the model to text synchronization of the knowledge base. The semantic </w:t>
      </w:r>
      <w:del w:id="84" w:author="M. Mahfoudh" w:date="2016-05-06T12:00:00Z">
        <w:r w:rsidRPr="006D38F9">
          <w:rPr>
            <w:rFonts w:ascii="Arial" w:eastAsia="Arial" w:hAnsi="Arial" w:cs="Arial"/>
            <w:sz w:val="20"/>
            <w:szCs w:val="20"/>
            <w:highlight w:val="white"/>
            <w:lang w:val="en-US"/>
          </w:rPr>
          <w:delText>analysis</w:delText>
        </w:r>
      </w:del>
      <w:ins w:id="85" w:author="M. Mahfoudh" w:date="2016-05-06T12:00:00Z">
        <w:r w:rsidRPr="006D38F9">
          <w:rPr>
            <w:rFonts w:ascii="Arial" w:eastAsia="Arial" w:hAnsi="Arial" w:cs="Arial"/>
            <w:sz w:val="20"/>
            <w:szCs w:val="20"/>
            <w:highlight w:val="white"/>
            <w:lang w:val="en-US"/>
          </w:rPr>
          <w:t>annotation</w:t>
        </w:r>
      </w:ins>
      <w:r w:rsidRPr="006D38F9">
        <w:rPr>
          <w:rFonts w:ascii="Arial" w:eastAsia="Arial" w:hAnsi="Arial" w:cs="Arial"/>
          <w:sz w:val="20"/>
          <w:szCs w:val="20"/>
          <w:highlight w:val="white"/>
          <w:lang w:val="en-US"/>
        </w:rPr>
        <w:t xml:space="preserve"> </w:t>
      </w:r>
      <w:ins w:id="86" w:author="Yvan Lussaud" w:date="2016-03-30T11:22:00Z">
        <w:r w:rsidRPr="006D38F9">
          <w:rPr>
            <w:rFonts w:ascii="Arial" w:eastAsia="Arial" w:hAnsi="Arial" w:cs="Arial"/>
            <w:sz w:val="20"/>
            <w:szCs w:val="20"/>
            <w:highlight w:val="white"/>
            <w:lang w:val="en-US"/>
          </w:rPr>
          <w:t xml:space="preserve">module (LORIA) </w:t>
        </w:r>
      </w:ins>
      <w:r w:rsidRPr="006D38F9">
        <w:rPr>
          <w:rFonts w:ascii="Arial" w:eastAsia="Arial" w:hAnsi="Arial" w:cs="Arial"/>
          <w:sz w:val="20"/>
          <w:szCs w:val="20"/>
          <w:highlight w:val="white"/>
          <w:lang w:val="en-US"/>
        </w:rPr>
        <w:t>will be an improvement of the ModelWriter user experience by providing suggestions in the creation the links and also in regard of modification synchronization.</w:t>
      </w:r>
    </w:p>
    <w:p w14:paraId="29888670" w14:textId="77777777" w:rsidR="007035C8" w:rsidRPr="006D38F9" w:rsidRDefault="001E2F3D">
      <w:pPr>
        <w:spacing w:line="288" w:lineRule="auto"/>
        <w:rPr>
          <w:rFonts w:ascii="Arial" w:eastAsia="Arial" w:hAnsi="Arial" w:cs="Arial"/>
          <w:sz w:val="20"/>
          <w:szCs w:val="20"/>
          <w:lang w:val="en-US"/>
        </w:rPr>
      </w:pPr>
      <w:ins w:id="87" w:author="M. Mahfoudh" w:date="2016-05-06T16:27:00Z">
        <w:r w:rsidRPr="006D38F9">
          <w:rPr>
            <w:rFonts w:ascii="Arial" w:eastAsia="Arial" w:hAnsi="Arial" w:cs="Arial"/>
            <w:sz w:val="20"/>
            <w:szCs w:val="20"/>
            <w:highlight w:val="white"/>
            <w:lang w:val="en-US"/>
          </w:rPr>
          <w:t xml:space="preserve">The ontologies are mainly used to detect the semantic correspondences between texts elements and model concepts. </w:t>
        </w:r>
      </w:ins>
    </w:p>
    <w:p w14:paraId="759A45BC" w14:textId="77777777" w:rsidR="007035C8" w:rsidRPr="006D38F9" w:rsidRDefault="001E2F3D">
      <w:pPr>
        <w:spacing w:line="288" w:lineRule="auto"/>
        <w:rPr>
          <w:rFonts w:ascii="Arial" w:eastAsia="Arial" w:hAnsi="Arial" w:cs="Arial"/>
          <w:sz w:val="20"/>
          <w:szCs w:val="20"/>
          <w:highlight w:val="white"/>
          <w:lang w:val="en-US"/>
        </w:rPr>
      </w:pPr>
      <w:r w:rsidRPr="006D38F9">
        <w:rPr>
          <w:rFonts w:ascii="Arial" w:eastAsia="Arial" w:hAnsi="Arial" w:cs="Arial"/>
          <w:sz w:val="20"/>
          <w:szCs w:val="20"/>
          <w:highlight w:val="white"/>
          <w:lang w:val="en-US"/>
        </w:rPr>
        <w:t xml:space="preserve"> The idea here is to ensure the reliability of the link structure and check the semantic analysis on a known scope. This will prepare us for UC-FR2.</w:t>
      </w:r>
    </w:p>
    <w:p w14:paraId="3A722F57" w14:textId="77777777" w:rsidR="007035C8" w:rsidRPr="006D38F9" w:rsidRDefault="007035C8">
      <w:pPr>
        <w:spacing w:line="288" w:lineRule="auto"/>
        <w:rPr>
          <w:rFonts w:ascii="Arial" w:eastAsia="Arial" w:hAnsi="Arial" w:cs="Arial"/>
          <w:sz w:val="20"/>
          <w:szCs w:val="20"/>
          <w:highlight w:val="white"/>
          <w:lang w:val="en-US"/>
        </w:rPr>
      </w:pPr>
    </w:p>
    <w:p w14:paraId="498EE1C4" w14:textId="77777777" w:rsidR="007035C8" w:rsidRPr="006D38F9" w:rsidRDefault="001E2F3D">
      <w:pPr>
        <w:keepNext/>
        <w:keepLines/>
        <w:numPr>
          <w:ilvl w:val="1"/>
          <w:numId w:val="10"/>
        </w:numPr>
        <w:tabs>
          <w:tab w:val="left" w:pos="567"/>
        </w:tabs>
        <w:spacing w:before="240" w:after="240"/>
        <w:rPr>
          <w:lang w:val="en-US"/>
        </w:rPr>
      </w:pPr>
      <w:r w:rsidRPr="006D38F9">
        <w:rPr>
          <w:b/>
          <w:color w:val="7F7F7F"/>
          <w:lang w:val="en-US"/>
        </w:rPr>
        <w:t>UC-FR2 – Enterprise Architecture (OBEO – SmartEA Product)</w:t>
      </w:r>
    </w:p>
    <w:p w14:paraId="0977E8C9" w14:textId="77777777" w:rsidR="007035C8" w:rsidRPr="006D38F9" w:rsidRDefault="001E2F3D">
      <w:pPr>
        <w:spacing w:line="288" w:lineRule="auto"/>
        <w:rPr>
          <w:rFonts w:ascii="Arial" w:eastAsia="Arial" w:hAnsi="Arial" w:cs="Arial"/>
          <w:sz w:val="20"/>
          <w:szCs w:val="20"/>
          <w:lang w:val="en-US"/>
        </w:rPr>
      </w:pPr>
      <w:r w:rsidRPr="006D38F9">
        <w:rPr>
          <w:rFonts w:ascii="Arial" w:eastAsia="Arial" w:hAnsi="Arial" w:cs="Arial"/>
          <w:sz w:val="20"/>
          <w:szCs w:val="20"/>
          <w:lang w:val="en-US"/>
        </w:rPr>
        <w:t xml:space="preserve">In this use case we will use the model to text synchronization of the knowledge base and the semantic </w:t>
      </w:r>
      <w:r w:rsidRPr="006D38F9">
        <w:rPr>
          <w:rFonts w:ascii="Arial" w:eastAsia="Arial" w:hAnsi="Arial" w:cs="Arial"/>
          <w:sz w:val="20"/>
          <w:szCs w:val="20"/>
          <w:highlight w:val="white"/>
          <w:lang w:val="en-US"/>
        </w:rPr>
        <w:t>analysis</w:t>
      </w:r>
      <w:r w:rsidRPr="006D38F9">
        <w:rPr>
          <w:rFonts w:ascii="Arial" w:eastAsia="Arial" w:hAnsi="Arial" w:cs="Arial"/>
          <w:sz w:val="20"/>
          <w:szCs w:val="20"/>
          <w:lang w:val="en-US"/>
        </w:rPr>
        <w:t>. The goal is to rel</w:t>
      </w:r>
      <w:del w:id="88" w:author="Monceaux, Anne" w:date="2016-03-29T18:17:00Z">
        <w:r w:rsidRPr="006D38F9">
          <w:rPr>
            <w:rFonts w:ascii="Arial" w:eastAsia="Arial" w:hAnsi="Arial" w:cs="Arial"/>
            <w:sz w:val="20"/>
            <w:szCs w:val="20"/>
            <w:lang w:val="en-US"/>
          </w:rPr>
          <w:delText>a</w:delText>
        </w:r>
      </w:del>
      <w:r w:rsidRPr="006D38F9">
        <w:rPr>
          <w:rFonts w:ascii="Arial" w:eastAsia="Arial" w:hAnsi="Arial" w:cs="Arial"/>
          <w:sz w:val="20"/>
          <w:szCs w:val="20"/>
          <w:lang w:val="en-US"/>
        </w:rPr>
        <w:t xml:space="preserve">y on the semantic analysis to provide advanced feature in SmartEA. With this use case </w:t>
      </w:r>
      <w:ins w:id="89" w:author="Monceaux, Anne" w:date="2016-03-29T18:17:00Z">
        <w:r w:rsidRPr="006D38F9">
          <w:rPr>
            <w:rFonts w:ascii="Arial" w:eastAsia="Arial" w:hAnsi="Arial" w:cs="Arial"/>
            <w:sz w:val="20"/>
            <w:szCs w:val="20"/>
            <w:lang w:val="en-US"/>
          </w:rPr>
          <w:t xml:space="preserve">we </w:t>
        </w:r>
      </w:ins>
      <w:r w:rsidRPr="006D38F9">
        <w:rPr>
          <w:rFonts w:ascii="Arial" w:eastAsia="Arial" w:hAnsi="Arial" w:cs="Arial"/>
          <w:sz w:val="20"/>
          <w:szCs w:val="20"/>
          <w:lang w:val="en-US"/>
        </w:rPr>
        <w:t>will check scalability of the knowledge base.</w:t>
      </w:r>
    </w:p>
    <w:p w14:paraId="582A0C8F" w14:textId="77777777" w:rsidR="007035C8" w:rsidRPr="006D38F9" w:rsidRDefault="007035C8">
      <w:pPr>
        <w:spacing w:line="288" w:lineRule="auto"/>
        <w:rPr>
          <w:rFonts w:ascii="Arial" w:eastAsia="Arial" w:hAnsi="Arial" w:cs="Arial"/>
          <w:sz w:val="20"/>
          <w:szCs w:val="20"/>
          <w:lang w:val="en-US"/>
        </w:rPr>
      </w:pPr>
    </w:p>
    <w:p w14:paraId="6030A3DD" w14:textId="77777777" w:rsidR="007035C8" w:rsidRPr="006D38F9" w:rsidRDefault="001E2F3D">
      <w:pPr>
        <w:keepNext/>
        <w:keepLines/>
        <w:numPr>
          <w:ilvl w:val="1"/>
          <w:numId w:val="10"/>
        </w:numPr>
        <w:tabs>
          <w:tab w:val="left" w:pos="567"/>
        </w:tabs>
        <w:spacing w:before="240" w:after="240"/>
        <w:rPr>
          <w:lang w:val="en-US"/>
        </w:rPr>
      </w:pPr>
      <w:ins w:id="90" w:author="Monceaux, Anne" w:date="2016-03-29T18:14:00Z">
        <w:r w:rsidRPr="006D38F9">
          <w:rPr>
            <w:b/>
            <w:highlight w:val="white"/>
            <w:lang w:val="en-US"/>
          </w:rPr>
          <w:t>UC-FR3 – Synchronization of regulation documentation with a design rule repository (AIRBUS GROUP)</w:t>
        </w:r>
      </w:ins>
    </w:p>
    <w:p w14:paraId="450B2DED" w14:textId="77777777" w:rsidR="007035C8" w:rsidRPr="006D38F9" w:rsidRDefault="001E2F3D">
      <w:pPr>
        <w:spacing w:line="288" w:lineRule="auto"/>
        <w:rPr>
          <w:rFonts w:ascii="Arial" w:eastAsia="Arial" w:hAnsi="Arial" w:cs="Arial"/>
          <w:sz w:val="20"/>
          <w:szCs w:val="20"/>
          <w:lang w:val="en-US"/>
        </w:rPr>
      </w:pPr>
      <w:ins w:id="91" w:author="Monceaux, Anne" w:date="2016-03-29T18:43:00Z">
        <w:r w:rsidRPr="006D38F9">
          <w:rPr>
            <w:rFonts w:ascii="Arial" w:eastAsia="Arial" w:hAnsi="Arial" w:cs="Arial"/>
            <w:sz w:val="20"/>
            <w:szCs w:val="20"/>
            <w:highlight w:val="white"/>
            <w:lang w:val="en-US"/>
          </w:rPr>
          <w:t xml:space="preserve">In this use case we will rather focus on the </w:t>
        </w:r>
        <w:commentRangeStart w:id="92"/>
        <w:r w:rsidRPr="006D38F9">
          <w:rPr>
            <w:rFonts w:ascii="Arial" w:eastAsia="Arial" w:hAnsi="Arial" w:cs="Arial"/>
            <w:sz w:val="20"/>
            <w:szCs w:val="20"/>
            <w:lang w:val="en-US"/>
          </w:rPr>
          <w:t>semantic annotation</w:t>
        </w:r>
        <w:commentRangeStart w:id="93"/>
        <w:r w:rsidRPr="006D38F9">
          <w:rPr>
            <w:rFonts w:ascii="Arial" w:eastAsia="Arial" w:hAnsi="Arial" w:cs="Arial"/>
            <w:sz w:val="20"/>
            <w:szCs w:val="20"/>
            <w:lang w:val="en-US"/>
          </w:rPr>
          <w:t xml:space="preserve"> </w:t>
        </w:r>
        <w:commentRangeEnd w:id="92"/>
        <w:r w:rsidRPr="006D38F9">
          <w:rPr>
            <w:lang w:val="en-US"/>
          </w:rPr>
          <w:commentReference w:id="92"/>
        </w:r>
        <w:commentRangeEnd w:id="93"/>
        <w:r w:rsidRPr="006D38F9">
          <w:rPr>
            <w:lang w:val="en-US"/>
          </w:rPr>
          <w:commentReference w:id="93"/>
        </w:r>
        <w:r w:rsidRPr="006D38F9">
          <w:rPr>
            <w:rFonts w:ascii="Arial" w:eastAsia="Arial" w:hAnsi="Arial" w:cs="Arial"/>
            <w:sz w:val="20"/>
            <w:szCs w:val="20"/>
            <w:lang w:val="en-US"/>
          </w:rPr>
          <w:t xml:space="preserve">modules; the scenario being to use an OWL file that represents the domain knowledge (Model part) to create links with text. Then the synchronization mechanism based on the KB would be used. </w:t>
        </w:r>
      </w:ins>
    </w:p>
    <w:p w14:paraId="58EDB25D" w14:textId="77777777" w:rsidR="007035C8" w:rsidRPr="006D38F9" w:rsidRDefault="007035C8">
      <w:pPr>
        <w:spacing w:line="288" w:lineRule="auto"/>
        <w:rPr>
          <w:rFonts w:ascii="Arial" w:eastAsia="Arial" w:hAnsi="Arial" w:cs="Arial"/>
          <w:sz w:val="20"/>
          <w:szCs w:val="20"/>
          <w:lang w:val="en-US"/>
        </w:rPr>
      </w:pPr>
    </w:p>
    <w:p w14:paraId="31E08EC0" w14:textId="77777777" w:rsidR="007035C8" w:rsidRPr="006D38F9" w:rsidRDefault="007035C8">
      <w:pPr>
        <w:spacing w:line="288" w:lineRule="auto"/>
        <w:rPr>
          <w:rFonts w:ascii="Arial" w:eastAsia="Arial" w:hAnsi="Arial" w:cs="Arial"/>
          <w:sz w:val="20"/>
          <w:szCs w:val="20"/>
          <w:lang w:val="en-US"/>
        </w:rPr>
      </w:pPr>
    </w:p>
    <w:p w14:paraId="0ED123FC" w14:textId="77777777" w:rsidR="007035C8" w:rsidRPr="006D38F9" w:rsidRDefault="001E2F3D">
      <w:pPr>
        <w:spacing w:line="288" w:lineRule="auto"/>
        <w:rPr>
          <w:b/>
          <w:color w:val="7F7F7F"/>
          <w:highlight w:val="white"/>
          <w:lang w:val="en-US"/>
        </w:rPr>
      </w:pPr>
      <w:ins w:id="94" w:author="M. Mahfoudh" w:date="2016-05-06T11:04:00Z">
        <w:r w:rsidRPr="006D38F9">
          <w:rPr>
            <w:b/>
            <w:color w:val="7F7F7F"/>
            <w:highlight w:val="white"/>
            <w:lang w:val="en-US"/>
          </w:rPr>
          <w:t>4.4. UC-FR4 - Ontology enrichment (model) from documentations (LORIA – Airbus Group)</w:t>
        </w:r>
      </w:ins>
    </w:p>
    <w:p w14:paraId="085E31EC" w14:textId="77777777" w:rsidR="007035C8" w:rsidRPr="006D38F9" w:rsidRDefault="007035C8">
      <w:pPr>
        <w:spacing w:line="288" w:lineRule="auto"/>
        <w:rPr>
          <w:rFonts w:ascii="Arial" w:eastAsia="Arial" w:hAnsi="Arial" w:cs="Arial"/>
          <w:sz w:val="20"/>
          <w:szCs w:val="20"/>
          <w:lang w:val="en-US"/>
        </w:rPr>
      </w:pPr>
    </w:p>
    <w:p w14:paraId="20ADE721" w14:textId="77777777" w:rsidR="007035C8" w:rsidRPr="006D38F9" w:rsidRDefault="001E2F3D">
      <w:pPr>
        <w:rPr>
          <w:rFonts w:ascii="Arial" w:eastAsia="Arial" w:hAnsi="Arial" w:cs="Arial"/>
          <w:sz w:val="20"/>
          <w:szCs w:val="20"/>
          <w:lang w:val="en-US"/>
        </w:rPr>
      </w:pPr>
      <w:ins w:id="95" w:author="M. Mahfoudh" w:date="2016-05-06T11:12:00Z">
        <w:r w:rsidRPr="006D38F9">
          <w:rPr>
            <w:rFonts w:ascii="Arial" w:eastAsia="Arial" w:hAnsi="Arial" w:cs="Arial"/>
            <w:sz w:val="20"/>
            <w:szCs w:val="20"/>
            <w:lang w:val="en-US"/>
          </w:rPr>
          <w:t>In this use case, we will target the conception and the implementation of a tool that evolve an ontology from documentations. The idea consists to parsing documentations such that text can be automatically mapped to formal models. Then, using this formal models to enrich ontologies.</w:t>
        </w:r>
      </w:ins>
    </w:p>
    <w:p w14:paraId="4A889FE6" w14:textId="77777777" w:rsidR="007035C8" w:rsidRPr="006D38F9" w:rsidRDefault="001E2F3D">
      <w:pPr>
        <w:rPr>
          <w:rFonts w:ascii="Arial" w:eastAsia="Arial" w:hAnsi="Arial" w:cs="Arial"/>
          <w:sz w:val="20"/>
          <w:szCs w:val="20"/>
          <w:lang w:val="en-US"/>
        </w:rPr>
      </w:pPr>
      <w:ins w:id="96" w:author="M. Mahfoudh" w:date="2016-05-06T11:12:00Z">
        <w:r w:rsidRPr="006D38F9">
          <w:rPr>
            <w:rFonts w:ascii="Arial" w:eastAsia="Arial" w:hAnsi="Arial" w:cs="Arial"/>
            <w:sz w:val="20"/>
            <w:szCs w:val="20"/>
            <w:lang w:val="en-US"/>
          </w:rPr>
          <w:t>Among the applications,  we consider the technical documents of Airbus company  as textual data  (writer part) and  also the ontologies of Airbus as models.</w:t>
        </w:r>
      </w:ins>
    </w:p>
    <w:p w14:paraId="766B1C42" w14:textId="77777777" w:rsidR="007035C8" w:rsidRPr="006D38F9" w:rsidRDefault="007035C8">
      <w:pPr>
        <w:rPr>
          <w:rFonts w:ascii="Arial" w:eastAsia="Arial" w:hAnsi="Arial" w:cs="Arial"/>
          <w:sz w:val="20"/>
          <w:szCs w:val="20"/>
          <w:lang w:val="en-US"/>
        </w:rPr>
      </w:pPr>
    </w:p>
    <w:p w14:paraId="06280ACA" w14:textId="77777777" w:rsidR="007035C8" w:rsidRPr="006D38F9" w:rsidRDefault="007035C8">
      <w:pPr>
        <w:spacing w:line="288" w:lineRule="auto"/>
        <w:rPr>
          <w:rFonts w:ascii="Arial" w:eastAsia="Arial" w:hAnsi="Arial" w:cs="Arial"/>
          <w:sz w:val="20"/>
          <w:szCs w:val="20"/>
          <w:lang w:val="en-US"/>
        </w:rPr>
      </w:pPr>
    </w:p>
    <w:p w14:paraId="49328FC5" w14:textId="77777777" w:rsidR="007035C8" w:rsidRPr="006D38F9" w:rsidRDefault="001E2F3D">
      <w:pPr>
        <w:keepNext/>
        <w:keepLines/>
        <w:widowControl w:val="0"/>
        <w:numPr>
          <w:ilvl w:val="0"/>
          <w:numId w:val="10"/>
        </w:numPr>
        <w:spacing w:after="360" w:line="276" w:lineRule="auto"/>
        <w:ind w:hanging="454"/>
        <w:rPr>
          <w:rFonts w:ascii="Calibri" w:eastAsia="Calibri" w:hAnsi="Calibri" w:cs="Calibri"/>
          <w:b/>
          <w:color w:val="00A651"/>
          <w:sz w:val="28"/>
          <w:szCs w:val="28"/>
          <w:lang w:val="en-US"/>
        </w:rPr>
      </w:pPr>
      <w:bookmarkStart w:id="97" w:name="_3rdcrjn" w:colFirst="0" w:colLast="0"/>
      <w:bookmarkEnd w:id="97"/>
      <w:r w:rsidRPr="006D38F9">
        <w:rPr>
          <w:lang w:val="en-US"/>
        </w:rPr>
        <w:br w:type="page"/>
      </w:r>
      <w:r w:rsidRPr="006D38F9">
        <w:rPr>
          <w:rFonts w:ascii="Calibri" w:eastAsia="Calibri" w:hAnsi="Calibri" w:cs="Calibri"/>
          <w:b/>
          <w:color w:val="00A651"/>
          <w:sz w:val="28"/>
          <w:szCs w:val="28"/>
          <w:lang w:val="en-US"/>
        </w:rPr>
        <w:lastRenderedPageBreak/>
        <w:t>Representation of ontological structures in the knowledge base</w:t>
      </w:r>
    </w:p>
    <w:p w14:paraId="33C24EBC" w14:textId="77777777" w:rsidR="007035C8" w:rsidRPr="006D38F9"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Ontological structures are represented as RDF documents in the knowledge base</w:t>
      </w:r>
      <w:commentRangeStart w:id="98"/>
      <w:r w:rsidRPr="006D38F9">
        <w:rPr>
          <w:rFonts w:ascii="Arial" w:eastAsia="Arial" w:hAnsi="Arial" w:cs="Arial"/>
          <w:sz w:val="20"/>
          <w:szCs w:val="20"/>
          <w:lang w:val="en-US"/>
        </w:rPr>
        <w:t>.</w:t>
      </w:r>
      <w:commentRangeEnd w:id="98"/>
      <w:r w:rsidRPr="006D38F9">
        <w:rPr>
          <w:lang w:val="en-US"/>
        </w:rPr>
        <w:commentReference w:id="98"/>
      </w:r>
    </w:p>
    <w:p w14:paraId="405357CA" w14:textId="77777777" w:rsidR="007035C8" w:rsidRPr="006D38F9" w:rsidRDefault="001E2F3D">
      <w:pPr>
        <w:keepNext/>
        <w:keepLines/>
        <w:widowControl w:val="0"/>
        <w:numPr>
          <w:ilvl w:val="0"/>
          <w:numId w:val="10"/>
        </w:numPr>
        <w:spacing w:after="360" w:line="276" w:lineRule="auto"/>
        <w:ind w:hanging="454"/>
        <w:rPr>
          <w:rFonts w:ascii="Calibri" w:eastAsia="Calibri" w:hAnsi="Calibri" w:cs="Calibri"/>
          <w:b/>
          <w:color w:val="00A651"/>
          <w:sz w:val="28"/>
          <w:szCs w:val="28"/>
          <w:lang w:val="en-US"/>
        </w:rPr>
      </w:pPr>
      <w:bookmarkStart w:id="99" w:name="_26in1rg" w:colFirst="0" w:colLast="0"/>
      <w:bookmarkEnd w:id="99"/>
      <w:r w:rsidRPr="006D38F9">
        <w:rPr>
          <w:lang w:val="en-US"/>
        </w:rPr>
        <w:br w:type="page"/>
      </w:r>
      <w:r w:rsidRPr="006D38F9">
        <w:rPr>
          <w:rFonts w:ascii="Calibri" w:eastAsia="Calibri" w:hAnsi="Calibri" w:cs="Calibri"/>
          <w:b/>
          <w:color w:val="00A651"/>
          <w:sz w:val="28"/>
          <w:szCs w:val="28"/>
          <w:lang w:val="en-US"/>
        </w:rPr>
        <w:lastRenderedPageBreak/>
        <w:t>Conclusion</w:t>
      </w:r>
    </w:p>
    <w:p w14:paraId="585BC3E3" w14:textId="77777777" w:rsidR="007035C8" w:rsidRPr="006D38F9" w:rsidRDefault="001E2F3D">
      <w:pPr>
        <w:spacing w:line="288" w:lineRule="auto"/>
        <w:jc w:val="both"/>
        <w:rPr>
          <w:rFonts w:ascii="Arial" w:eastAsia="Arial" w:hAnsi="Arial" w:cs="Arial"/>
          <w:sz w:val="20"/>
          <w:szCs w:val="20"/>
          <w:lang w:val="en-US"/>
        </w:rPr>
      </w:pPr>
      <w:r w:rsidRPr="006D38F9">
        <w:rPr>
          <w:rFonts w:ascii="Arial" w:eastAsia="Arial" w:hAnsi="Arial" w:cs="Arial"/>
          <w:sz w:val="20"/>
          <w:szCs w:val="20"/>
          <w:lang w:val="en-US"/>
        </w:rPr>
        <w:t>This deliverable will serve as a reference document for designing and implementing model to text and text to model transformations. Bases for synchronizing models with texts and vice versa are also provided in this document.</w:t>
      </w:r>
    </w:p>
    <w:p w14:paraId="5376BDB2" w14:textId="77777777" w:rsidR="007035C8" w:rsidRPr="006D38F9" w:rsidRDefault="007035C8">
      <w:pPr>
        <w:tabs>
          <w:tab w:val="center" w:pos="4536"/>
          <w:tab w:val="right" w:pos="9072"/>
        </w:tabs>
        <w:rPr>
          <w:lang w:val="en-US"/>
        </w:rPr>
      </w:pPr>
    </w:p>
    <w:p w14:paraId="0D583487" w14:textId="77777777" w:rsidR="007035C8" w:rsidRPr="006D38F9" w:rsidRDefault="001E2F3D">
      <w:pPr>
        <w:keepNext/>
        <w:keepLines/>
        <w:widowControl w:val="0"/>
        <w:spacing w:after="360" w:line="276" w:lineRule="auto"/>
        <w:ind w:left="454" w:hanging="454"/>
        <w:rPr>
          <w:rFonts w:ascii="Calibri" w:eastAsia="Calibri" w:hAnsi="Calibri" w:cs="Calibri"/>
          <w:b/>
          <w:color w:val="00A651"/>
          <w:sz w:val="28"/>
          <w:szCs w:val="28"/>
          <w:lang w:val="en-US"/>
        </w:rPr>
      </w:pPr>
      <w:bookmarkStart w:id="100" w:name="_lnxbz9" w:colFirst="0" w:colLast="0"/>
      <w:bookmarkEnd w:id="100"/>
      <w:r w:rsidRPr="006D38F9">
        <w:rPr>
          <w:lang w:val="en-US"/>
        </w:rPr>
        <w:br w:type="page"/>
      </w:r>
      <w:r w:rsidRPr="006D38F9">
        <w:rPr>
          <w:rFonts w:ascii="Calibri" w:eastAsia="Calibri" w:hAnsi="Calibri" w:cs="Calibri"/>
          <w:b/>
          <w:color w:val="00A651"/>
          <w:sz w:val="28"/>
          <w:szCs w:val="28"/>
          <w:lang w:val="en-US"/>
        </w:rPr>
        <w:lastRenderedPageBreak/>
        <w:t>References</w:t>
      </w:r>
    </w:p>
    <w:p w14:paraId="0BE3D0E0" w14:textId="77777777" w:rsidR="007035C8" w:rsidRPr="006D38F9" w:rsidRDefault="001E2F3D">
      <w:pPr>
        <w:numPr>
          <w:ilvl w:val="0"/>
          <w:numId w:val="7"/>
        </w:numPr>
        <w:ind w:hanging="360"/>
        <w:contextualSpacing/>
        <w:jc w:val="both"/>
        <w:rPr>
          <w:lang w:val="en-US"/>
        </w:rPr>
      </w:pPr>
      <w:r w:rsidRPr="006127CF">
        <w:t xml:space="preserve">Wang, Xiao Hang, et al. </w:t>
      </w:r>
      <w:r w:rsidRPr="006D38F9">
        <w:rPr>
          <w:lang w:val="en-US"/>
        </w:rPr>
        <w:t>"Ontology based context modeling and reasoning using OWL." Pervasive Computing and Communications Workshops, 2004. Proceedings of the Second IEEE Annual Conference on. Ieee, 2004</w:t>
      </w:r>
      <w:commentRangeStart w:id="101"/>
      <w:r w:rsidRPr="006D38F9">
        <w:rPr>
          <w:lang w:val="en-US"/>
        </w:rPr>
        <w:t>..</w:t>
      </w:r>
      <w:commentRangeEnd w:id="101"/>
      <w:r w:rsidRPr="006D38F9">
        <w:rPr>
          <w:lang w:val="en-US"/>
        </w:rPr>
        <w:commentReference w:id="101"/>
      </w:r>
      <w:r w:rsidRPr="006D38F9">
        <w:rPr>
          <w:lang w:val="en-US"/>
        </w:rPr>
        <w:t xml:space="preserve"> </w:t>
      </w:r>
    </w:p>
    <w:p w14:paraId="3DD0CCD5" w14:textId="77777777" w:rsidR="007035C8" w:rsidRPr="006D38F9" w:rsidRDefault="000E1FB5">
      <w:pPr>
        <w:numPr>
          <w:ilvl w:val="0"/>
          <w:numId w:val="7"/>
        </w:numPr>
        <w:spacing w:line="288" w:lineRule="auto"/>
        <w:ind w:hanging="360"/>
        <w:jc w:val="both"/>
        <w:rPr>
          <w:rFonts w:ascii="Arial" w:eastAsia="Arial" w:hAnsi="Arial" w:cs="Arial"/>
          <w:sz w:val="20"/>
          <w:szCs w:val="20"/>
          <w:lang w:val="en-US"/>
        </w:rPr>
      </w:pPr>
      <w:hyperlink r:id="rId22">
        <w:r w:rsidR="001E2F3D" w:rsidRPr="006D38F9">
          <w:rPr>
            <w:rFonts w:ascii="Arial" w:eastAsia="Arial" w:hAnsi="Arial" w:cs="Arial"/>
            <w:color w:val="00A651"/>
            <w:sz w:val="20"/>
            <w:szCs w:val="20"/>
            <w:u w:val="single"/>
            <w:lang w:val="en-US"/>
          </w:rPr>
          <w:t>http://www.cs.uu.nl/docs/vakken/b3ii/Intelligente%20Interactie%20literatuur/College%205.%20Context%20Awareness%20en%20Ubiquitous%20Computing%20(Dignum)/Ontology%20for%20contexts%20(verplicht).pdf</w:t>
        </w:r>
      </w:hyperlink>
    </w:p>
    <w:p w14:paraId="0E4EEEB5" w14:textId="77777777" w:rsidR="007035C8" w:rsidRPr="006D38F9" w:rsidRDefault="007035C8">
      <w:pPr>
        <w:spacing w:line="288" w:lineRule="auto"/>
        <w:ind w:left="360"/>
        <w:jc w:val="both"/>
        <w:rPr>
          <w:rFonts w:ascii="Arial" w:eastAsia="Arial" w:hAnsi="Arial" w:cs="Arial"/>
          <w:sz w:val="20"/>
          <w:szCs w:val="20"/>
          <w:lang w:val="en-US"/>
        </w:rPr>
      </w:pPr>
    </w:p>
    <w:p w14:paraId="05285BBE" w14:textId="77777777" w:rsidR="007035C8" w:rsidRPr="006D38F9" w:rsidRDefault="001E2F3D">
      <w:pPr>
        <w:keepNext/>
        <w:keepLines/>
        <w:widowControl w:val="0"/>
        <w:spacing w:after="360" w:line="276" w:lineRule="auto"/>
        <w:ind w:left="454" w:hanging="454"/>
        <w:rPr>
          <w:rFonts w:ascii="Calibri" w:eastAsia="Calibri" w:hAnsi="Calibri" w:cs="Calibri"/>
          <w:b/>
          <w:color w:val="00A651"/>
          <w:sz w:val="28"/>
          <w:szCs w:val="28"/>
          <w:lang w:val="en-US"/>
        </w:rPr>
      </w:pPr>
      <w:bookmarkStart w:id="102" w:name="_35nkun2" w:colFirst="0" w:colLast="0"/>
      <w:bookmarkEnd w:id="102"/>
      <w:r w:rsidRPr="006D38F9">
        <w:rPr>
          <w:lang w:val="en-US"/>
        </w:rPr>
        <w:br w:type="page"/>
      </w:r>
      <w:r w:rsidRPr="006D38F9">
        <w:rPr>
          <w:rFonts w:ascii="Calibri" w:eastAsia="Calibri" w:hAnsi="Calibri" w:cs="Calibri"/>
          <w:b/>
          <w:color w:val="00A651"/>
          <w:sz w:val="28"/>
          <w:szCs w:val="28"/>
          <w:lang w:val="en-US"/>
        </w:rPr>
        <w:lastRenderedPageBreak/>
        <w:t>Appendixes</w:t>
      </w:r>
    </w:p>
    <w:p w14:paraId="78542E29" w14:textId="77777777" w:rsidR="007035C8" w:rsidRPr="006D38F9" w:rsidRDefault="001E2F3D">
      <w:pPr>
        <w:spacing w:line="288" w:lineRule="auto"/>
        <w:rPr>
          <w:rFonts w:ascii="Arial" w:eastAsia="Arial" w:hAnsi="Arial" w:cs="Arial"/>
          <w:sz w:val="20"/>
          <w:szCs w:val="20"/>
          <w:lang w:val="en-US"/>
        </w:rPr>
      </w:pPr>
      <w:r w:rsidRPr="006D38F9">
        <w:rPr>
          <w:rFonts w:ascii="Arial" w:eastAsia="Arial" w:hAnsi="Arial" w:cs="Arial"/>
          <w:sz w:val="20"/>
          <w:szCs w:val="20"/>
          <w:lang w:val="en-US"/>
        </w:rPr>
        <w:t>N/A</w:t>
      </w:r>
    </w:p>
    <w:p w14:paraId="507BC631" w14:textId="77777777" w:rsidR="007035C8" w:rsidRPr="006D38F9" w:rsidRDefault="007035C8">
      <w:pPr>
        <w:spacing w:line="288" w:lineRule="auto"/>
        <w:jc w:val="both"/>
        <w:rPr>
          <w:rFonts w:ascii="Arial" w:eastAsia="Arial" w:hAnsi="Arial" w:cs="Arial"/>
          <w:sz w:val="20"/>
          <w:szCs w:val="20"/>
          <w:lang w:val="en-US"/>
        </w:rPr>
      </w:pPr>
    </w:p>
    <w:sectPr w:rsidR="007035C8" w:rsidRPr="006D38F9">
      <w:type w:val="continuous"/>
      <w:pgSz w:w="11906" w:h="16838"/>
      <w:pgMar w:top="2371" w:right="1418" w:bottom="851" w:left="1418" w:header="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Monceaux, Anne" w:date="2016-03-29T18:46:00Z" w:initials="">
    <w:p w14:paraId="01A240CC" w14:textId="77777777" w:rsidR="007035C8" w:rsidRPr="006D38F9" w:rsidRDefault="001E2F3D">
      <w:pPr>
        <w:widowControl w:val="0"/>
        <w:rPr>
          <w:rFonts w:ascii="Arial" w:eastAsia="Arial" w:hAnsi="Arial" w:cs="Arial"/>
          <w:sz w:val="22"/>
          <w:szCs w:val="22"/>
          <w:lang w:val="en-US"/>
        </w:rPr>
      </w:pPr>
      <w:r w:rsidRPr="006D38F9">
        <w:rPr>
          <w:rFonts w:ascii="Arial" w:eastAsia="Arial" w:hAnsi="Arial" w:cs="Arial"/>
          <w:sz w:val="22"/>
          <w:szCs w:val="22"/>
          <w:lang w:val="en-US"/>
        </w:rPr>
        <w:t xml:space="preserve">do you mean: </w:t>
      </w:r>
    </w:p>
    <w:p w14:paraId="489C90D3" w14:textId="77777777" w:rsidR="007035C8" w:rsidRPr="006D38F9" w:rsidRDefault="007035C8">
      <w:pPr>
        <w:widowControl w:val="0"/>
        <w:rPr>
          <w:rFonts w:ascii="Arial" w:eastAsia="Arial" w:hAnsi="Arial" w:cs="Arial"/>
          <w:sz w:val="22"/>
          <w:szCs w:val="22"/>
          <w:lang w:val="en-US"/>
        </w:rPr>
      </w:pPr>
    </w:p>
    <w:p w14:paraId="396CC9C4" w14:textId="77777777" w:rsidR="007035C8" w:rsidRPr="006D38F9" w:rsidRDefault="001E2F3D">
      <w:pPr>
        <w:widowControl w:val="0"/>
        <w:rPr>
          <w:rFonts w:ascii="Arial" w:eastAsia="Arial" w:hAnsi="Arial" w:cs="Arial"/>
          <w:sz w:val="22"/>
          <w:szCs w:val="22"/>
          <w:lang w:val="en-US"/>
        </w:rPr>
      </w:pPr>
      <w:r w:rsidRPr="006D38F9">
        <w:rPr>
          <w:rFonts w:ascii="Arial" w:eastAsia="Arial" w:hAnsi="Arial" w:cs="Arial"/>
          <w:sz w:val="22"/>
          <w:szCs w:val="22"/>
          <w:lang w:val="en-US"/>
        </w:rPr>
        <w:t>…based on the user inputs: text and models.</w:t>
      </w:r>
    </w:p>
  </w:comment>
  <w:comment w:id="36" w:author="Monceaux, Anne" w:date="2016-03-29T18:46:00Z" w:initials="">
    <w:p w14:paraId="44340B93" w14:textId="77777777" w:rsidR="00527EB4" w:rsidRPr="006D38F9" w:rsidRDefault="00527EB4" w:rsidP="00527EB4">
      <w:pPr>
        <w:widowControl w:val="0"/>
        <w:rPr>
          <w:rFonts w:ascii="Arial" w:eastAsia="Arial" w:hAnsi="Arial" w:cs="Arial"/>
          <w:sz w:val="22"/>
          <w:szCs w:val="22"/>
          <w:lang w:val="en-US"/>
        </w:rPr>
      </w:pPr>
      <w:r w:rsidRPr="006D38F9">
        <w:rPr>
          <w:rFonts w:ascii="Arial" w:eastAsia="Arial" w:hAnsi="Arial" w:cs="Arial"/>
          <w:sz w:val="22"/>
          <w:szCs w:val="22"/>
          <w:lang w:val="en-US"/>
        </w:rPr>
        <w:t>not clear!!???</w:t>
      </w:r>
    </w:p>
    <w:p w14:paraId="1BACDED2" w14:textId="77777777" w:rsidR="00527EB4" w:rsidRPr="006D38F9" w:rsidRDefault="00527EB4" w:rsidP="00527EB4">
      <w:pPr>
        <w:widowControl w:val="0"/>
        <w:rPr>
          <w:rFonts w:ascii="Arial" w:eastAsia="Arial" w:hAnsi="Arial" w:cs="Arial"/>
          <w:sz w:val="22"/>
          <w:szCs w:val="22"/>
          <w:lang w:val="en-US"/>
        </w:rPr>
      </w:pPr>
    </w:p>
    <w:p w14:paraId="51ECDEA7" w14:textId="77777777" w:rsidR="00527EB4" w:rsidRPr="006D38F9" w:rsidRDefault="00527EB4" w:rsidP="00527EB4">
      <w:pPr>
        <w:widowControl w:val="0"/>
        <w:rPr>
          <w:rFonts w:ascii="Arial" w:eastAsia="Arial" w:hAnsi="Arial" w:cs="Arial"/>
          <w:sz w:val="22"/>
          <w:szCs w:val="22"/>
          <w:lang w:val="en-US"/>
        </w:rPr>
      </w:pPr>
      <w:r w:rsidRPr="006D38F9">
        <w:rPr>
          <w:rFonts w:ascii="Arial" w:eastAsia="Arial" w:hAnsi="Arial" w:cs="Arial"/>
          <w:sz w:val="22"/>
          <w:szCs w:val="22"/>
          <w:lang w:val="en-US"/>
        </w:rPr>
        <w:t>Can you rephrase in a positive way? And can you use the term Base in order to avoid confusion?</w:t>
      </w:r>
    </w:p>
    <w:p w14:paraId="072687A2" w14:textId="77777777" w:rsidR="00527EB4" w:rsidRPr="006D38F9" w:rsidRDefault="00527EB4" w:rsidP="00527EB4">
      <w:pPr>
        <w:widowControl w:val="0"/>
        <w:rPr>
          <w:rFonts w:ascii="Arial" w:eastAsia="Arial" w:hAnsi="Arial" w:cs="Arial"/>
          <w:sz w:val="22"/>
          <w:szCs w:val="22"/>
          <w:lang w:val="en-US"/>
        </w:rPr>
      </w:pPr>
    </w:p>
    <w:p w14:paraId="6C2E18F5" w14:textId="77777777" w:rsidR="00527EB4" w:rsidRPr="006D38F9" w:rsidRDefault="00527EB4" w:rsidP="00527EB4">
      <w:pPr>
        <w:widowControl w:val="0"/>
        <w:rPr>
          <w:rFonts w:ascii="Arial" w:eastAsia="Arial" w:hAnsi="Arial" w:cs="Arial"/>
          <w:sz w:val="22"/>
          <w:szCs w:val="22"/>
          <w:lang w:val="en-US"/>
        </w:rPr>
      </w:pPr>
      <w:r w:rsidRPr="006D38F9">
        <w:rPr>
          <w:rFonts w:ascii="Arial" w:eastAsia="Arial" w:hAnsi="Arial" w:cs="Arial"/>
          <w:sz w:val="22"/>
          <w:szCs w:val="22"/>
          <w:lang w:val="en-US"/>
        </w:rPr>
        <w:t xml:space="preserve">I’m unsure if that is not exactly the same than what you say in 3.1.1.2 : </w:t>
      </w:r>
    </w:p>
    <w:p w14:paraId="3F80574E" w14:textId="77777777" w:rsidR="00527EB4" w:rsidRPr="006D38F9" w:rsidRDefault="00527EB4" w:rsidP="00527EB4">
      <w:pPr>
        <w:widowControl w:val="0"/>
        <w:rPr>
          <w:rFonts w:ascii="Arial" w:eastAsia="Arial" w:hAnsi="Arial" w:cs="Arial"/>
          <w:sz w:val="22"/>
          <w:szCs w:val="22"/>
          <w:lang w:val="en-US"/>
        </w:rPr>
      </w:pPr>
      <w:r w:rsidRPr="006D38F9">
        <w:rPr>
          <w:rFonts w:ascii="Arial" w:eastAsia="Arial" w:hAnsi="Arial" w:cs="Arial"/>
          <w:sz w:val="22"/>
          <w:szCs w:val="22"/>
          <w:lang w:val="en-US"/>
        </w:rPr>
        <w:t>“Each ILocation might be contained by another ILocation. Only ILocation which are linked together with links and ILocation which have at least one linked child ILocation are stored in a tree structure.”</w:t>
      </w:r>
    </w:p>
  </w:comment>
  <w:comment w:id="53" w:author="Monceaux, Anne" w:date="2016-03-29T18:46:00Z" w:initials="">
    <w:p w14:paraId="4D30F743" w14:textId="77777777" w:rsidR="007035C8" w:rsidRPr="006D38F9" w:rsidRDefault="001E2F3D">
      <w:pPr>
        <w:widowControl w:val="0"/>
        <w:rPr>
          <w:rFonts w:ascii="Arial" w:eastAsia="Arial" w:hAnsi="Arial" w:cs="Arial"/>
          <w:sz w:val="22"/>
          <w:szCs w:val="22"/>
          <w:lang w:val="en-US"/>
        </w:rPr>
      </w:pPr>
      <w:r w:rsidRPr="006D38F9">
        <w:rPr>
          <w:rFonts w:ascii="Arial" w:eastAsia="Arial" w:hAnsi="Arial" w:cs="Arial"/>
          <w:sz w:val="22"/>
          <w:szCs w:val="22"/>
          <w:lang w:val="en-US"/>
        </w:rPr>
        <w:t>do you mean</w:t>
      </w:r>
    </w:p>
    <w:p w14:paraId="6A8AB415" w14:textId="77777777" w:rsidR="007035C8" w:rsidRPr="006D38F9" w:rsidRDefault="007035C8">
      <w:pPr>
        <w:widowControl w:val="0"/>
        <w:rPr>
          <w:rFonts w:ascii="Arial" w:eastAsia="Arial" w:hAnsi="Arial" w:cs="Arial"/>
          <w:sz w:val="22"/>
          <w:szCs w:val="22"/>
          <w:lang w:val="en-US"/>
        </w:rPr>
      </w:pPr>
    </w:p>
    <w:p w14:paraId="662B754D" w14:textId="77777777" w:rsidR="007035C8" w:rsidRPr="006D38F9" w:rsidRDefault="001E2F3D">
      <w:pPr>
        <w:widowControl w:val="0"/>
        <w:rPr>
          <w:rFonts w:ascii="Arial" w:eastAsia="Arial" w:hAnsi="Arial" w:cs="Arial"/>
          <w:sz w:val="22"/>
          <w:szCs w:val="22"/>
          <w:lang w:val="en-US"/>
        </w:rPr>
      </w:pPr>
      <w:r w:rsidRPr="006D38F9">
        <w:rPr>
          <w:rFonts w:ascii="Arial" w:eastAsia="Arial" w:hAnsi="Arial" w:cs="Arial"/>
          <w:sz w:val="22"/>
          <w:szCs w:val="22"/>
          <w:lang w:val="en-US"/>
        </w:rPr>
        <w:t>..an can also hold several source links</w:t>
      </w:r>
    </w:p>
  </w:comment>
  <w:comment w:id="54" w:author="Yvan Lussaud" w:date="2016-03-30T10:57:00Z" w:initials="">
    <w:p w14:paraId="2C3FE57D" w14:textId="77777777" w:rsidR="007035C8" w:rsidRPr="006D38F9" w:rsidRDefault="001E2F3D">
      <w:pPr>
        <w:widowControl w:val="0"/>
        <w:rPr>
          <w:rFonts w:ascii="Arial" w:eastAsia="Arial" w:hAnsi="Arial" w:cs="Arial"/>
          <w:sz w:val="22"/>
          <w:szCs w:val="22"/>
          <w:lang w:val="en-US"/>
        </w:rPr>
      </w:pPr>
      <w:r w:rsidRPr="006D38F9">
        <w:rPr>
          <w:rFonts w:ascii="Arial" w:eastAsia="Arial" w:hAnsi="Arial" w:cs="Arial"/>
          <w:sz w:val="22"/>
          <w:szCs w:val="22"/>
          <w:lang w:val="en-US"/>
        </w:rPr>
        <w:t>Made a comment</w:t>
      </w:r>
    </w:p>
  </w:comment>
  <w:comment w:id="92" w:author="Monceaux, Anne" w:date="2016-03-29T18:46:00Z" w:initials="">
    <w:p w14:paraId="118B2615" w14:textId="77777777" w:rsidR="007035C8" w:rsidRPr="006D38F9" w:rsidRDefault="001E2F3D">
      <w:pPr>
        <w:widowControl w:val="0"/>
        <w:rPr>
          <w:rFonts w:ascii="Arial" w:eastAsia="Arial" w:hAnsi="Arial" w:cs="Arial"/>
          <w:sz w:val="22"/>
          <w:szCs w:val="22"/>
          <w:lang w:val="en-US"/>
        </w:rPr>
      </w:pPr>
      <w:r w:rsidRPr="006D38F9">
        <w:rPr>
          <w:rFonts w:ascii="Arial" w:eastAsia="Arial" w:hAnsi="Arial" w:cs="Arial"/>
          <w:sz w:val="22"/>
          <w:szCs w:val="22"/>
          <w:lang w:val="en-US"/>
        </w:rPr>
        <w:t>semantic annotation modules which annotates text with model elements such as Java classes, methods, attributes, Ecore models elements, etc. thereby allowing for a two way synchronisation between model and documentation</w:t>
      </w:r>
    </w:p>
  </w:comment>
  <w:comment w:id="93" w:author="Yvan Lussaud" w:date="2016-03-30T11:25:00Z" w:initials="">
    <w:p w14:paraId="2240B139" w14:textId="77777777" w:rsidR="007035C8" w:rsidRPr="006D38F9" w:rsidRDefault="001E2F3D">
      <w:pPr>
        <w:widowControl w:val="0"/>
        <w:rPr>
          <w:rFonts w:ascii="Arial" w:eastAsia="Arial" w:hAnsi="Arial" w:cs="Arial"/>
          <w:sz w:val="22"/>
          <w:szCs w:val="22"/>
          <w:lang w:val="en-US"/>
        </w:rPr>
      </w:pPr>
      <w:r w:rsidRPr="006D38F9">
        <w:rPr>
          <w:rFonts w:ascii="Arial" w:eastAsia="Arial" w:hAnsi="Arial" w:cs="Arial"/>
          <w:sz w:val="22"/>
          <w:szCs w:val="22"/>
          <w:lang w:val="en-US"/>
        </w:rPr>
        <w:t>You might want to add a reference to the LORIA here also.</w:t>
      </w:r>
    </w:p>
  </w:comment>
  <w:comment w:id="98" w:author="M. Mahfoudh" w:date="2016-05-06T16:10:00Z" w:initials="">
    <w:p w14:paraId="26DB9706" w14:textId="77777777" w:rsidR="007035C8" w:rsidRDefault="001E2F3D">
      <w:pPr>
        <w:widowControl w:val="0"/>
        <w:rPr>
          <w:rFonts w:ascii="Arial" w:eastAsia="Arial" w:hAnsi="Arial" w:cs="Arial"/>
          <w:sz w:val="22"/>
          <w:szCs w:val="22"/>
        </w:rPr>
      </w:pPr>
      <w:r>
        <w:rPr>
          <w:rFonts w:ascii="Arial" w:eastAsia="Arial" w:hAnsi="Arial" w:cs="Arial"/>
          <w:sz w:val="22"/>
          <w:szCs w:val="22"/>
        </w:rPr>
        <w:t>Airbus ontologies are  OWL ontologies ...</w:t>
      </w:r>
    </w:p>
  </w:comment>
  <w:comment w:id="101" w:author="Yvan Lussaud" w:date="2016-03-30T11:26:00Z" w:initials="">
    <w:p w14:paraId="513D8750" w14:textId="77777777" w:rsidR="007035C8" w:rsidRDefault="001E2F3D">
      <w:pPr>
        <w:widowControl w:val="0"/>
        <w:rPr>
          <w:rFonts w:ascii="Arial" w:eastAsia="Arial" w:hAnsi="Arial" w:cs="Arial"/>
          <w:sz w:val="22"/>
          <w:szCs w:val="22"/>
        </w:rPr>
      </w:pPr>
      <w:r>
        <w:rPr>
          <w:rFonts w:ascii="Arial" w:eastAsia="Arial" w:hAnsi="Arial" w:cs="Arial"/>
          <w:sz w:val="22"/>
          <w:szCs w:val="22"/>
        </w:rPr>
        <w:t>Typo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6CC9C4" w15:done="0"/>
  <w15:commentEx w15:paraId="3F80574E" w15:done="0"/>
  <w15:commentEx w15:paraId="662B754D" w15:done="0"/>
  <w15:commentEx w15:paraId="2C3FE57D" w15:done="0"/>
  <w15:commentEx w15:paraId="118B2615" w15:done="0"/>
  <w15:commentEx w15:paraId="2240B139" w15:done="0"/>
  <w15:commentEx w15:paraId="26DB9706" w15:done="0"/>
  <w15:commentEx w15:paraId="513D87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2D31D" w14:textId="77777777" w:rsidR="00556C81" w:rsidRDefault="001E2F3D">
      <w:r>
        <w:separator/>
      </w:r>
    </w:p>
  </w:endnote>
  <w:endnote w:type="continuationSeparator" w:id="0">
    <w:p w14:paraId="78E265BD" w14:textId="77777777" w:rsidR="00556C81" w:rsidRDefault="001E2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Condense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88CE6" w14:textId="77777777" w:rsidR="006127CF" w:rsidRDefault="006127C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5560D" w14:textId="77777777" w:rsidR="007035C8" w:rsidRDefault="007035C8">
    <w:pPr>
      <w:widowControl w:val="0"/>
      <w:spacing w:line="276" w:lineRule="auto"/>
    </w:pPr>
  </w:p>
  <w:tbl>
    <w:tblPr>
      <w:tblStyle w:val="a1"/>
      <w:tblW w:w="9286" w:type="dxa"/>
      <w:tblInd w:w="-108" w:type="dxa"/>
      <w:tblLayout w:type="fixed"/>
      <w:tblLook w:val="0000" w:firstRow="0" w:lastRow="0" w:firstColumn="0" w:lastColumn="0" w:noHBand="0" w:noVBand="0"/>
    </w:tblPr>
    <w:tblGrid>
      <w:gridCol w:w="1808"/>
      <w:gridCol w:w="7478"/>
    </w:tblGrid>
    <w:tr w:rsidR="007035C8" w:rsidRPr="00AC5DF8" w14:paraId="1FF0818C" w14:textId="77777777">
      <w:trPr>
        <w:trHeight w:val="340"/>
      </w:trPr>
      <w:tc>
        <w:tcPr>
          <w:tcW w:w="1808" w:type="dxa"/>
          <w:shd w:val="clear" w:color="auto" w:fill="FFFFFF"/>
        </w:tcPr>
        <w:p w14:paraId="22130817" w14:textId="0E723916" w:rsidR="007035C8" w:rsidRDefault="001E2F3D" w:rsidP="006127CF">
          <w:pPr>
            <w:tabs>
              <w:tab w:val="center" w:pos="4536"/>
              <w:tab w:val="right" w:pos="9072"/>
            </w:tabs>
          </w:pPr>
          <w:r>
            <w:t xml:space="preserve">Page </w:t>
          </w:r>
          <w:r>
            <w:fldChar w:fldCharType="begin"/>
          </w:r>
          <w:r>
            <w:instrText>PAGE</w:instrText>
          </w:r>
          <w:r>
            <w:fldChar w:fldCharType="separate"/>
          </w:r>
          <w:r w:rsidR="000E1FB5">
            <w:rPr>
              <w:noProof/>
            </w:rPr>
            <w:t>19</w:t>
          </w:r>
          <w:r>
            <w:fldChar w:fldCharType="end"/>
          </w:r>
          <w:r>
            <w:rPr>
              <w:b/>
            </w:rPr>
            <w:t xml:space="preserve"> of </w:t>
          </w:r>
          <w:r>
            <w:fldChar w:fldCharType="begin"/>
          </w:r>
          <w:r>
            <w:instrText>NUMPAGES</w:instrText>
          </w:r>
          <w:r>
            <w:fldChar w:fldCharType="separate"/>
          </w:r>
          <w:r w:rsidR="000E1FB5">
            <w:rPr>
              <w:noProof/>
            </w:rPr>
            <w:t>19</w:t>
          </w:r>
          <w:r>
            <w:fldChar w:fldCharType="end"/>
          </w:r>
        </w:p>
      </w:tc>
      <w:tc>
        <w:tcPr>
          <w:tcW w:w="7478" w:type="dxa"/>
          <w:shd w:val="clear" w:color="auto" w:fill="FFFFFF"/>
        </w:tcPr>
        <w:p w14:paraId="4F2A2C40" w14:textId="77777777" w:rsidR="007035C8" w:rsidRPr="006D38F9" w:rsidRDefault="001E2F3D">
          <w:pPr>
            <w:tabs>
              <w:tab w:val="center" w:pos="4536"/>
              <w:tab w:val="right" w:pos="9072"/>
            </w:tabs>
            <w:jc w:val="right"/>
            <w:rPr>
              <w:lang w:val="en-US"/>
            </w:rPr>
          </w:pPr>
          <w:r w:rsidRPr="006D38F9">
            <w:rPr>
              <w:lang w:val="en-US"/>
            </w:rPr>
            <w:t>Based on the ITEA 3 FFP Annex Template v1.0 (September 2014)</w:t>
          </w:r>
        </w:p>
      </w:tc>
    </w:tr>
  </w:tbl>
  <w:p w14:paraId="68A699B8" w14:textId="77777777" w:rsidR="007035C8" w:rsidRPr="006D38F9" w:rsidRDefault="007035C8">
    <w:pPr>
      <w:tabs>
        <w:tab w:val="center" w:pos="4536"/>
        <w:tab w:val="right" w:pos="9072"/>
      </w:tabs>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D30C2" w14:textId="77777777" w:rsidR="007035C8" w:rsidRDefault="007035C8">
    <w:pPr>
      <w:tabs>
        <w:tab w:val="center" w:pos="4536"/>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A2B8F" w14:textId="77777777" w:rsidR="00556C81" w:rsidRDefault="001E2F3D">
      <w:r>
        <w:separator/>
      </w:r>
    </w:p>
  </w:footnote>
  <w:footnote w:type="continuationSeparator" w:id="0">
    <w:p w14:paraId="48E19EBC" w14:textId="77777777" w:rsidR="00556C81" w:rsidRDefault="001E2F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66579" w14:textId="77777777" w:rsidR="006127CF" w:rsidRDefault="006127C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52E5A" w14:textId="77777777" w:rsidR="007035C8" w:rsidRDefault="001E2F3D">
    <w:pPr>
      <w:tabs>
        <w:tab w:val="center" w:pos="4536"/>
        <w:tab w:val="right" w:pos="9072"/>
      </w:tabs>
      <w:spacing w:before="567"/>
      <w:jc w:val="right"/>
    </w:pPr>
    <w:r>
      <w:fldChar w:fldCharType="begin"/>
    </w:r>
    <w:r>
      <w:instrText>PAGE</w:instrText>
    </w:r>
    <w:r>
      <w:fldChar w:fldCharType="separate"/>
    </w:r>
    <w:r w:rsidR="000E1FB5">
      <w:rPr>
        <w:noProof/>
      </w:rPr>
      <w:t>19</w:t>
    </w:r>
    <w:r>
      <w:fldChar w:fldCharType="end"/>
    </w:r>
    <w:r>
      <w:rPr>
        <w:noProof/>
      </w:rPr>
      <w:drawing>
        <wp:anchor distT="0" distB="0" distL="0" distR="0" simplePos="0" relativeHeight="251658240" behindDoc="0" locked="0" layoutInCell="0" hidden="0" allowOverlap="1" wp14:anchorId="115AD6B3" wp14:editId="64EB4EB1">
          <wp:simplePos x="0" y="0"/>
          <wp:positionH relativeFrom="margin">
            <wp:posOffset>-900429</wp:posOffset>
          </wp:positionH>
          <wp:positionV relativeFrom="paragraph">
            <wp:posOffset>0</wp:posOffset>
          </wp:positionV>
          <wp:extent cx="2688590" cy="1207135"/>
          <wp:effectExtent l="0" t="0" r="0" b="0"/>
          <wp:wrapSquare wrapText="bothSides" distT="0" distB="0" distL="0" distR="0"/>
          <wp:docPr id="7" name="image14.jpg" descr="itea3_templ_base_word-top-2.jpg"/>
          <wp:cNvGraphicFramePr/>
          <a:graphic xmlns:a="http://schemas.openxmlformats.org/drawingml/2006/main">
            <a:graphicData uri="http://schemas.openxmlformats.org/drawingml/2006/picture">
              <pic:pic xmlns:pic="http://schemas.openxmlformats.org/drawingml/2006/picture">
                <pic:nvPicPr>
                  <pic:cNvPr id="0" name="image14.jpg" descr="itea3_templ_base_word-top-2.jpg"/>
                  <pic:cNvPicPr preferRelativeResize="0"/>
                </pic:nvPicPr>
                <pic:blipFill>
                  <a:blip r:embed="rId1"/>
                  <a:srcRect/>
                  <a:stretch>
                    <a:fillRect/>
                  </a:stretch>
                </pic:blipFill>
                <pic:spPr>
                  <a:xfrm>
                    <a:off x="0" y="0"/>
                    <a:ext cx="2688590" cy="1207135"/>
                  </a:xfrm>
                  <a:prstGeom prst="rect">
                    <a:avLst/>
                  </a:prstGeom>
                  <a:ln/>
                </pic:spPr>
              </pic:pic>
            </a:graphicData>
          </a:graphic>
        </wp:anchor>
      </w:drawing>
    </w:r>
  </w:p>
  <w:p w14:paraId="560FDF80" w14:textId="77777777" w:rsidR="007035C8" w:rsidRDefault="007035C8">
    <w:pPr>
      <w:tabs>
        <w:tab w:val="center" w:pos="4536"/>
        <w:tab w:val="right" w:pos="9072"/>
      </w:tabs>
      <w:spacing w:before="120" w:after="120"/>
      <w:jc w:val="right"/>
      <w:rPr>
        <w:sz w:val="12"/>
        <w:szCs w:val="12"/>
      </w:rPr>
    </w:pPr>
  </w:p>
  <w:p w14:paraId="39FE232B" w14:textId="77777777" w:rsidR="007035C8" w:rsidRPr="006D38F9" w:rsidRDefault="001E2F3D">
    <w:pPr>
      <w:tabs>
        <w:tab w:val="center" w:pos="4536"/>
        <w:tab w:val="right" w:pos="9072"/>
      </w:tabs>
      <w:spacing w:line="276" w:lineRule="auto"/>
      <w:jc w:val="right"/>
      <w:rPr>
        <w:lang w:val="en-US"/>
      </w:rPr>
    </w:pPr>
    <w:r w:rsidRPr="006D38F9">
      <w:rPr>
        <w:color w:val="7F7F7F"/>
        <w:sz w:val="18"/>
        <w:szCs w:val="18"/>
        <w:lang w:val="en-US"/>
      </w:rPr>
      <w:t xml:space="preserve">Document reference: &lt;Deliverable Code&gt; </w:t>
    </w:r>
    <w:r w:rsidRPr="006D38F9">
      <w:rPr>
        <w:color w:val="7F7F7F"/>
        <w:sz w:val="18"/>
        <w:szCs w:val="18"/>
        <w:lang w:val="en-US"/>
      </w:rPr>
      <w:br/>
    </w:r>
    <w:r w:rsidRPr="006D38F9">
      <w:rPr>
        <w:color w:val="00A651"/>
        <w:sz w:val="18"/>
        <w:szCs w:val="18"/>
        <w:lang w:val="en-US"/>
      </w:rPr>
      <w:t>ModelWriter</w:t>
    </w:r>
    <w:r w:rsidRPr="006D38F9">
      <w:rPr>
        <w:color w:val="00A651"/>
        <w:sz w:val="18"/>
        <w:szCs w:val="18"/>
        <w:lang w:val="en-US"/>
      </w:rPr>
      <w:br/>
    </w:r>
    <w:r w:rsidRPr="006D38F9">
      <w:rPr>
        <w:sz w:val="18"/>
        <w:szCs w:val="18"/>
        <w:lang w:val="en-US"/>
      </w:rPr>
      <w:t>&lt;Deliverable Name&gt;</w:t>
    </w:r>
  </w:p>
  <w:p w14:paraId="6597FC9D" w14:textId="77777777" w:rsidR="007035C8" w:rsidRPr="006D38F9" w:rsidRDefault="007035C8">
    <w:pPr>
      <w:tabs>
        <w:tab w:val="center" w:pos="4536"/>
        <w:tab w:val="right" w:pos="9072"/>
      </w:tabs>
      <w:jc w:val="cent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DC67" w14:textId="77777777" w:rsidR="007035C8" w:rsidRDefault="001E2F3D">
    <w:pPr>
      <w:tabs>
        <w:tab w:val="center" w:pos="4536"/>
        <w:tab w:val="right" w:pos="9072"/>
      </w:tabs>
      <w:spacing w:before="567"/>
    </w:pPr>
    <w:r>
      <w:rPr>
        <w:noProof/>
      </w:rPr>
      <w:drawing>
        <wp:anchor distT="0" distB="0" distL="0" distR="0" simplePos="0" relativeHeight="251659264" behindDoc="0" locked="0" layoutInCell="0" hidden="0" allowOverlap="1" wp14:anchorId="3236C8F3" wp14:editId="7AC7D449">
          <wp:simplePos x="0" y="0"/>
          <wp:positionH relativeFrom="margin">
            <wp:posOffset>-868044</wp:posOffset>
          </wp:positionH>
          <wp:positionV relativeFrom="paragraph">
            <wp:posOffset>0</wp:posOffset>
          </wp:positionV>
          <wp:extent cx="7561580" cy="1207135"/>
          <wp:effectExtent l="0" t="0" r="0" b="0"/>
          <wp:wrapSquare wrapText="bothSides" distT="0" distB="0" distL="0" distR="0"/>
          <wp:docPr id="1" name="image8.jpg" descr="itea3_templ_base_word-top.jpg"/>
          <wp:cNvGraphicFramePr/>
          <a:graphic xmlns:a="http://schemas.openxmlformats.org/drawingml/2006/main">
            <a:graphicData uri="http://schemas.openxmlformats.org/drawingml/2006/picture">
              <pic:pic xmlns:pic="http://schemas.openxmlformats.org/drawingml/2006/picture">
                <pic:nvPicPr>
                  <pic:cNvPr id="0" name="image8.jpg" descr="itea3_templ_base_word-top.jpg"/>
                  <pic:cNvPicPr preferRelativeResize="0"/>
                </pic:nvPicPr>
                <pic:blipFill>
                  <a:blip r:embed="rId1"/>
                  <a:srcRect/>
                  <a:stretch>
                    <a:fillRect/>
                  </a:stretch>
                </pic:blipFill>
                <pic:spPr>
                  <a:xfrm>
                    <a:off x="0" y="0"/>
                    <a:ext cx="7561580" cy="120713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1A09"/>
    <w:multiLevelType w:val="multilevel"/>
    <w:tmpl w:val="00EA4CC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9F245A7"/>
    <w:multiLevelType w:val="multilevel"/>
    <w:tmpl w:val="A79219B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45A6A56"/>
    <w:multiLevelType w:val="multilevel"/>
    <w:tmpl w:val="792E60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217673D4"/>
    <w:multiLevelType w:val="multilevel"/>
    <w:tmpl w:val="D51ACDB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34F13564"/>
    <w:multiLevelType w:val="multilevel"/>
    <w:tmpl w:val="D736E2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48773E18"/>
    <w:multiLevelType w:val="multilevel"/>
    <w:tmpl w:val="D7FC854E"/>
    <w:lvl w:ilvl="0">
      <w:start w:val="1"/>
      <w:numFmt w:val="decimal"/>
      <w:lvlText w:val="%1."/>
      <w:lvlJc w:val="left"/>
      <w:pPr>
        <w:ind w:left="454" w:firstLine="0"/>
      </w:pPr>
    </w:lvl>
    <w:lvl w:ilvl="1">
      <w:start w:val="1"/>
      <w:numFmt w:val="decimal"/>
      <w:lvlText w:val="%1.%2."/>
      <w:lvlJc w:val="left"/>
      <w:pPr>
        <w:ind w:left="0" w:firstLine="0"/>
      </w:pPr>
      <w:rPr>
        <w:b w:val="0"/>
        <w:i w:val="0"/>
        <w:smallCaps w:val="0"/>
        <w:strike w:val="0"/>
        <w:color w:val="000000"/>
        <w:sz w:val="2"/>
        <w:szCs w:val="2"/>
        <w:highlight w:val="black"/>
        <w:u w:val="none"/>
        <w:vertAlign w:val="baseline"/>
      </w:rPr>
    </w:lvl>
    <w:lvl w:ilvl="2">
      <w:start w:val="1"/>
      <w:numFmt w:val="decimal"/>
      <w:lvlText w:val="%1.%2.%3."/>
      <w:lvlJc w:val="left"/>
      <w:pPr>
        <w:ind w:left="0" w:firstLine="0"/>
      </w:pPr>
    </w:lvl>
    <w:lvl w:ilvl="3">
      <w:start w:val="1"/>
      <w:numFmt w:val="decimal"/>
      <w:lvlText w:val="%1.%2.%3.%4."/>
      <w:lvlJc w:val="left"/>
      <w:pPr>
        <w:ind w:left="0" w:firstLine="0"/>
      </w:pPr>
      <w:rPr>
        <w:b w:val="0"/>
        <w:i w:val="0"/>
        <w:smallCaps w:val="0"/>
        <w:strike w:val="0"/>
        <w:color w:val="000000"/>
        <w:sz w:val="22"/>
        <w:szCs w:val="22"/>
        <w:u w:val="none"/>
        <w:vertAlign w:val="baseline"/>
      </w:r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80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6" w15:restartNumberingAfterBreak="0">
    <w:nsid w:val="4ECD4E70"/>
    <w:multiLevelType w:val="multilevel"/>
    <w:tmpl w:val="C8B8F0A2"/>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7" w15:restartNumberingAfterBreak="0">
    <w:nsid w:val="64211865"/>
    <w:multiLevelType w:val="multilevel"/>
    <w:tmpl w:val="2D7C4E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78AF36B4"/>
    <w:multiLevelType w:val="multilevel"/>
    <w:tmpl w:val="8B2EE4B6"/>
    <w:lvl w:ilvl="0">
      <w:start w:val="1"/>
      <w:numFmt w:val="decimal"/>
      <w:lvlText w:val="%1."/>
      <w:lvlJc w:val="left"/>
      <w:pPr>
        <w:ind w:left="454" w:firstLine="0"/>
      </w:pPr>
    </w:lvl>
    <w:lvl w:ilvl="1">
      <w:start w:val="1"/>
      <w:numFmt w:val="decimal"/>
      <w:lvlText w:val="%1.%2."/>
      <w:lvlJc w:val="left"/>
      <w:pPr>
        <w:ind w:left="0" w:firstLine="0"/>
      </w:pPr>
      <w:rPr>
        <w:b w:val="0"/>
        <w:i w:val="0"/>
        <w:smallCaps w:val="0"/>
        <w:strike w:val="0"/>
        <w:color w:val="000000"/>
        <w:sz w:val="2"/>
        <w:szCs w:val="2"/>
        <w:highlight w:val="black"/>
        <w:u w:val="none"/>
        <w:vertAlign w:val="baseline"/>
      </w:rPr>
    </w:lvl>
    <w:lvl w:ilvl="2">
      <w:start w:val="1"/>
      <w:numFmt w:val="decimal"/>
      <w:lvlText w:val="%1.%2.%3."/>
      <w:lvlJc w:val="left"/>
      <w:pPr>
        <w:ind w:left="0" w:firstLine="0"/>
      </w:pPr>
    </w:lvl>
    <w:lvl w:ilvl="3">
      <w:start w:val="1"/>
      <w:numFmt w:val="decimal"/>
      <w:lvlText w:val="%1.%2.%3.%4."/>
      <w:lvlJc w:val="left"/>
      <w:pPr>
        <w:ind w:left="0" w:firstLine="0"/>
      </w:pPr>
      <w:rPr>
        <w:b w:val="0"/>
        <w:i w:val="0"/>
        <w:smallCaps w:val="0"/>
        <w:strike w:val="0"/>
        <w:color w:val="000000"/>
        <w:sz w:val="22"/>
        <w:szCs w:val="22"/>
        <w:u w:val="none"/>
        <w:vertAlign w:val="baseline"/>
      </w:r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80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9" w15:restartNumberingAfterBreak="0">
    <w:nsid w:val="7B107A42"/>
    <w:multiLevelType w:val="multilevel"/>
    <w:tmpl w:val="2CF629EE"/>
    <w:lvl w:ilvl="0">
      <w:start w:val="1"/>
      <w:numFmt w:val="decimal"/>
      <w:lvlText w:val="%1."/>
      <w:lvlJc w:val="left"/>
      <w:pPr>
        <w:ind w:left="780" w:firstLine="420"/>
      </w:pPr>
    </w:lvl>
    <w:lvl w:ilvl="1">
      <w:start w:val="1"/>
      <w:numFmt w:val="lowerLetter"/>
      <w:lvlText w:val="%2."/>
      <w:lvlJc w:val="left"/>
      <w:pPr>
        <w:ind w:left="1500" w:firstLine="1140"/>
      </w:pPr>
    </w:lvl>
    <w:lvl w:ilvl="2">
      <w:start w:val="1"/>
      <w:numFmt w:val="lowerRoman"/>
      <w:lvlText w:val="%3."/>
      <w:lvlJc w:val="right"/>
      <w:pPr>
        <w:ind w:left="2220" w:firstLine="2040"/>
      </w:pPr>
    </w:lvl>
    <w:lvl w:ilvl="3">
      <w:start w:val="1"/>
      <w:numFmt w:val="decimal"/>
      <w:lvlText w:val="%4."/>
      <w:lvlJc w:val="left"/>
      <w:pPr>
        <w:ind w:left="2940" w:firstLine="2580"/>
      </w:pPr>
    </w:lvl>
    <w:lvl w:ilvl="4">
      <w:start w:val="1"/>
      <w:numFmt w:val="lowerLetter"/>
      <w:lvlText w:val="%5."/>
      <w:lvlJc w:val="left"/>
      <w:pPr>
        <w:ind w:left="3660" w:firstLine="3300"/>
      </w:pPr>
    </w:lvl>
    <w:lvl w:ilvl="5">
      <w:start w:val="1"/>
      <w:numFmt w:val="lowerRoman"/>
      <w:lvlText w:val="%6."/>
      <w:lvlJc w:val="right"/>
      <w:pPr>
        <w:ind w:left="4380" w:firstLine="4200"/>
      </w:pPr>
    </w:lvl>
    <w:lvl w:ilvl="6">
      <w:start w:val="1"/>
      <w:numFmt w:val="decimal"/>
      <w:lvlText w:val="%7."/>
      <w:lvlJc w:val="left"/>
      <w:pPr>
        <w:ind w:left="5100" w:firstLine="4740"/>
      </w:pPr>
    </w:lvl>
    <w:lvl w:ilvl="7">
      <w:start w:val="1"/>
      <w:numFmt w:val="lowerLetter"/>
      <w:lvlText w:val="%8."/>
      <w:lvlJc w:val="left"/>
      <w:pPr>
        <w:ind w:left="5820" w:firstLine="5460"/>
      </w:pPr>
    </w:lvl>
    <w:lvl w:ilvl="8">
      <w:start w:val="1"/>
      <w:numFmt w:val="lowerRoman"/>
      <w:lvlText w:val="%9."/>
      <w:lvlJc w:val="right"/>
      <w:pPr>
        <w:ind w:left="6540" w:firstLine="6360"/>
      </w:pPr>
    </w:lvl>
  </w:abstractNum>
  <w:num w:numId="1">
    <w:abstractNumId w:val="1"/>
  </w:num>
  <w:num w:numId="2">
    <w:abstractNumId w:val="7"/>
  </w:num>
  <w:num w:numId="3">
    <w:abstractNumId w:val="4"/>
  </w:num>
  <w:num w:numId="4">
    <w:abstractNumId w:val="2"/>
  </w:num>
  <w:num w:numId="5">
    <w:abstractNumId w:val="3"/>
  </w:num>
  <w:num w:numId="6">
    <w:abstractNumId w:val="5"/>
  </w:num>
  <w:num w:numId="7">
    <w:abstractNumId w:val="6"/>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035C8"/>
    <w:rsid w:val="00070F16"/>
    <w:rsid w:val="000E1FB5"/>
    <w:rsid w:val="00147D47"/>
    <w:rsid w:val="001E2F3D"/>
    <w:rsid w:val="0023096C"/>
    <w:rsid w:val="00266AD0"/>
    <w:rsid w:val="002F4340"/>
    <w:rsid w:val="00320708"/>
    <w:rsid w:val="00344900"/>
    <w:rsid w:val="00527EB4"/>
    <w:rsid w:val="00556C81"/>
    <w:rsid w:val="005B4191"/>
    <w:rsid w:val="005C6F6B"/>
    <w:rsid w:val="006127CF"/>
    <w:rsid w:val="00662C09"/>
    <w:rsid w:val="006D38F9"/>
    <w:rsid w:val="00702E8D"/>
    <w:rsid w:val="007035C8"/>
    <w:rsid w:val="00794E3F"/>
    <w:rsid w:val="007E1DA2"/>
    <w:rsid w:val="00905EDF"/>
    <w:rsid w:val="009B0F3C"/>
    <w:rsid w:val="009D3CF1"/>
    <w:rsid w:val="00A52AFA"/>
    <w:rsid w:val="00AC5DF8"/>
    <w:rsid w:val="00B425AE"/>
    <w:rsid w:val="00D64281"/>
    <w:rsid w:val="00D91E04"/>
    <w:rsid w:val="00DB2012"/>
    <w:rsid w:val="00DC2FCF"/>
    <w:rsid w:val="00EE7BD8"/>
    <w:rsid w:val="00F76E52"/>
    <w:rsid w:val="00FA4F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8D33"/>
  <w15:docId w15:val="{2F7B65C0-E75E-4C97-8828-1694481C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Ubuntu Condensed" w:eastAsia="Ubuntu Condensed" w:hAnsi="Ubuntu Condensed" w:cs="Ubuntu Condensed"/>
        <w:color w:val="000000"/>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outlineLvl w:val="0"/>
    </w:pPr>
    <w:rPr>
      <w:b/>
      <w:color w:val="00A651"/>
      <w:sz w:val="48"/>
      <w:szCs w:val="48"/>
    </w:rPr>
  </w:style>
  <w:style w:type="paragraph" w:styleId="Titre2">
    <w:name w:val="heading 2"/>
    <w:basedOn w:val="Normal"/>
    <w:next w:val="Normal"/>
    <w:pPr>
      <w:keepNext/>
      <w:keepLines/>
      <w:widowControl w:val="0"/>
      <w:spacing w:before="240" w:after="120" w:line="276" w:lineRule="auto"/>
      <w:outlineLvl w:val="1"/>
    </w:pPr>
    <w:rPr>
      <w:rFonts w:ascii="Calibri" w:eastAsia="Calibri" w:hAnsi="Calibri" w:cs="Calibri"/>
      <w:b/>
      <w:color w:val="00A651"/>
      <w:sz w:val="28"/>
      <w:szCs w:val="28"/>
    </w:rPr>
  </w:style>
  <w:style w:type="paragraph" w:styleId="Titre3">
    <w:name w:val="heading 3"/>
    <w:basedOn w:val="Normal"/>
    <w:next w:val="Normal"/>
    <w:pPr>
      <w:keepNext/>
      <w:keepLines/>
      <w:spacing w:before="300"/>
      <w:outlineLvl w:val="2"/>
    </w:pPr>
    <w:rPr>
      <w:b/>
      <w:color w:val="7F7F7F"/>
    </w:rPr>
  </w:style>
  <w:style w:type="paragraph" w:styleId="Titre4">
    <w:name w:val="heading 4"/>
    <w:basedOn w:val="Normal"/>
    <w:next w:val="Normal"/>
    <w:pPr>
      <w:keepNext/>
      <w:keepLines/>
      <w:spacing w:before="240"/>
      <w:outlineLvl w:val="3"/>
    </w:pPr>
    <w:rPr>
      <w:b/>
    </w:rPr>
  </w:style>
  <w:style w:type="paragraph" w:styleId="Titre5">
    <w:name w:val="heading 5"/>
    <w:basedOn w:val="Normal"/>
    <w:next w:val="Normal"/>
    <w:pPr>
      <w:keepNext/>
      <w:keepLines/>
      <w:spacing w:before="200"/>
      <w:outlineLvl w:val="4"/>
    </w:pPr>
    <w:rPr>
      <w:rFonts w:ascii="Cambria" w:eastAsia="Cambria" w:hAnsi="Cambria" w:cs="Cambria"/>
      <w:color w:val="005228"/>
    </w:rPr>
  </w:style>
  <w:style w:type="paragraph" w:styleId="Titre6">
    <w:name w:val="heading 6"/>
    <w:basedOn w:val="Normal"/>
    <w:next w:val="Normal"/>
    <w:pPr>
      <w:keepNext/>
      <w:tabs>
        <w:tab w:val="left" w:pos="1152"/>
      </w:tabs>
      <w:ind w:left="1152" w:hanging="1152"/>
      <w:outlineLvl w:val="5"/>
    </w:pPr>
    <w:rPr>
      <w:color w:val="00000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before="240" w:after="60" w:line="276" w:lineRule="auto"/>
      <w:jc w:val="center"/>
    </w:pPr>
    <w:rPr>
      <w:b/>
      <w:sz w:val="32"/>
      <w:szCs w:val="32"/>
    </w:rPr>
  </w:style>
  <w:style w:type="paragraph" w:styleId="Sous-titre">
    <w:name w:val="Subtitle"/>
    <w:basedOn w:val="Normal"/>
    <w:next w:val="Normal"/>
    <w:pPr>
      <w:spacing w:after="160" w:line="256" w:lineRule="auto"/>
    </w:pPr>
    <w:rPr>
      <w:rFonts w:ascii="Calibri" w:eastAsia="Calibri" w:hAnsi="Calibri" w:cs="Calibri"/>
      <w:color w:val="5A5A5A"/>
      <w:sz w:val="22"/>
      <w:szCs w:val="22"/>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794E3F"/>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4E3F"/>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F76E52"/>
    <w:rPr>
      <w:b/>
      <w:bCs/>
    </w:rPr>
  </w:style>
  <w:style w:type="character" w:customStyle="1" w:styleId="ObjetducommentaireCar">
    <w:name w:val="Objet du commentaire Car"/>
    <w:basedOn w:val="CommentaireCar"/>
    <w:link w:val="Objetducommentaire"/>
    <w:uiPriority w:val="99"/>
    <w:semiHidden/>
    <w:rsid w:val="00F76E52"/>
    <w:rPr>
      <w:b/>
      <w:bCs/>
      <w:sz w:val="20"/>
      <w:szCs w:val="20"/>
    </w:rPr>
  </w:style>
  <w:style w:type="paragraph" w:styleId="Paragraphedeliste">
    <w:name w:val="List Paragraph"/>
    <w:basedOn w:val="Normal"/>
    <w:uiPriority w:val="34"/>
    <w:qFormat/>
    <w:rsid w:val="005B4191"/>
    <w:pPr>
      <w:ind w:left="720"/>
      <w:contextualSpacing/>
    </w:pPr>
  </w:style>
  <w:style w:type="paragraph" w:styleId="En-tte">
    <w:name w:val="header"/>
    <w:basedOn w:val="Normal"/>
    <w:link w:val="En-tteCar"/>
    <w:uiPriority w:val="99"/>
    <w:unhideWhenUsed/>
    <w:rsid w:val="006127CF"/>
    <w:pPr>
      <w:tabs>
        <w:tab w:val="center" w:pos="4536"/>
        <w:tab w:val="right" w:pos="9072"/>
      </w:tabs>
    </w:pPr>
  </w:style>
  <w:style w:type="character" w:customStyle="1" w:styleId="En-tteCar">
    <w:name w:val="En-tête Car"/>
    <w:basedOn w:val="Policepardfaut"/>
    <w:link w:val="En-tte"/>
    <w:uiPriority w:val="99"/>
    <w:rsid w:val="006127CF"/>
  </w:style>
  <w:style w:type="paragraph" w:styleId="Pieddepage">
    <w:name w:val="footer"/>
    <w:basedOn w:val="Normal"/>
    <w:link w:val="PieddepageCar"/>
    <w:uiPriority w:val="99"/>
    <w:unhideWhenUsed/>
    <w:rsid w:val="006127CF"/>
    <w:pPr>
      <w:tabs>
        <w:tab w:val="center" w:pos="4536"/>
        <w:tab w:val="right" w:pos="9072"/>
      </w:tabs>
    </w:pPr>
  </w:style>
  <w:style w:type="character" w:customStyle="1" w:styleId="PieddepageCar">
    <w:name w:val="Pied de page Car"/>
    <w:basedOn w:val="Policepardfaut"/>
    <w:link w:val="Pieddepage"/>
    <w:uiPriority w:val="99"/>
    <w:rsid w:val="00612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www.cs.uu.nl/docs/vakken/b3ii/Intelligente%20Interactie%20literatuur/College%205.%20Context%20Awareness%20en%20Ubiquitous%20Computing%20(Dignum)/Ontology%20for%20contexts%20(verplicht).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763E52-5150-47DA-99A0-40DE28AA50B2}">
  <we:reference id="wa102919515" version="1.3.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95AC6-0CFA-4020-9619-E2DDABBBC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19</Pages>
  <Words>2310</Words>
  <Characters>12710</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 Obeo</cp:lastModifiedBy>
  <cp:revision>24</cp:revision>
  <cp:lastPrinted>2017-09-26T12:16:00Z</cp:lastPrinted>
  <dcterms:created xsi:type="dcterms:W3CDTF">2017-06-27T07:18:00Z</dcterms:created>
  <dcterms:modified xsi:type="dcterms:W3CDTF">2017-09-26T12:16:00Z</dcterms:modified>
</cp:coreProperties>
</file>