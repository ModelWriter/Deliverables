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color w:val="auto"/>
          <w:sz w:val="22"/>
          <w:szCs w:val="22"/>
        </w:rPr>
        <w:id w:val="690573736"/>
        <w:docPartObj>
          <w:docPartGallery w:val="Table of Contents"/>
          <w:docPartUnique/>
        </w:docPartObj>
      </w:sdtPr>
      <w:sdtEndPr>
        <w:rPr>
          <w:b/>
          <w:bCs/>
          <w:noProof/>
        </w:rPr>
      </w:sdtEndPr>
      <w:sdtContent>
        <w:p w14:paraId="4595FF8F" w14:textId="537E629F" w:rsidR="00FD641B" w:rsidRPr="00876136" w:rsidRDefault="00FD641B">
          <w:pPr>
            <w:pStyle w:val="TOCHeading"/>
            <w:rPr>
              <w:rFonts w:asciiTheme="minorHAnsi" w:eastAsia="Times New Roman" w:hAnsiTheme="minorHAnsi" w:cs="Times New Roman"/>
              <w:bCs/>
              <w:color w:val="000000"/>
              <w:sz w:val="28"/>
              <w:szCs w:val="28"/>
            </w:rPr>
          </w:pPr>
          <w:r w:rsidRPr="00876136">
            <w:rPr>
              <w:rFonts w:asciiTheme="minorHAnsi" w:eastAsia="Times New Roman" w:hAnsiTheme="minorHAnsi" w:cs="Times New Roman"/>
              <w:bCs/>
              <w:color w:val="000000"/>
              <w:sz w:val="28"/>
              <w:szCs w:val="28"/>
            </w:rPr>
            <w:t>ModelWriter</w:t>
          </w:r>
        </w:p>
        <w:p w14:paraId="1FD2FA26" w14:textId="77777777" w:rsidR="00FD641B" w:rsidRPr="00876136" w:rsidRDefault="00FD641B" w:rsidP="00FD641B"/>
        <w:p w14:paraId="163D020A" w14:textId="77777777" w:rsidR="00E06051" w:rsidRDefault="00FD641B">
          <w:pPr>
            <w:pStyle w:val="TOC2"/>
            <w:rPr>
              <w:rFonts w:eastAsiaTheme="minorEastAsia"/>
              <w:noProof/>
            </w:rPr>
          </w:pPr>
          <w:r w:rsidRPr="00876136">
            <w:fldChar w:fldCharType="begin"/>
          </w:r>
          <w:r w:rsidRPr="00876136">
            <w:instrText xml:space="preserve"> TOC \o "1-3" \h \z \u </w:instrText>
          </w:r>
          <w:r w:rsidRPr="00876136">
            <w:fldChar w:fldCharType="separate"/>
          </w:r>
          <w:hyperlink w:anchor="_Toc412552960" w:history="1">
            <w:r w:rsidR="00E06051" w:rsidRPr="00DD424D">
              <w:rPr>
                <w:rStyle w:val="Hyperlink"/>
                <w:noProof/>
              </w:rPr>
              <w:t>WP1 - Industrial Use Cases and Requirements (AIRBUS)</w:t>
            </w:r>
            <w:r w:rsidR="00E06051">
              <w:rPr>
                <w:noProof/>
                <w:webHidden/>
              </w:rPr>
              <w:tab/>
            </w:r>
            <w:r w:rsidR="00E06051">
              <w:rPr>
                <w:noProof/>
                <w:webHidden/>
              </w:rPr>
              <w:fldChar w:fldCharType="begin"/>
            </w:r>
            <w:r w:rsidR="00E06051">
              <w:rPr>
                <w:noProof/>
                <w:webHidden/>
              </w:rPr>
              <w:instrText xml:space="preserve"> PAGEREF _Toc412552960 \h </w:instrText>
            </w:r>
            <w:r w:rsidR="00E06051">
              <w:rPr>
                <w:noProof/>
                <w:webHidden/>
              </w:rPr>
            </w:r>
            <w:r w:rsidR="00E06051">
              <w:rPr>
                <w:noProof/>
                <w:webHidden/>
              </w:rPr>
              <w:fldChar w:fldCharType="separate"/>
            </w:r>
            <w:r w:rsidR="00E06051">
              <w:rPr>
                <w:noProof/>
                <w:webHidden/>
              </w:rPr>
              <w:t>3</w:t>
            </w:r>
            <w:r w:rsidR="00E06051">
              <w:rPr>
                <w:noProof/>
                <w:webHidden/>
              </w:rPr>
              <w:fldChar w:fldCharType="end"/>
            </w:r>
          </w:hyperlink>
        </w:p>
        <w:p w14:paraId="3D83F6C6" w14:textId="77777777" w:rsidR="00E06051" w:rsidRDefault="005C37E9" w:rsidP="00E06051">
          <w:pPr>
            <w:pStyle w:val="TOC3"/>
            <w:rPr>
              <w:rFonts w:eastAsiaTheme="minorEastAsia"/>
              <w:noProof/>
            </w:rPr>
          </w:pPr>
          <w:hyperlink w:anchor="_Toc412552961" w:history="1">
            <w:r w:rsidR="00E06051" w:rsidRPr="00DD424D">
              <w:rPr>
                <w:rStyle w:val="Hyperlink"/>
                <w:noProof/>
              </w:rPr>
              <w:t>T1.1 - Evaluation Methods &amp; Tools [UNIT + KOCSISTEM + AIRBUS + OBEO + HISBIM + MANTIS]</w:t>
            </w:r>
            <w:r w:rsidR="00E06051">
              <w:rPr>
                <w:noProof/>
                <w:webHidden/>
              </w:rPr>
              <w:tab/>
            </w:r>
            <w:r w:rsidR="00E06051">
              <w:rPr>
                <w:noProof/>
                <w:webHidden/>
              </w:rPr>
              <w:fldChar w:fldCharType="begin"/>
            </w:r>
            <w:r w:rsidR="00E06051">
              <w:rPr>
                <w:noProof/>
                <w:webHidden/>
              </w:rPr>
              <w:instrText xml:space="preserve"> PAGEREF _Toc412552961 \h </w:instrText>
            </w:r>
            <w:r w:rsidR="00E06051">
              <w:rPr>
                <w:noProof/>
                <w:webHidden/>
              </w:rPr>
            </w:r>
            <w:r w:rsidR="00E06051">
              <w:rPr>
                <w:noProof/>
                <w:webHidden/>
              </w:rPr>
              <w:fldChar w:fldCharType="separate"/>
            </w:r>
            <w:r w:rsidR="00E06051">
              <w:rPr>
                <w:noProof/>
                <w:webHidden/>
              </w:rPr>
              <w:t>3</w:t>
            </w:r>
            <w:r w:rsidR="00E06051">
              <w:rPr>
                <w:noProof/>
                <w:webHidden/>
              </w:rPr>
              <w:fldChar w:fldCharType="end"/>
            </w:r>
          </w:hyperlink>
        </w:p>
        <w:p w14:paraId="0A9EEC2A" w14:textId="77777777" w:rsidR="00E06051" w:rsidRDefault="005C37E9" w:rsidP="00E06051">
          <w:pPr>
            <w:pStyle w:val="TOC3"/>
            <w:rPr>
              <w:rFonts w:eastAsiaTheme="minorEastAsia"/>
              <w:noProof/>
            </w:rPr>
          </w:pPr>
          <w:hyperlink w:anchor="_Toc412552962" w:history="1">
            <w:r w:rsidR="00E06051" w:rsidRPr="00DD424D">
              <w:rPr>
                <w:rStyle w:val="Hyperlink"/>
                <w:noProof/>
              </w:rPr>
              <w:t>T1.2 - Industrial Use Cases for Belgium Consortium [SA -&gt; Sogeti]</w:t>
            </w:r>
            <w:r w:rsidR="00E06051">
              <w:rPr>
                <w:noProof/>
                <w:webHidden/>
              </w:rPr>
              <w:tab/>
            </w:r>
            <w:r w:rsidR="00E06051">
              <w:rPr>
                <w:noProof/>
                <w:webHidden/>
              </w:rPr>
              <w:fldChar w:fldCharType="begin"/>
            </w:r>
            <w:r w:rsidR="00E06051">
              <w:rPr>
                <w:noProof/>
                <w:webHidden/>
              </w:rPr>
              <w:instrText xml:space="preserve"> PAGEREF _Toc412552962 \h </w:instrText>
            </w:r>
            <w:r w:rsidR="00E06051">
              <w:rPr>
                <w:noProof/>
                <w:webHidden/>
              </w:rPr>
            </w:r>
            <w:r w:rsidR="00E06051">
              <w:rPr>
                <w:noProof/>
                <w:webHidden/>
              </w:rPr>
              <w:fldChar w:fldCharType="separate"/>
            </w:r>
            <w:r w:rsidR="00E06051">
              <w:rPr>
                <w:noProof/>
                <w:webHidden/>
              </w:rPr>
              <w:t>3</w:t>
            </w:r>
            <w:r w:rsidR="00E06051">
              <w:rPr>
                <w:noProof/>
                <w:webHidden/>
              </w:rPr>
              <w:fldChar w:fldCharType="end"/>
            </w:r>
          </w:hyperlink>
        </w:p>
        <w:p w14:paraId="0DD6BFC2" w14:textId="77777777" w:rsidR="00E06051" w:rsidRDefault="005C37E9" w:rsidP="00E06051">
          <w:pPr>
            <w:pStyle w:val="TOC3"/>
            <w:rPr>
              <w:rFonts w:eastAsiaTheme="minorEastAsia"/>
              <w:noProof/>
            </w:rPr>
          </w:pPr>
          <w:hyperlink w:anchor="_Toc412552963" w:history="1">
            <w:r w:rsidR="00E06051" w:rsidRPr="00DD424D">
              <w:rPr>
                <w:rStyle w:val="Hyperlink"/>
                <w:noProof/>
              </w:rPr>
              <w:t>T1.3 - Industrial Use Cases for French Consortium [AIRBUS + OBEO]</w:t>
            </w:r>
            <w:r w:rsidR="00E06051">
              <w:rPr>
                <w:noProof/>
                <w:webHidden/>
              </w:rPr>
              <w:tab/>
            </w:r>
            <w:r w:rsidR="00E06051">
              <w:rPr>
                <w:noProof/>
                <w:webHidden/>
              </w:rPr>
              <w:fldChar w:fldCharType="begin"/>
            </w:r>
            <w:r w:rsidR="00E06051">
              <w:rPr>
                <w:noProof/>
                <w:webHidden/>
              </w:rPr>
              <w:instrText xml:space="preserve"> PAGEREF _Toc412552963 \h </w:instrText>
            </w:r>
            <w:r w:rsidR="00E06051">
              <w:rPr>
                <w:noProof/>
                <w:webHidden/>
              </w:rPr>
            </w:r>
            <w:r w:rsidR="00E06051">
              <w:rPr>
                <w:noProof/>
                <w:webHidden/>
              </w:rPr>
              <w:fldChar w:fldCharType="separate"/>
            </w:r>
            <w:r w:rsidR="00E06051">
              <w:rPr>
                <w:noProof/>
                <w:webHidden/>
              </w:rPr>
              <w:t>4</w:t>
            </w:r>
            <w:r w:rsidR="00E06051">
              <w:rPr>
                <w:noProof/>
                <w:webHidden/>
              </w:rPr>
              <w:fldChar w:fldCharType="end"/>
            </w:r>
          </w:hyperlink>
        </w:p>
        <w:p w14:paraId="0287274F" w14:textId="77777777" w:rsidR="00E06051" w:rsidRDefault="005C37E9" w:rsidP="00E06051">
          <w:pPr>
            <w:pStyle w:val="TOC3"/>
            <w:rPr>
              <w:rFonts w:eastAsiaTheme="minorEastAsia"/>
              <w:noProof/>
            </w:rPr>
          </w:pPr>
          <w:hyperlink w:anchor="_Toc412552964" w:history="1">
            <w:r w:rsidR="00E06051" w:rsidRPr="00DD424D">
              <w:rPr>
                <w:rStyle w:val="Hyperlink"/>
                <w:noProof/>
              </w:rPr>
              <w:t>T1.4 - Industrial Use Cases for Turkish Consortium [MANTIS + UNIT + KOCSISTEM + HISBIM]</w:t>
            </w:r>
            <w:r w:rsidR="00E06051">
              <w:rPr>
                <w:noProof/>
                <w:webHidden/>
              </w:rPr>
              <w:tab/>
            </w:r>
            <w:r w:rsidR="00E06051">
              <w:rPr>
                <w:noProof/>
                <w:webHidden/>
              </w:rPr>
              <w:fldChar w:fldCharType="begin"/>
            </w:r>
            <w:r w:rsidR="00E06051">
              <w:rPr>
                <w:noProof/>
                <w:webHidden/>
              </w:rPr>
              <w:instrText xml:space="preserve"> PAGEREF _Toc412552964 \h </w:instrText>
            </w:r>
            <w:r w:rsidR="00E06051">
              <w:rPr>
                <w:noProof/>
                <w:webHidden/>
              </w:rPr>
            </w:r>
            <w:r w:rsidR="00E06051">
              <w:rPr>
                <w:noProof/>
                <w:webHidden/>
              </w:rPr>
              <w:fldChar w:fldCharType="separate"/>
            </w:r>
            <w:r w:rsidR="00E06051">
              <w:rPr>
                <w:noProof/>
                <w:webHidden/>
              </w:rPr>
              <w:t>4</w:t>
            </w:r>
            <w:r w:rsidR="00E06051">
              <w:rPr>
                <w:noProof/>
                <w:webHidden/>
              </w:rPr>
              <w:fldChar w:fldCharType="end"/>
            </w:r>
          </w:hyperlink>
        </w:p>
        <w:p w14:paraId="15FBAD29" w14:textId="77777777" w:rsidR="00E06051" w:rsidRDefault="005C37E9" w:rsidP="00E06051">
          <w:pPr>
            <w:pStyle w:val="TOC3"/>
            <w:rPr>
              <w:rFonts w:eastAsiaTheme="minorEastAsia"/>
              <w:noProof/>
            </w:rPr>
          </w:pPr>
          <w:hyperlink w:anchor="_Toc412552965" w:history="1">
            <w:r w:rsidR="00E06051" w:rsidRPr="00DD424D">
              <w:rPr>
                <w:rStyle w:val="Hyperlink"/>
                <w:noProof/>
              </w:rPr>
              <w:t>T1.5 - Consolidated User Requirements [SA -&gt; AIRBUS + OBEO + MANTIS ++ Sogeti]</w:t>
            </w:r>
            <w:r w:rsidR="00E06051">
              <w:rPr>
                <w:noProof/>
                <w:webHidden/>
              </w:rPr>
              <w:tab/>
            </w:r>
            <w:r w:rsidR="00E06051">
              <w:rPr>
                <w:noProof/>
                <w:webHidden/>
              </w:rPr>
              <w:fldChar w:fldCharType="begin"/>
            </w:r>
            <w:r w:rsidR="00E06051">
              <w:rPr>
                <w:noProof/>
                <w:webHidden/>
              </w:rPr>
              <w:instrText xml:space="preserve"> PAGEREF _Toc412552965 \h </w:instrText>
            </w:r>
            <w:r w:rsidR="00E06051">
              <w:rPr>
                <w:noProof/>
                <w:webHidden/>
              </w:rPr>
            </w:r>
            <w:r w:rsidR="00E06051">
              <w:rPr>
                <w:noProof/>
                <w:webHidden/>
              </w:rPr>
              <w:fldChar w:fldCharType="separate"/>
            </w:r>
            <w:r w:rsidR="00E06051">
              <w:rPr>
                <w:noProof/>
                <w:webHidden/>
              </w:rPr>
              <w:t>4</w:t>
            </w:r>
            <w:r w:rsidR="00E06051">
              <w:rPr>
                <w:noProof/>
                <w:webHidden/>
              </w:rPr>
              <w:fldChar w:fldCharType="end"/>
            </w:r>
          </w:hyperlink>
        </w:p>
        <w:p w14:paraId="732EBEDB" w14:textId="77777777" w:rsidR="00E06051" w:rsidRDefault="005C37E9" w:rsidP="00E06051">
          <w:pPr>
            <w:pStyle w:val="TOC3"/>
            <w:rPr>
              <w:rFonts w:eastAsiaTheme="minorEastAsia"/>
              <w:noProof/>
            </w:rPr>
          </w:pPr>
          <w:hyperlink w:anchor="_Toc412552966" w:history="1">
            <w:r w:rsidR="00E06051" w:rsidRPr="00DD424D">
              <w:rPr>
                <w:rStyle w:val="Hyperlink"/>
                <w:noProof/>
              </w:rPr>
              <w:t>T1.6 - User Requirements Review [SA -&gt; AIRBUS + UNIT + KOCSISTEM + KUL + ALL]</w:t>
            </w:r>
            <w:r w:rsidR="00E06051">
              <w:rPr>
                <w:noProof/>
                <w:webHidden/>
              </w:rPr>
              <w:tab/>
            </w:r>
            <w:r w:rsidR="00E06051">
              <w:rPr>
                <w:noProof/>
                <w:webHidden/>
              </w:rPr>
              <w:fldChar w:fldCharType="begin"/>
            </w:r>
            <w:r w:rsidR="00E06051">
              <w:rPr>
                <w:noProof/>
                <w:webHidden/>
              </w:rPr>
              <w:instrText xml:space="preserve"> PAGEREF _Toc412552966 \h </w:instrText>
            </w:r>
            <w:r w:rsidR="00E06051">
              <w:rPr>
                <w:noProof/>
                <w:webHidden/>
              </w:rPr>
            </w:r>
            <w:r w:rsidR="00E06051">
              <w:rPr>
                <w:noProof/>
                <w:webHidden/>
              </w:rPr>
              <w:fldChar w:fldCharType="separate"/>
            </w:r>
            <w:r w:rsidR="00E06051">
              <w:rPr>
                <w:noProof/>
                <w:webHidden/>
              </w:rPr>
              <w:t>4</w:t>
            </w:r>
            <w:r w:rsidR="00E06051">
              <w:rPr>
                <w:noProof/>
                <w:webHidden/>
              </w:rPr>
              <w:fldChar w:fldCharType="end"/>
            </w:r>
          </w:hyperlink>
        </w:p>
        <w:p w14:paraId="635CDAE8" w14:textId="77777777" w:rsidR="00E06051" w:rsidRDefault="005C37E9" w:rsidP="00E06051">
          <w:pPr>
            <w:pStyle w:val="TOC3"/>
            <w:rPr>
              <w:rFonts w:eastAsiaTheme="minorEastAsia"/>
              <w:noProof/>
            </w:rPr>
          </w:pPr>
          <w:hyperlink w:anchor="_Toc412552967" w:history="1">
            <w:r w:rsidR="00E06051" w:rsidRPr="00DD424D">
              <w:rPr>
                <w:rStyle w:val="Hyperlink"/>
                <w:noProof/>
              </w:rPr>
              <w:t>T1.7 - Software Requirements [SA -&gt; AIRBUS + LORIA + UNIT + MANTIS + OBEO]</w:t>
            </w:r>
            <w:r w:rsidR="00E06051">
              <w:rPr>
                <w:noProof/>
                <w:webHidden/>
              </w:rPr>
              <w:tab/>
            </w:r>
            <w:r w:rsidR="00E06051">
              <w:rPr>
                <w:noProof/>
                <w:webHidden/>
              </w:rPr>
              <w:fldChar w:fldCharType="begin"/>
            </w:r>
            <w:r w:rsidR="00E06051">
              <w:rPr>
                <w:noProof/>
                <w:webHidden/>
              </w:rPr>
              <w:instrText xml:space="preserve"> PAGEREF _Toc412552967 \h </w:instrText>
            </w:r>
            <w:r w:rsidR="00E06051">
              <w:rPr>
                <w:noProof/>
                <w:webHidden/>
              </w:rPr>
            </w:r>
            <w:r w:rsidR="00E06051">
              <w:rPr>
                <w:noProof/>
                <w:webHidden/>
              </w:rPr>
              <w:fldChar w:fldCharType="separate"/>
            </w:r>
            <w:r w:rsidR="00E06051">
              <w:rPr>
                <w:noProof/>
                <w:webHidden/>
              </w:rPr>
              <w:t>5</w:t>
            </w:r>
            <w:r w:rsidR="00E06051">
              <w:rPr>
                <w:noProof/>
                <w:webHidden/>
              </w:rPr>
              <w:fldChar w:fldCharType="end"/>
            </w:r>
          </w:hyperlink>
        </w:p>
        <w:p w14:paraId="7C46E027" w14:textId="77777777" w:rsidR="00E06051" w:rsidRDefault="005C37E9" w:rsidP="00E06051">
          <w:pPr>
            <w:pStyle w:val="TOC3"/>
            <w:rPr>
              <w:rFonts w:eastAsiaTheme="minorEastAsia"/>
              <w:noProof/>
            </w:rPr>
          </w:pPr>
          <w:hyperlink w:anchor="_Toc412552968" w:history="1">
            <w:r w:rsidR="00E06051" w:rsidRPr="00DD424D">
              <w:rPr>
                <w:rStyle w:val="Hyperlink"/>
                <w:noProof/>
              </w:rPr>
              <w:t>T1.8 - Software Requirements Review [SA -&gt; AIRBUS + UNIT + KOCSISTEM + ALL]</w:t>
            </w:r>
            <w:r w:rsidR="00E06051">
              <w:rPr>
                <w:noProof/>
                <w:webHidden/>
              </w:rPr>
              <w:tab/>
            </w:r>
            <w:r w:rsidR="00E06051">
              <w:rPr>
                <w:noProof/>
                <w:webHidden/>
              </w:rPr>
              <w:fldChar w:fldCharType="begin"/>
            </w:r>
            <w:r w:rsidR="00E06051">
              <w:rPr>
                <w:noProof/>
                <w:webHidden/>
              </w:rPr>
              <w:instrText xml:space="preserve"> PAGEREF _Toc412552968 \h </w:instrText>
            </w:r>
            <w:r w:rsidR="00E06051">
              <w:rPr>
                <w:noProof/>
                <w:webHidden/>
              </w:rPr>
            </w:r>
            <w:r w:rsidR="00E06051">
              <w:rPr>
                <w:noProof/>
                <w:webHidden/>
              </w:rPr>
              <w:fldChar w:fldCharType="separate"/>
            </w:r>
            <w:r w:rsidR="00E06051">
              <w:rPr>
                <w:noProof/>
                <w:webHidden/>
              </w:rPr>
              <w:t>5</w:t>
            </w:r>
            <w:r w:rsidR="00E06051">
              <w:rPr>
                <w:noProof/>
                <w:webHidden/>
              </w:rPr>
              <w:fldChar w:fldCharType="end"/>
            </w:r>
          </w:hyperlink>
        </w:p>
        <w:p w14:paraId="46122B42" w14:textId="77777777" w:rsidR="00E06051" w:rsidRDefault="005C37E9" w:rsidP="00E06051">
          <w:pPr>
            <w:pStyle w:val="TOC3"/>
            <w:rPr>
              <w:rFonts w:eastAsiaTheme="minorEastAsia"/>
              <w:noProof/>
            </w:rPr>
          </w:pPr>
          <w:hyperlink w:anchor="_Toc412552969" w:history="1">
            <w:r w:rsidR="00E06051" w:rsidRPr="00DD424D">
              <w:rPr>
                <w:rStyle w:val="Hyperlink"/>
                <w:noProof/>
              </w:rPr>
              <w:t>T1.9 - Annual Product Review [SA -&gt; AIRBUS + Country Coordinators - "Product Review Committee"]</w:t>
            </w:r>
            <w:r w:rsidR="00E06051">
              <w:rPr>
                <w:noProof/>
                <w:webHidden/>
              </w:rPr>
              <w:tab/>
            </w:r>
            <w:r w:rsidR="00E06051">
              <w:rPr>
                <w:noProof/>
                <w:webHidden/>
              </w:rPr>
              <w:fldChar w:fldCharType="begin"/>
            </w:r>
            <w:r w:rsidR="00E06051">
              <w:rPr>
                <w:noProof/>
                <w:webHidden/>
              </w:rPr>
              <w:instrText xml:space="preserve"> PAGEREF _Toc412552969 \h </w:instrText>
            </w:r>
            <w:r w:rsidR="00E06051">
              <w:rPr>
                <w:noProof/>
                <w:webHidden/>
              </w:rPr>
            </w:r>
            <w:r w:rsidR="00E06051">
              <w:rPr>
                <w:noProof/>
                <w:webHidden/>
              </w:rPr>
              <w:fldChar w:fldCharType="separate"/>
            </w:r>
            <w:r w:rsidR="00E06051">
              <w:rPr>
                <w:noProof/>
                <w:webHidden/>
              </w:rPr>
              <w:t>5</w:t>
            </w:r>
            <w:r w:rsidR="00E06051">
              <w:rPr>
                <w:noProof/>
                <w:webHidden/>
              </w:rPr>
              <w:fldChar w:fldCharType="end"/>
            </w:r>
          </w:hyperlink>
        </w:p>
        <w:p w14:paraId="42125CD1" w14:textId="77777777" w:rsidR="00E06051" w:rsidRDefault="005C37E9" w:rsidP="00E06051">
          <w:pPr>
            <w:pStyle w:val="TOC3"/>
            <w:rPr>
              <w:rFonts w:eastAsiaTheme="minorEastAsia"/>
              <w:noProof/>
            </w:rPr>
          </w:pPr>
          <w:hyperlink w:anchor="_Toc412552970" w:history="1">
            <w:r w:rsidR="00E06051" w:rsidRPr="00DD424D">
              <w:rPr>
                <w:rStyle w:val="Hyperlink"/>
                <w:noProof/>
              </w:rPr>
              <w:t>T1.10 - Technical Risk Assessment and Management [OBEO + UNIT + KOCSISTEM + ALL]</w:t>
            </w:r>
            <w:r w:rsidR="00E06051">
              <w:rPr>
                <w:noProof/>
                <w:webHidden/>
              </w:rPr>
              <w:tab/>
            </w:r>
            <w:r w:rsidR="00E06051">
              <w:rPr>
                <w:noProof/>
                <w:webHidden/>
              </w:rPr>
              <w:fldChar w:fldCharType="begin"/>
            </w:r>
            <w:r w:rsidR="00E06051">
              <w:rPr>
                <w:noProof/>
                <w:webHidden/>
              </w:rPr>
              <w:instrText xml:space="preserve"> PAGEREF _Toc412552970 \h </w:instrText>
            </w:r>
            <w:r w:rsidR="00E06051">
              <w:rPr>
                <w:noProof/>
                <w:webHidden/>
              </w:rPr>
            </w:r>
            <w:r w:rsidR="00E06051">
              <w:rPr>
                <w:noProof/>
                <w:webHidden/>
              </w:rPr>
              <w:fldChar w:fldCharType="separate"/>
            </w:r>
            <w:r w:rsidR="00E06051">
              <w:rPr>
                <w:noProof/>
                <w:webHidden/>
              </w:rPr>
              <w:t>5</w:t>
            </w:r>
            <w:r w:rsidR="00E06051">
              <w:rPr>
                <w:noProof/>
                <w:webHidden/>
              </w:rPr>
              <w:fldChar w:fldCharType="end"/>
            </w:r>
          </w:hyperlink>
        </w:p>
        <w:p w14:paraId="557F8F99" w14:textId="77777777" w:rsidR="00E06051" w:rsidRDefault="005C37E9">
          <w:pPr>
            <w:pStyle w:val="TOC2"/>
            <w:rPr>
              <w:rFonts w:eastAsiaTheme="minorEastAsia"/>
              <w:noProof/>
            </w:rPr>
          </w:pPr>
          <w:hyperlink w:anchor="_Toc412552971" w:history="1">
            <w:r w:rsidR="00E06051" w:rsidRPr="00DD424D">
              <w:rPr>
                <w:rStyle w:val="Hyperlink"/>
                <w:noProof/>
              </w:rPr>
              <w:t>WP2 - Semantic Parsing and Generation of Documents and Documents Components (LORIA)</w:t>
            </w:r>
            <w:r w:rsidR="00E06051">
              <w:rPr>
                <w:noProof/>
                <w:webHidden/>
              </w:rPr>
              <w:tab/>
            </w:r>
            <w:r w:rsidR="00E06051">
              <w:rPr>
                <w:noProof/>
                <w:webHidden/>
              </w:rPr>
              <w:fldChar w:fldCharType="begin"/>
            </w:r>
            <w:r w:rsidR="00E06051">
              <w:rPr>
                <w:noProof/>
                <w:webHidden/>
              </w:rPr>
              <w:instrText xml:space="preserve"> PAGEREF _Toc412552971 \h </w:instrText>
            </w:r>
            <w:r w:rsidR="00E06051">
              <w:rPr>
                <w:noProof/>
                <w:webHidden/>
              </w:rPr>
            </w:r>
            <w:r w:rsidR="00E06051">
              <w:rPr>
                <w:noProof/>
                <w:webHidden/>
              </w:rPr>
              <w:fldChar w:fldCharType="separate"/>
            </w:r>
            <w:r w:rsidR="00E06051">
              <w:rPr>
                <w:noProof/>
                <w:webHidden/>
              </w:rPr>
              <w:t>6</w:t>
            </w:r>
            <w:r w:rsidR="00E06051">
              <w:rPr>
                <w:noProof/>
                <w:webHidden/>
              </w:rPr>
              <w:fldChar w:fldCharType="end"/>
            </w:r>
          </w:hyperlink>
        </w:p>
        <w:p w14:paraId="19B4B9F9" w14:textId="77777777" w:rsidR="00E06051" w:rsidRDefault="005C37E9" w:rsidP="00E06051">
          <w:pPr>
            <w:pStyle w:val="TOC3"/>
            <w:rPr>
              <w:rFonts w:eastAsiaTheme="minorEastAsia"/>
              <w:noProof/>
            </w:rPr>
          </w:pPr>
          <w:hyperlink w:anchor="_Toc412552972" w:history="1">
            <w:r w:rsidR="00E06051" w:rsidRPr="00DD424D">
              <w:rPr>
                <w:rStyle w:val="Hyperlink"/>
                <w:noProof/>
              </w:rPr>
              <w:t>T2.1 - Data Collection [LORIA + KUL -SA ++ OBEO ++ AIRBUS ++Sogeti]</w:t>
            </w:r>
            <w:r w:rsidR="00E06051">
              <w:rPr>
                <w:noProof/>
                <w:webHidden/>
              </w:rPr>
              <w:tab/>
            </w:r>
            <w:r w:rsidR="00E06051">
              <w:rPr>
                <w:noProof/>
                <w:webHidden/>
              </w:rPr>
              <w:fldChar w:fldCharType="begin"/>
            </w:r>
            <w:r w:rsidR="00E06051">
              <w:rPr>
                <w:noProof/>
                <w:webHidden/>
              </w:rPr>
              <w:instrText xml:space="preserve"> PAGEREF _Toc412552972 \h </w:instrText>
            </w:r>
            <w:r w:rsidR="00E06051">
              <w:rPr>
                <w:noProof/>
                <w:webHidden/>
              </w:rPr>
            </w:r>
            <w:r w:rsidR="00E06051">
              <w:rPr>
                <w:noProof/>
                <w:webHidden/>
              </w:rPr>
              <w:fldChar w:fldCharType="separate"/>
            </w:r>
            <w:r w:rsidR="00E06051">
              <w:rPr>
                <w:noProof/>
                <w:webHidden/>
              </w:rPr>
              <w:t>6</w:t>
            </w:r>
            <w:r w:rsidR="00E06051">
              <w:rPr>
                <w:noProof/>
                <w:webHidden/>
              </w:rPr>
              <w:fldChar w:fldCharType="end"/>
            </w:r>
          </w:hyperlink>
        </w:p>
        <w:p w14:paraId="454F53AF" w14:textId="77777777" w:rsidR="00E06051" w:rsidRDefault="005C37E9" w:rsidP="00E06051">
          <w:pPr>
            <w:pStyle w:val="TOC3"/>
            <w:rPr>
              <w:rFonts w:eastAsiaTheme="minorEastAsia"/>
              <w:noProof/>
            </w:rPr>
          </w:pPr>
          <w:hyperlink w:anchor="_Toc412552973" w:history="1">
            <w:r w:rsidR="00E06051" w:rsidRPr="00DD424D">
              <w:rPr>
                <w:rStyle w:val="Hyperlink"/>
                <w:noProof/>
              </w:rPr>
              <w:t>T2.2 - Hybrid approaches to semantic parsing [KUL1 + LORIA]</w:t>
            </w:r>
            <w:r w:rsidR="00E06051">
              <w:rPr>
                <w:noProof/>
                <w:webHidden/>
              </w:rPr>
              <w:tab/>
            </w:r>
            <w:r w:rsidR="00E06051">
              <w:rPr>
                <w:noProof/>
                <w:webHidden/>
              </w:rPr>
              <w:fldChar w:fldCharType="begin"/>
            </w:r>
            <w:r w:rsidR="00E06051">
              <w:rPr>
                <w:noProof/>
                <w:webHidden/>
              </w:rPr>
              <w:instrText xml:space="preserve"> PAGEREF _Toc412552973 \h </w:instrText>
            </w:r>
            <w:r w:rsidR="00E06051">
              <w:rPr>
                <w:noProof/>
                <w:webHidden/>
              </w:rPr>
            </w:r>
            <w:r w:rsidR="00E06051">
              <w:rPr>
                <w:noProof/>
                <w:webHidden/>
              </w:rPr>
              <w:fldChar w:fldCharType="separate"/>
            </w:r>
            <w:r w:rsidR="00E06051">
              <w:rPr>
                <w:noProof/>
                <w:webHidden/>
              </w:rPr>
              <w:t>6</w:t>
            </w:r>
            <w:r w:rsidR="00E06051">
              <w:rPr>
                <w:noProof/>
                <w:webHidden/>
              </w:rPr>
              <w:fldChar w:fldCharType="end"/>
            </w:r>
          </w:hyperlink>
        </w:p>
        <w:p w14:paraId="0F4A2C54" w14:textId="77777777" w:rsidR="00E06051" w:rsidRDefault="005C37E9" w:rsidP="00E06051">
          <w:pPr>
            <w:pStyle w:val="TOC3"/>
            <w:rPr>
              <w:rFonts w:eastAsiaTheme="minorEastAsia"/>
              <w:noProof/>
            </w:rPr>
          </w:pPr>
          <w:hyperlink w:anchor="_Toc412552974" w:history="1">
            <w:r w:rsidR="00E06051" w:rsidRPr="00DD424D">
              <w:rPr>
                <w:rStyle w:val="Hyperlink"/>
                <w:noProof/>
              </w:rPr>
              <w:t>T2.3 - Hybrid approaches to Natural Language Generation [LORIA - KUL2 + KUL1]</w:t>
            </w:r>
            <w:r w:rsidR="00E06051">
              <w:rPr>
                <w:noProof/>
                <w:webHidden/>
              </w:rPr>
              <w:tab/>
            </w:r>
            <w:r w:rsidR="00E06051">
              <w:rPr>
                <w:noProof/>
                <w:webHidden/>
              </w:rPr>
              <w:fldChar w:fldCharType="begin"/>
            </w:r>
            <w:r w:rsidR="00E06051">
              <w:rPr>
                <w:noProof/>
                <w:webHidden/>
              </w:rPr>
              <w:instrText xml:space="preserve"> PAGEREF _Toc412552974 \h </w:instrText>
            </w:r>
            <w:r w:rsidR="00E06051">
              <w:rPr>
                <w:noProof/>
                <w:webHidden/>
              </w:rPr>
            </w:r>
            <w:r w:rsidR="00E06051">
              <w:rPr>
                <w:noProof/>
                <w:webHidden/>
              </w:rPr>
              <w:fldChar w:fldCharType="separate"/>
            </w:r>
            <w:r w:rsidR="00E06051">
              <w:rPr>
                <w:noProof/>
                <w:webHidden/>
              </w:rPr>
              <w:t>7</w:t>
            </w:r>
            <w:r w:rsidR="00E06051">
              <w:rPr>
                <w:noProof/>
                <w:webHidden/>
              </w:rPr>
              <w:fldChar w:fldCharType="end"/>
            </w:r>
          </w:hyperlink>
        </w:p>
        <w:p w14:paraId="2B935E7F" w14:textId="77777777" w:rsidR="00E06051" w:rsidRDefault="005C37E9" w:rsidP="00E06051">
          <w:pPr>
            <w:pStyle w:val="TOC3"/>
            <w:rPr>
              <w:rFonts w:eastAsiaTheme="minorEastAsia"/>
              <w:noProof/>
            </w:rPr>
          </w:pPr>
          <w:hyperlink w:anchor="_Toc412552975" w:history="1">
            <w:r w:rsidR="00E06051" w:rsidRPr="00DD424D">
              <w:rPr>
                <w:rStyle w:val="Hyperlink"/>
                <w:noProof/>
              </w:rPr>
              <w:t>T2.4 - Definition of the target semantic representation language [- KUL2 + KUL1 + LORIA ++ OBEO ++ AIRBUS]</w:t>
            </w:r>
            <w:r w:rsidR="00E06051">
              <w:rPr>
                <w:noProof/>
                <w:webHidden/>
              </w:rPr>
              <w:tab/>
            </w:r>
            <w:r w:rsidR="00E06051">
              <w:rPr>
                <w:noProof/>
                <w:webHidden/>
              </w:rPr>
              <w:fldChar w:fldCharType="begin"/>
            </w:r>
            <w:r w:rsidR="00E06051">
              <w:rPr>
                <w:noProof/>
                <w:webHidden/>
              </w:rPr>
              <w:instrText xml:space="preserve"> PAGEREF _Toc412552975 \h </w:instrText>
            </w:r>
            <w:r w:rsidR="00E06051">
              <w:rPr>
                <w:noProof/>
                <w:webHidden/>
              </w:rPr>
            </w:r>
            <w:r w:rsidR="00E06051">
              <w:rPr>
                <w:noProof/>
                <w:webHidden/>
              </w:rPr>
              <w:fldChar w:fldCharType="separate"/>
            </w:r>
            <w:r w:rsidR="00E06051">
              <w:rPr>
                <w:noProof/>
                <w:webHidden/>
              </w:rPr>
              <w:t>7</w:t>
            </w:r>
            <w:r w:rsidR="00E06051">
              <w:rPr>
                <w:noProof/>
                <w:webHidden/>
              </w:rPr>
              <w:fldChar w:fldCharType="end"/>
            </w:r>
          </w:hyperlink>
        </w:p>
        <w:p w14:paraId="4F9CE8A8" w14:textId="77777777" w:rsidR="00E06051" w:rsidRDefault="005C37E9" w:rsidP="00E06051">
          <w:pPr>
            <w:pStyle w:val="TOC3"/>
            <w:rPr>
              <w:rFonts w:eastAsiaTheme="minorEastAsia"/>
              <w:noProof/>
            </w:rPr>
          </w:pPr>
          <w:hyperlink w:anchor="_Toc412552976" w:history="1">
            <w:r w:rsidR="00E06051" w:rsidRPr="00DD424D">
              <w:rPr>
                <w:rStyle w:val="Hyperlink"/>
                <w:noProof/>
              </w:rPr>
              <w:t>T2.5 - Development of the semantic parser and of the generator [LORIA + KUL1 + MANTIS - KUL2 + AIRBUS ++ OBEO]</w:t>
            </w:r>
            <w:r w:rsidR="00E06051">
              <w:rPr>
                <w:noProof/>
                <w:webHidden/>
              </w:rPr>
              <w:tab/>
            </w:r>
            <w:r w:rsidR="00E06051">
              <w:rPr>
                <w:noProof/>
                <w:webHidden/>
              </w:rPr>
              <w:fldChar w:fldCharType="begin"/>
            </w:r>
            <w:r w:rsidR="00E06051">
              <w:rPr>
                <w:noProof/>
                <w:webHidden/>
              </w:rPr>
              <w:instrText xml:space="preserve"> PAGEREF _Toc412552976 \h </w:instrText>
            </w:r>
            <w:r w:rsidR="00E06051">
              <w:rPr>
                <w:noProof/>
                <w:webHidden/>
              </w:rPr>
            </w:r>
            <w:r w:rsidR="00E06051">
              <w:rPr>
                <w:noProof/>
                <w:webHidden/>
              </w:rPr>
              <w:fldChar w:fldCharType="separate"/>
            </w:r>
            <w:r w:rsidR="00E06051">
              <w:rPr>
                <w:noProof/>
                <w:webHidden/>
              </w:rPr>
              <w:t>7</w:t>
            </w:r>
            <w:r w:rsidR="00E06051">
              <w:rPr>
                <w:noProof/>
                <w:webHidden/>
              </w:rPr>
              <w:fldChar w:fldCharType="end"/>
            </w:r>
          </w:hyperlink>
        </w:p>
        <w:p w14:paraId="5196498D" w14:textId="77777777" w:rsidR="00E06051" w:rsidRDefault="005C37E9">
          <w:pPr>
            <w:pStyle w:val="TOC2"/>
            <w:rPr>
              <w:rFonts w:eastAsiaTheme="minorEastAsia"/>
              <w:noProof/>
            </w:rPr>
          </w:pPr>
          <w:hyperlink w:anchor="_Toc412552977" w:history="1">
            <w:r w:rsidR="00E06051" w:rsidRPr="00DD424D">
              <w:rPr>
                <w:rStyle w:val="Hyperlink"/>
                <w:noProof/>
              </w:rPr>
              <w:t>WP3 - Model to/from Knowledge Base (UNIT)</w:t>
            </w:r>
            <w:r w:rsidR="00E06051">
              <w:rPr>
                <w:noProof/>
                <w:webHidden/>
              </w:rPr>
              <w:tab/>
            </w:r>
            <w:r w:rsidR="00E06051">
              <w:rPr>
                <w:noProof/>
                <w:webHidden/>
              </w:rPr>
              <w:fldChar w:fldCharType="begin"/>
            </w:r>
            <w:r w:rsidR="00E06051">
              <w:rPr>
                <w:noProof/>
                <w:webHidden/>
              </w:rPr>
              <w:instrText xml:space="preserve"> PAGEREF _Toc412552977 \h </w:instrText>
            </w:r>
            <w:r w:rsidR="00E06051">
              <w:rPr>
                <w:noProof/>
                <w:webHidden/>
              </w:rPr>
            </w:r>
            <w:r w:rsidR="00E06051">
              <w:rPr>
                <w:noProof/>
                <w:webHidden/>
              </w:rPr>
              <w:fldChar w:fldCharType="separate"/>
            </w:r>
            <w:r w:rsidR="00E06051">
              <w:rPr>
                <w:noProof/>
                <w:webHidden/>
              </w:rPr>
              <w:t>9</w:t>
            </w:r>
            <w:r w:rsidR="00E06051">
              <w:rPr>
                <w:noProof/>
                <w:webHidden/>
              </w:rPr>
              <w:fldChar w:fldCharType="end"/>
            </w:r>
          </w:hyperlink>
        </w:p>
        <w:p w14:paraId="0D907BDE" w14:textId="77777777" w:rsidR="00E06051" w:rsidRDefault="005C37E9" w:rsidP="00E06051">
          <w:pPr>
            <w:pStyle w:val="TOC3"/>
            <w:rPr>
              <w:rFonts w:eastAsiaTheme="minorEastAsia"/>
              <w:noProof/>
            </w:rPr>
          </w:pPr>
          <w:hyperlink w:anchor="_Toc412552978" w:history="1">
            <w:r w:rsidR="00E06051" w:rsidRPr="00DD424D">
              <w:rPr>
                <w:rStyle w:val="Hyperlink"/>
                <w:noProof/>
              </w:rPr>
              <w:t>T3.1 - Review of M2M transformation approaches [UNIT + KOCSISTEM]</w:t>
            </w:r>
            <w:r w:rsidR="00E06051">
              <w:rPr>
                <w:noProof/>
                <w:webHidden/>
              </w:rPr>
              <w:tab/>
            </w:r>
            <w:r w:rsidR="00E06051">
              <w:rPr>
                <w:noProof/>
                <w:webHidden/>
              </w:rPr>
              <w:fldChar w:fldCharType="begin"/>
            </w:r>
            <w:r w:rsidR="00E06051">
              <w:rPr>
                <w:noProof/>
                <w:webHidden/>
              </w:rPr>
              <w:instrText xml:space="preserve"> PAGEREF _Toc412552978 \h </w:instrText>
            </w:r>
            <w:r w:rsidR="00E06051">
              <w:rPr>
                <w:noProof/>
                <w:webHidden/>
              </w:rPr>
            </w:r>
            <w:r w:rsidR="00E06051">
              <w:rPr>
                <w:noProof/>
                <w:webHidden/>
              </w:rPr>
              <w:fldChar w:fldCharType="separate"/>
            </w:r>
            <w:r w:rsidR="00E06051">
              <w:rPr>
                <w:noProof/>
                <w:webHidden/>
              </w:rPr>
              <w:t>9</w:t>
            </w:r>
            <w:r w:rsidR="00E06051">
              <w:rPr>
                <w:noProof/>
                <w:webHidden/>
              </w:rPr>
              <w:fldChar w:fldCharType="end"/>
            </w:r>
          </w:hyperlink>
        </w:p>
        <w:p w14:paraId="7AECBEB9" w14:textId="77777777" w:rsidR="00E06051" w:rsidRDefault="005C37E9" w:rsidP="00E06051">
          <w:pPr>
            <w:pStyle w:val="TOC3"/>
            <w:rPr>
              <w:rFonts w:eastAsiaTheme="minorEastAsia"/>
              <w:noProof/>
            </w:rPr>
          </w:pPr>
          <w:hyperlink w:anchor="_Toc412552979" w:history="1">
            <w:r w:rsidR="00E06051" w:rsidRPr="00DD424D">
              <w:rPr>
                <w:rStyle w:val="Hyperlink"/>
                <w:noProof/>
              </w:rPr>
              <w:t>T3.2 - Specification and design of the M2M Transformation Framework [UNIT + KOCSISTEM]</w:t>
            </w:r>
            <w:r w:rsidR="00E06051">
              <w:rPr>
                <w:noProof/>
                <w:webHidden/>
              </w:rPr>
              <w:tab/>
            </w:r>
            <w:r w:rsidR="00E06051">
              <w:rPr>
                <w:noProof/>
                <w:webHidden/>
              </w:rPr>
              <w:fldChar w:fldCharType="begin"/>
            </w:r>
            <w:r w:rsidR="00E06051">
              <w:rPr>
                <w:noProof/>
                <w:webHidden/>
              </w:rPr>
              <w:instrText xml:space="preserve"> PAGEREF _Toc412552979 \h </w:instrText>
            </w:r>
            <w:r w:rsidR="00E06051">
              <w:rPr>
                <w:noProof/>
                <w:webHidden/>
              </w:rPr>
            </w:r>
            <w:r w:rsidR="00E06051">
              <w:rPr>
                <w:noProof/>
                <w:webHidden/>
              </w:rPr>
              <w:fldChar w:fldCharType="separate"/>
            </w:r>
            <w:r w:rsidR="00E06051">
              <w:rPr>
                <w:noProof/>
                <w:webHidden/>
              </w:rPr>
              <w:t>9</w:t>
            </w:r>
            <w:r w:rsidR="00E06051">
              <w:rPr>
                <w:noProof/>
                <w:webHidden/>
              </w:rPr>
              <w:fldChar w:fldCharType="end"/>
            </w:r>
          </w:hyperlink>
        </w:p>
        <w:p w14:paraId="675DBF8F" w14:textId="77777777" w:rsidR="00E06051" w:rsidRDefault="005C37E9" w:rsidP="00E06051">
          <w:pPr>
            <w:pStyle w:val="TOC3"/>
            <w:rPr>
              <w:rFonts w:eastAsiaTheme="minorEastAsia"/>
              <w:noProof/>
            </w:rPr>
          </w:pPr>
          <w:hyperlink w:anchor="_Toc412552980" w:history="1">
            <w:r w:rsidR="00E06051" w:rsidRPr="00DD424D">
              <w:rPr>
                <w:rStyle w:val="Hyperlink"/>
                <w:noProof/>
              </w:rPr>
              <w:t>T3.3 - Development of the Transformation Manager component [UNIT + KOCSISTEM]</w:t>
            </w:r>
            <w:r w:rsidR="00E06051">
              <w:rPr>
                <w:noProof/>
                <w:webHidden/>
              </w:rPr>
              <w:tab/>
            </w:r>
            <w:r w:rsidR="00E06051">
              <w:rPr>
                <w:noProof/>
                <w:webHidden/>
              </w:rPr>
              <w:fldChar w:fldCharType="begin"/>
            </w:r>
            <w:r w:rsidR="00E06051">
              <w:rPr>
                <w:noProof/>
                <w:webHidden/>
              </w:rPr>
              <w:instrText xml:space="preserve"> PAGEREF _Toc412552980 \h </w:instrText>
            </w:r>
            <w:r w:rsidR="00E06051">
              <w:rPr>
                <w:noProof/>
                <w:webHidden/>
              </w:rPr>
            </w:r>
            <w:r w:rsidR="00E06051">
              <w:rPr>
                <w:noProof/>
                <w:webHidden/>
              </w:rPr>
              <w:fldChar w:fldCharType="separate"/>
            </w:r>
            <w:r w:rsidR="00E06051">
              <w:rPr>
                <w:noProof/>
                <w:webHidden/>
              </w:rPr>
              <w:t>9</w:t>
            </w:r>
            <w:r w:rsidR="00E06051">
              <w:rPr>
                <w:noProof/>
                <w:webHidden/>
              </w:rPr>
              <w:fldChar w:fldCharType="end"/>
            </w:r>
          </w:hyperlink>
        </w:p>
        <w:p w14:paraId="128AB0A3" w14:textId="77777777" w:rsidR="00E06051" w:rsidRDefault="005C37E9" w:rsidP="00E06051">
          <w:pPr>
            <w:pStyle w:val="TOC3"/>
            <w:rPr>
              <w:rFonts w:eastAsiaTheme="minorEastAsia"/>
              <w:noProof/>
            </w:rPr>
          </w:pPr>
          <w:hyperlink w:anchor="_Toc412552981" w:history="1">
            <w:r w:rsidR="00E06051" w:rsidRPr="00DD424D">
              <w:rPr>
                <w:rStyle w:val="Hyperlink"/>
                <w:noProof/>
              </w:rPr>
              <w:t>T3.4 - Development of the Configuration Manager (COM) component [UNIT + KOCSISTEM]</w:t>
            </w:r>
            <w:r w:rsidR="00E06051">
              <w:rPr>
                <w:noProof/>
                <w:webHidden/>
              </w:rPr>
              <w:tab/>
            </w:r>
            <w:r w:rsidR="00E06051">
              <w:rPr>
                <w:noProof/>
                <w:webHidden/>
              </w:rPr>
              <w:fldChar w:fldCharType="begin"/>
            </w:r>
            <w:r w:rsidR="00E06051">
              <w:rPr>
                <w:noProof/>
                <w:webHidden/>
              </w:rPr>
              <w:instrText xml:space="preserve"> PAGEREF _Toc412552981 \h </w:instrText>
            </w:r>
            <w:r w:rsidR="00E06051">
              <w:rPr>
                <w:noProof/>
                <w:webHidden/>
              </w:rPr>
            </w:r>
            <w:r w:rsidR="00E06051">
              <w:rPr>
                <w:noProof/>
                <w:webHidden/>
              </w:rPr>
              <w:fldChar w:fldCharType="separate"/>
            </w:r>
            <w:r w:rsidR="00E06051">
              <w:rPr>
                <w:noProof/>
                <w:webHidden/>
              </w:rPr>
              <w:t>10</w:t>
            </w:r>
            <w:r w:rsidR="00E06051">
              <w:rPr>
                <w:noProof/>
                <w:webHidden/>
              </w:rPr>
              <w:fldChar w:fldCharType="end"/>
            </w:r>
          </w:hyperlink>
        </w:p>
        <w:p w14:paraId="6DA70EF7" w14:textId="77777777" w:rsidR="00E06051" w:rsidRDefault="005C37E9" w:rsidP="00E06051">
          <w:pPr>
            <w:pStyle w:val="TOC3"/>
            <w:rPr>
              <w:rFonts w:eastAsiaTheme="minorEastAsia"/>
              <w:noProof/>
            </w:rPr>
          </w:pPr>
          <w:hyperlink w:anchor="_Toc412552982" w:history="1">
            <w:r w:rsidR="00E06051" w:rsidRPr="00DD424D">
              <w:rPr>
                <w:rStyle w:val="Hyperlink"/>
                <w:noProof/>
              </w:rPr>
              <w:t>T3.5 - Development of the Traceability Manager component [UNIT + KOCSISTEM]</w:t>
            </w:r>
            <w:r w:rsidR="00E06051">
              <w:rPr>
                <w:noProof/>
                <w:webHidden/>
              </w:rPr>
              <w:tab/>
            </w:r>
            <w:r w:rsidR="00E06051">
              <w:rPr>
                <w:noProof/>
                <w:webHidden/>
              </w:rPr>
              <w:fldChar w:fldCharType="begin"/>
            </w:r>
            <w:r w:rsidR="00E06051">
              <w:rPr>
                <w:noProof/>
                <w:webHidden/>
              </w:rPr>
              <w:instrText xml:space="preserve"> PAGEREF _Toc412552982 \h </w:instrText>
            </w:r>
            <w:r w:rsidR="00E06051">
              <w:rPr>
                <w:noProof/>
                <w:webHidden/>
              </w:rPr>
            </w:r>
            <w:r w:rsidR="00E06051">
              <w:rPr>
                <w:noProof/>
                <w:webHidden/>
              </w:rPr>
              <w:fldChar w:fldCharType="separate"/>
            </w:r>
            <w:r w:rsidR="00E06051">
              <w:rPr>
                <w:noProof/>
                <w:webHidden/>
              </w:rPr>
              <w:t>10</w:t>
            </w:r>
            <w:r w:rsidR="00E06051">
              <w:rPr>
                <w:noProof/>
                <w:webHidden/>
              </w:rPr>
              <w:fldChar w:fldCharType="end"/>
            </w:r>
          </w:hyperlink>
        </w:p>
        <w:p w14:paraId="3CF60AF3" w14:textId="77777777" w:rsidR="00E06051" w:rsidRDefault="005C37E9" w:rsidP="00E06051">
          <w:pPr>
            <w:pStyle w:val="TOC3"/>
            <w:rPr>
              <w:rFonts w:eastAsiaTheme="minorEastAsia"/>
              <w:noProof/>
            </w:rPr>
          </w:pPr>
          <w:hyperlink w:anchor="_Toc412552983" w:history="1">
            <w:r w:rsidR="00E06051" w:rsidRPr="00DD424D">
              <w:rPr>
                <w:rStyle w:val="Hyperlink"/>
                <w:noProof/>
              </w:rPr>
              <w:t>T3.6 - Development of the Synchronization Manager component [UNIT + KOCSISTEM]</w:t>
            </w:r>
            <w:r w:rsidR="00E06051">
              <w:rPr>
                <w:noProof/>
                <w:webHidden/>
              </w:rPr>
              <w:tab/>
            </w:r>
            <w:r w:rsidR="00E06051">
              <w:rPr>
                <w:noProof/>
                <w:webHidden/>
              </w:rPr>
              <w:fldChar w:fldCharType="begin"/>
            </w:r>
            <w:r w:rsidR="00E06051">
              <w:rPr>
                <w:noProof/>
                <w:webHidden/>
              </w:rPr>
              <w:instrText xml:space="preserve"> PAGEREF _Toc412552983 \h </w:instrText>
            </w:r>
            <w:r w:rsidR="00E06051">
              <w:rPr>
                <w:noProof/>
                <w:webHidden/>
              </w:rPr>
            </w:r>
            <w:r w:rsidR="00E06051">
              <w:rPr>
                <w:noProof/>
                <w:webHidden/>
              </w:rPr>
              <w:fldChar w:fldCharType="separate"/>
            </w:r>
            <w:r w:rsidR="00E06051">
              <w:rPr>
                <w:noProof/>
                <w:webHidden/>
              </w:rPr>
              <w:t>11</w:t>
            </w:r>
            <w:r w:rsidR="00E06051">
              <w:rPr>
                <w:noProof/>
                <w:webHidden/>
              </w:rPr>
              <w:fldChar w:fldCharType="end"/>
            </w:r>
          </w:hyperlink>
        </w:p>
        <w:p w14:paraId="460ED170" w14:textId="77777777" w:rsidR="00E06051" w:rsidRDefault="005C37E9" w:rsidP="00E06051">
          <w:pPr>
            <w:pStyle w:val="TOC3"/>
            <w:rPr>
              <w:rFonts w:eastAsiaTheme="minorEastAsia"/>
              <w:noProof/>
            </w:rPr>
          </w:pPr>
          <w:hyperlink w:anchor="_Toc412552984" w:history="1">
            <w:r w:rsidR="00E06051" w:rsidRPr="00DD424D">
              <w:rPr>
                <w:rStyle w:val="Hyperlink"/>
                <w:noProof/>
              </w:rPr>
              <w:t>T3.7 - Design of the model-to-model transformations [UNIT + MANTIS + KUL2]</w:t>
            </w:r>
            <w:r w:rsidR="00E06051">
              <w:rPr>
                <w:noProof/>
                <w:webHidden/>
              </w:rPr>
              <w:tab/>
            </w:r>
            <w:r w:rsidR="00E06051">
              <w:rPr>
                <w:noProof/>
                <w:webHidden/>
              </w:rPr>
              <w:fldChar w:fldCharType="begin"/>
            </w:r>
            <w:r w:rsidR="00E06051">
              <w:rPr>
                <w:noProof/>
                <w:webHidden/>
              </w:rPr>
              <w:instrText xml:space="preserve"> PAGEREF _Toc412552984 \h </w:instrText>
            </w:r>
            <w:r w:rsidR="00E06051">
              <w:rPr>
                <w:noProof/>
                <w:webHidden/>
              </w:rPr>
            </w:r>
            <w:r w:rsidR="00E06051">
              <w:rPr>
                <w:noProof/>
                <w:webHidden/>
              </w:rPr>
              <w:fldChar w:fldCharType="separate"/>
            </w:r>
            <w:r w:rsidR="00E06051">
              <w:rPr>
                <w:noProof/>
                <w:webHidden/>
              </w:rPr>
              <w:t>11</w:t>
            </w:r>
            <w:r w:rsidR="00E06051">
              <w:rPr>
                <w:noProof/>
                <w:webHidden/>
              </w:rPr>
              <w:fldChar w:fldCharType="end"/>
            </w:r>
          </w:hyperlink>
        </w:p>
        <w:p w14:paraId="41858244" w14:textId="77777777" w:rsidR="00E06051" w:rsidRDefault="005C37E9" w:rsidP="00E06051">
          <w:pPr>
            <w:pStyle w:val="TOC3"/>
            <w:rPr>
              <w:rFonts w:eastAsiaTheme="minorEastAsia"/>
              <w:noProof/>
            </w:rPr>
          </w:pPr>
          <w:hyperlink w:anchor="_Toc412552985" w:history="1">
            <w:r w:rsidR="00E06051" w:rsidRPr="00DD424D">
              <w:rPr>
                <w:rStyle w:val="Hyperlink"/>
                <w:noProof/>
              </w:rPr>
              <w:t>T3.8 - Implementation of the model-to-model transformations [UNIT + KUL2]</w:t>
            </w:r>
            <w:r w:rsidR="00E06051">
              <w:rPr>
                <w:noProof/>
                <w:webHidden/>
              </w:rPr>
              <w:tab/>
            </w:r>
            <w:r w:rsidR="00E06051">
              <w:rPr>
                <w:noProof/>
                <w:webHidden/>
              </w:rPr>
              <w:fldChar w:fldCharType="begin"/>
            </w:r>
            <w:r w:rsidR="00E06051">
              <w:rPr>
                <w:noProof/>
                <w:webHidden/>
              </w:rPr>
              <w:instrText xml:space="preserve"> PAGEREF _Toc412552985 \h </w:instrText>
            </w:r>
            <w:r w:rsidR="00E06051">
              <w:rPr>
                <w:noProof/>
                <w:webHidden/>
              </w:rPr>
            </w:r>
            <w:r w:rsidR="00E06051">
              <w:rPr>
                <w:noProof/>
                <w:webHidden/>
              </w:rPr>
              <w:fldChar w:fldCharType="separate"/>
            </w:r>
            <w:r w:rsidR="00E06051">
              <w:rPr>
                <w:noProof/>
                <w:webHidden/>
              </w:rPr>
              <w:t>11</w:t>
            </w:r>
            <w:r w:rsidR="00E06051">
              <w:rPr>
                <w:noProof/>
                <w:webHidden/>
              </w:rPr>
              <w:fldChar w:fldCharType="end"/>
            </w:r>
          </w:hyperlink>
        </w:p>
        <w:p w14:paraId="39E3369B" w14:textId="77777777" w:rsidR="00E06051" w:rsidRDefault="005C37E9" w:rsidP="00E06051">
          <w:pPr>
            <w:pStyle w:val="TOC3"/>
            <w:rPr>
              <w:rFonts w:eastAsiaTheme="minorEastAsia"/>
              <w:noProof/>
            </w:rPr>
          </w:pPr>
          <w:hyperlink w:anchor="_Toc412552986" w:history="1">
            <w:r w:rsidR="00E06051" w:rsidRPr="00DD424D">
              <w:rPr>
                <w:rStyle w:val="Hyperlink"/>
                <w:noProof/>
              </w:rPr>
              <w:t>T3.9 - Validation of the M2M Transformation Framework [UNIT + MANTIS + KUL2 + KOCSISTEM]</w:t>
            </w:r>
            <w:r w:rsidR="00E06051">
              <w:rPr>
                <w:noProof/>
                <w:webHidden/>
              </w:rPr>
              <w:tab/>
            </w:r>
            <w:r w:rsidR="00E06051">
              <w:rPr>
                <w:noProof/>
                <w:webHidden/>
              </w:rPr>
              <w:fldChar w:fldCharType="begin"/>
            </w:r>
            <w:r w:rsidR="00E06051">
              <w:rPr>
                <w:noProof/>
                <w:webHidden/>
              </w:rPr>
              <w:instrText xml:space="preserve"> PAGEREF _Toc412552986 \h </w:instrText>
            </w:r>
            <w:r w:rsidR="00E06051">
              <w:rPr>
                <w:noProof/>
                <w:webHidden/>
              </w:rPr>
            </w:r>
            <w:r w:rsidR="00E06051">
              <w:rPr>
                <w:noProof/>
                <w:webHidden/>
              </w:rPr>
              <w:fldChar w:fldCharType="separate"/>
            </w:r>
            <w:r w:rsidR="00E06051">
              <w:rPr>
                <w:noProof/>
                <w:webHidden/>
              </w:rPr>
              <w:t>11</w:t>
            </w:r>
            <w:r w:rsidR="00E06051">
              <w:rPr>
                <w:noProof/>
                <w:webHidden/>
              </w:rPr>
              <w:fldChar w:fldCharType="end"/>
            </w:r>
          </w:hyperlink>
        </w:p>
        <w:p w14:paraId="5CB2B239" w14:textId="77777777" w:rsidR="00E06051" w:rsidRDefault="005C37E9">
          <w:pPr>
            <w:pStyle w:val="TOC2"/>
            <w:rPr>
              <w:rFonts w:eastAsiaTheme="minorEastAsia"/>
              <w:noProof/>
            </w:rPr>
          </w:pPr>
          <w:hyperlink w:anchor="_Toc412552987" w:history="1">
            <w:r w:rsidR="00E06051" w:rsidRPr="00DD424D">
              <w:rPr>
                <w:rStyle w:val="Hyperlink"/>
                <w:noProof/>
              </w:rPr>
              <w:t>WP4 - Knowledge Base Design and Implementation (Mantis)</w:t>
            </w:r>
            <w:r w:rsidR="00E06051">
              <w:rPr>
                <w:noProof/>
                <w:webHidden/>
              </w:rPr>
              <w:tab/>
            </w:r>
            <w:r w:rsidR="00E06051">
              <w:rPr>
                <w:noProof/>
                <w:webHidden/>
              </w:rPr>
              <w:fldChar w:fldCharType="begin"/>
            </w:r>
            <w:r w:rsidR="00E06051">
              <w:rPr>
                <w:noProof/>
                <w:webHidden/>
              </w:rPr>
              <w:instrText xml:space="preserve"> PAGEREF _Toc412552987 \h </w:instrText>
            </w:r>
            <w:r w:rsidR="00E06051">
              <w:rPr>
                <w:noProof/>
                <w:webHidden/>
              </w:rPr>
            </w:r>
            <w:r w:rsidR="00E06051">
              <w:rPr>
                <w:noProof/>
                <w:webHidden/>
              </w:rPr>
              <w:fldChar w:fldCharType="separate"/>
            </w:r>
            <w:r w:rsidR="00E06051">
              <w:rPr>
                <w:noProof/>
                <w:webHidden/>
              </w:rPr>
              <w:t>13</w:t>
            </w:r>
            <w:r w:rsidR="00E06051">
              <w:rPr>
                <w:noProof/>
                <w:webHidden/>
              </w:rPr>
              <w:fldChar w:fldCharType="end"/>
            </w:r>
          </w:hyperlink>
        </w:p>
        <w:p w14:paraId="4E6C0D59" w14:textId="77777777" w:rsidR="00E06051" w:rsidRDefault="005C37E9" w:rsidP="00E06051">
          <w:pPr>
            <w:pStyle w:val="TOC3"/>
            <w:rPr>
              <w:rFonts w:eastAsiaTheme="minorEastAsia"/>
              <w:noProof/>
            </w:rPr>
          </w:pPr>
          <w:hyperlink w:anchor="_Toc412552988" w:history="1">
            <w:r w:rsidR="00E06051" w:rsidRPr="00DD424D">
              <w:rPr>
                <w:rStyle w:val="Hyperlink"/>
                <w:noProof/>
              </w:rPr>
              <w:t>T4.1 - Design of the Knowledge Base [+ KUL2 - SA + OBEO + MANTIS + UNIT + KOCSISTEM]</w:t>
            </w:r>
            <w:r w:rsidR="00E06051">
              <w:rPr>
                <w:noProof/>
                <w:webHidden/>
              </w:rPr>
              <w:tab/>
            </w:r>
            <w:r w:rsidR="00E06051">
              <w:rPr>
                <w:noProof/>
                <w:webHidden/>
              </w:rPr>
              <w:fldChar w:fldCharType="begin"/>
            </w:r>
            <w:r w:rsidR="00E06051">
              <w:rPr>
                <w:noProof/>
                <w:webHidden/>
              </w:rPr>
              <w:instrText xml:space="preserve"> PAGEREF _Toc412552988 \h </w:instrText>
            </w:r>
            <w:r w:rsidR="00E06051">
              <w:rPr>
                <w:noProof/>
                <w:webHidden/>
              </w:rPr>
            </w:r>
            <w:r w:rsidR="00E06051">
              <w:rPr>
                <w:noProof/>
                <w:webHidden/>
              </w:rPr>
              <w:fldChar w:fldCharType="separate"/>
            </w:r>
            <w:r w:rsidR="00E06051">
              <w:rPr>
                <w:noProof/>
                <w:webHidden/>
              </w:rPr>
              <w:t>13</w:t>
            </w:r>
            <w:r w:rsidR="00E06051">
              <w:rPr>
                <w:noProof/>
                <w:webHidden/>
              </w:rPr>
              <w:fldChar w:fldCharType="end"/>
            </w:r>
          </w:hyperlink>
        </w:p>
        <w:p w14:paraId="2248E49A" w14:textId="77777777" w:rsidR="00E06051" w:rsidRDefault="005C37E9" w:rsidP="00E06051">
          <w:pPr>
            <w:pStyle w:val="TOC3"/>
            <w:rPr>
              <w:rFonts w:eastAsiaTheme="minorEastAsia"/>
              <w:noProof/>
            </w:rPr>
          </w:pPr>
          <w:hyperlink w:anchor="_Toc412552989" w:history="1">
            <w:r w:rsidR="00E06051" w:rsidRPr="00DD424D">
              <w:rPr>
                <w:rStyle w:val="Hyperlink"/>
                <w:noProof/>
              </w:rPr>
              <w:t>T4.2 - API of the Knowledge Base [+ KUL2 + KOCSISTEM + OBEO + UNIT]</w:t>
            </w:r>
            <w:r w:rsidR="00E06051">
              <w:rPr>
                <w:noProof/>
                <w:webHidden/>
              </w:rPr>
              <w:tab/>
            </w:r>
            <w:r w:rsidR="00E06051">
              <w:rPr>
                <w:noProof/>
                <w:webHidden/>
              </w:rPr>
              <w:fldChar w:fldCharType="begin"/>
            </w:r>
            <w:r w:rsidR="00E06051">
              <w:rPr>
                <w:noProof/>
                <w:webHidden/>
              </w:rPr>
              <w:instrText xml:space="preserve"> PAGEREF _Toc412552989 \h </w:instrText>
            </w:r>
            <w:r w:rsidR="00E06051">
              <w:rPr>
                <w:noProof/>
                <w:webHidden/>
              </w:rPr>
            </w:r>
            <w:r w:rsidR="00E06051">
              <w:rPr>
                <w:noProof/>
                <w:webHidden/>
              </w:rPr>
              <w:fldChar w:fldCharType="separate"/>
            </w:r>
            <w:r w:rsidR="00E06051">
              <w:rPr>
                <w:noProof/>
                <w:webHidden/>
              </w:rPr>
              <w:t>13</w:t>
            </w:r>
            <w:r w:rsidR="00E06051">
              <w:rPr>
                <w:noProof/>
                <w:webHidden/>
              </w:rPr>
              <w:fldChar w:fldCharType="end"/>
            </w:r>
          </w:hyperlink>
        </w:p>
        <w:p w14:paraId="6176B68B" w14:textId="77777777" w:rsidR="00E06051" w:rsidRDefault="005C37E9" w:rsidP="00E06051">
          <w:pPr>
            <w:pStyle w:val="TOC3"/>
            <w:rPr>
              <w:rFonts w:eastAsiaTheme="minorEastAsia"/>
              <w:noProof/>
            </w:rPr>
          </w:pPr>
          <w:hyperlink w:anchor="_Toc412552990" w:history="1">
            <w:r w:rsidR="00E06051" w:rsidRPr="00DD424D">
              <w:rPr>
                <w:rStyle w:val="Hyperlink"/>
                <w:noProof/>
              </w:rPr>
              <w:t>T4.3 - Implementation of the Knowledge Base [- KUL2]</w:t>
            </w:r>
            <w:r w:rsidR="00E06051">
              <w:rPr>
                <w:noProof/>
                <w:webHidden/>
              </w:rPr>
              <w:tab/>
            </w:r>
            <w:r w:rsidR="00E06051">
              <w:rPr>
                <w:noProof/>
                <w:webHidden/>
              </w:rPr>
              <w:fldChar w:fldCharType="begin"/>
            </w:r>
            <w:r w:rsidR="00E06051">
              <w:rPr>
                <w:noProof/>
                <w:webHidden/>
              </w:rPr>
              <w:instrText xml:space="preserve"> PAGEREF _Toc412552990 \h </w:instrText>
            </w:r>
            <w:r w:rsidR="00E06051">
              <w:rPr>
                <w:noProof/>
                <w:webHidden/>
              </w:rPr>
            </w:r>
            <w:r w:rsidR="00E06051">
              <w:rPr>
                <w:noProof/>
                <w:webHidden/>
              </w:rPr>
              <w:fldChar w:fldCharType="separate"/>
            </w:r>
            <w:r w:rsidR="00E06051">
              <w:rPr>
                <w:noProof/>
                <w:webHidden/>
              </w:rPr>
              <w:t>13</w:t>
            </w:r>
            <w:r w:rsidR="00E06051">
              <w:rPr>
                <w:noProof/>
                <w:webHidden/>
              </w:rPr>
              <w:fldChar w:fldCharType="end"/>
            </w:r>
          </w:hyperlink>
        </w:p>
        <w:p w14:paraId="2245E118" w14:textId="77777777" w:rsidR="00E06051" w:rsidRDefault="005C37E9" w:rsidP="00E06051">
          <w:pPr>
            <w:pStyle w:val="TOC3"/>
            <w:rPr>
              <w:rFonts w:eastAsiaTheme="minorEastAsia"/>
              <w:noProof/>
            </w:rPr>
          </w:pPr>
          <w:hyperlink w:anchor="_Toc412552991" w:history="1">
            <w:r w:rsidR="00E06051" w:rsidRPr="00DD424D">
              <w:rPr>
                <w:rStyle w:val="Hyperlink"/>
                <w:noProof/>
              </w:rPr>
              <w:t>T4.4 - Plug-in #1: ModelWriter-assisted requirements review [- KUL2 - SA]</w:t>
            </w:r>
            <w:r w:rsidR="00E06051">
              <w:rPr>
                <w:noProof/>
                <w:webHidden/>
              </w:rPr>
              <w:tab/>
            </w:r>
            <w:r w:rsidR="00E06051">
              <w:rPr>
                <w:noProof/>
                <w:webHidden/>
              </w:rPr>
              <w:fldChar w:fldCharType="begin"/>
            </w:r>
            <w:r w:rsidR="00E06051">
              <w:rPr>
                <w:noProof/>
                <w:webHidden/>
              </w:rPr>
              <w:instrText xml:space="preserve"> PAGEREF _Toc412552991 \h </w:instrText>
            </w:r>
            <w:r w:rsidR="00E06051">
              <w:rPr>
                <w:noProof/>
                <w:webHidden/>
              </w:rPr>
            </w:r>
            <w:r w:rsidR="00E06051">
              <w:rPr>
                <w:noProof/>
                <w:webHidden/>
              </w:rPr>
              <w:fldChar w:fldCharType="separate"/>
            </w:r>
            <w:r w:rsidR="00E06051">
              <w:rPr>
                <w:noProof/>
                <w:webHidden/>
              </w:rPr>
              <w:t>14</w:t>
            </w:r>
            <w:r w:rsidR="00E06051">
              <w:rPr>
                <w:noProof/>
                <w:webHidden/>
              </w:rPr>
              <w:fldChar w:fldCharType="end"/>
            </w:r>
          </w:hyperlink>
        </w:p>
        <w:p w14:paraId="6DD90D17" w14:textId="77777777" w:rsidR="00E06051" w:rsidRDefault="005C37E9" w:rsidP="00E06051">
          <w:pPr>
            <w:pStyle w:val="TOC3"/>
            <w:rPr>
              <w:rFonts w:eastAsiaTheme="minorEastAsia"/>
              <w:noProof/>
            </w:rPr>
          </w:pPr>
          <w:hyperlink w:anchor="_Toc412552992" w:history="1">
            <w:r w:rsidR="00E06051" w:rsidRPr="00DD424D">
              <w:rPr>
                <w:rStyle w:val="Hyperlink"/>
                <w:noProof/>
              </w:rPr>
              <w:t>T4.5 - Knowledge Base serialization and reuse plug-in [MANTIS]</w:t>
            </w:r>
            <w:r w:rsidR="00E06051">
              <w:rPr>
                <w:noProof/>
                <w:webHidden/>
              </w:rPr>
              <w:tab/>
            </w:r>
            <w:r w:rsidR="00E06051">
              <w:rPr>
                <w:noProof/>
                <w:webHidden/>
              </w:rPr>
              <w:fldChar w:fldCharType="begin"/>
            </w:r>
            <w:r w:rsidR="00E06051">
              <w:rPr>
                <w:noProof/>
                <w:webHidden/>
              </w:rPr>
              <w:instrText xml:space="preserve"> PAGEREF _Toc412552992 \h </w:instrText>
            </w:r>
            <w:r w:rsidR="00E06051">
              <w:rPr>
                <w:noProof/>
                <w:webHidden/>
              </w:rPr>
            </w:r>
            <w:r w:rsidR="00E06051">
              <w:rPr>
                <w:noProof/>
                <w:webHidden/>
              </w:rPr>
              <w:fldChar w:fldCharType="separate"/>
            </w:r>
            <w:r w:rsidR="00E06051">
              <w:rPr>
                <w:noProof/>
                <w:webHidden/>
              </w:rPr>
              <w:t>14</w:t>
            </w:r>
            <w:r w:rsidR="00E06051">
              <w:rPr>
                <w:noProof/>
                <w:webHidden/>
              </w:rPr>
              <w:fldChar w:fldCharType="end"/>
            </w:r>
          </w:hyperlink>
        </w:p>
        <w:p w14:paraId="3AD80E1D" w14:textId="77777777" w:rsidR="00E06051" w:rsidRDefault="005C37E9" w:rsidP="00E06051">
          <w:pPr>
            <w:pStyle w:val="TOC3"/>
            <w:rPr>
              <w:rFonts w:eastAsiaTheme="minorEastAsia"/>
              <w:noProof/>
            </w:rPr>
          </w:pPr>
          <w:hyperlink w:anchor="_Toc412552993" w:history="1">
            <w:r w:rsidR="00E06051" w:rsidRPr="00DD424D">
              <w:rPr>
                <w:rStyle w:val="Hyperlink"/>
                <w:noProof/>
              </w:rPr>
              <w:t>T4.6 - Plug-in #3: ModelWriter-assisted semantic comparison of 2 documents [OBEO + MANTIS]</w:t>
            </w:r>
            <w:r w:rsidR="00E06051">
              <w:rPr>
                <w:noProof/>
                <w:webHidden/>
              </w:rPr>
              <w:tab/>
            </w:r>
            <w:r w:rsidR="00E06051">
              <w:rPr>
                <w:noProof/>
                <w:webHidden/>
              </w:rPr>
              <w:fldChar w:fldCharType="begin"/>
            </w:r>
            <w:r w:rsidR="00E06051">
              <w:rPr>
                <w:noProof/>
                <w:webHidden/>
              </w:rPr>
              <w:instrText xml:space="preserve"> PAGEREF _Toc412552993 \h </w:instrText>
            </w:r>
            <w:r w:rsidR="00E06051">
              <w:rPr>
                <w:noProof/>
                <w:webHidden/>
              </w:rPr>
            </w:r>
            <w:r w:rsidR="00E06051">
              <w:rPr>
                <w:noProof/>
                <w:webHidden/>
              </w:rPr>
              <w:fldChar w:fldCharType="separate"/>
            </w:r>
            <w:r w:rsidR="00E06051">
              <w:rPr>
                <w:noProof/>
                <w:webHidden/>
              </w:rPr>
              <w:t>14</w:t>
            </w:r>
            <w:r w:rsidR="00E06051">
              <w:rPr>
                <w:noProof/>
                <w:webHidden/>
              </w:rPr>
              <w:fldChar w:fldCharType="end"/>
            </w:r>
          </w:hyperlink>
        </w:p>
        <w:p w14:paraId="0DA23199" w14:textId="77777777" w:rsidR="00E06051" w:rsidRDefault="005C37E9" w:rsidP="00E06051">
          <w:pPr>
            <w:pStyle w:val="TOC3"/>
            <w:rPr>
              <w:rFonts w:eastAsiaTheme="minorEastAsia"/>
              <w:noProof/>
            </w:rPr>
          </w:pPr>
          <w:hyperlink w:anchor="_Toc412552994" w:history="1">
            <w:r w:rsidR="00E06051" w:rsidRPr="00DD424D">
              <w:rPr>
                <w:rStyle w:val="Hyperlink"/>
                <w:noProof/>
              </w:rPr>
              <w:t>T4.7 - Plug-in #2: ModelWriter-assisted compliance review [-SA]</w:t>
            </w:r>
            <w:r w:rsidR="00E06051">
              <w:rPr>
                <w:noProof/>
                <w:webHidden/>
              </w:rPr>
              <w:tab/>
            </w:r>
            <w:r w:rsidR="00E06051">
              <w:rPr>
                <w:noProof/>
                <w:webHidden/>
              </w:rPr>
              <w:fldChar w:fldCharType="begin"/>
            </w:r>
            <w:r w:rsidR="00E06051">
              <w:rPr>
                <w:noProof/>
                <w:webHidden/>
              </w:rPr>
              <w:instrText xml:space="preserve"> PAGEREF _Toc412552994 \h </w:instrText>
            </w:r>
            <w:r w:rsidR="00E06051">
              <w:rPr>
                <w:noProof/>
                <w:webHidden/>
              </w:rPr>
            </w:r>
            <w:r w:rsidR="00E06051">
              <w:rPr>
                <w:noProof/>
                <w:webHidden/>
              </w:rPr>
              <w:fldChar w:fldCharType="separate"/>
            </w:r>
            <w:r w:rsidR="00E06051">
              <w:rPr>
                <w:noProof/>
                <w:webHidden/>
              </w:rPr>
              <w:t>15</w:t>
            </w:r>
            <w:r w:rsidR="00E06051">
              <w:rPr>
                <w:noProof/>
                <w:webHidden/>
              </w:rPr>
              <w:fldChar w:fldCharType="end"/>
            </w:r>
          </w:hyperlink>
        </w:p>
        <w:p w14:paraId="225583DD" w14:textId="77777777" w:rsidR="00E06051" w:rsidRDefault="005C37E9" w:rsidP="00E06051">
          <w:pPr>
            <w:pStyle w:val="TOC3"/>
            <w:rPr>
              <w:rFonts w:eastAsiaTheme="minorEastAsia"/>
              <w:noProof/>
            </w:rPr>
          </w:pPr>
          <w:hyperlink w:anchor="_Toc412552995" w:history="1">
            <w:r w:rsidR="00E06051" w:rsidRPr="00DD424D">
              <w:rPr>
                <w:rStyle w:val="Hyperlink"/>
                <w:noProof/>
              </w:rPr>
              <w:t>T4.9 - Internal bi-directional synchronization mechanism [OBEO + UNIT]</w:t>
            </w:r>
            <w:r w:rsidR="00E06051">
              <w:rPr>
                <w:noProof/>
                <w:webHidden/>
              </w:rPr>
              <w:tab/>
            </w:r>
            <w:r w:rsidR="00E06051">
              <w:rPr>
                <w:noProof/>
                <w:webHidden/>
              </w:rPr>
              <w:fldChar w:fldCharType="begin"/>
            </w:r>
            <w:r w:rsidR="00E06051">
              <w:rPr>
                <w:noProof/>
                <w:webHidden/>
              </w:rPr>
              <w:instrText xml:space="preserve"> PAGEREF _Toc412552995 \h </w:instrText>
            </w:r>
            <w:r w:rsidR="00E06051">
              <w:rPr>
                <w:noProof/>
                <w:webHidden/>
              </w:rPr>
            </w:r>
            <w:r w:rsidR="00E06051">
              <w:rPr>
                <w:noProof/>
                <w:webHidden/>
              </w:rPr>
              <w:fldChar w:fldCharType="separate"/>
            </w:r>
            <w:r w:rsidR="00E06051">
              <w:rPr>
                <w:noProof/>
                <w:webHidden/>
              </w:rPr>
              <w:t>15</w:t>
            </w:r>
            <w:r w:rsidR="00E06051">
              <w:rPr>
                <w:noProof/>
                <w:webHidden/>
              </w:rPr>
              <w:fldChar w:fldCharType="end"/>
            </w:r>
          </w:hyperlink>
        </w:p>
        <w:p w14:paraId="45B0817D" w14:textId="77777777" w:rsidR="00E06051" w:rsidRDefault="005C37E9" w:rsidP="00E06051">
          <w:pPr>
            <w:pStyle w:val="TOC3"/>
            <w:rPr>
              <w:rFonts w:eastAsiaTheme="minorEastAsia"/>
              <w:noProof/>
            </w:rPr>
          </w:pPr>
          <w:hyperlink w:anchor="_Toc412552996" w:history="1">
            <w:r w:rsidR="00E06051" w:rsidRPr="00DD424D">
              <w:rPr>
                <w:rStyle w:val="Hyperlink"/>
                <w:noProof/>
              </w:rPr>
              <w:t>T4.10 - External synchronization mechanism for collaborating ModelWriters [SA]</w:t>
            </w:r>
            <w:r w:rsidR="00E06051">
              <w:rPr>
                <w:noProof/>
                <w:webHidden/>
              </w:rPr>
              <w:tab/>
            </w:r>
            <w:r w:rsidR="00E06051">
              <w:rPr>
                <w:noProof/>
                <w:webHidden/>
              </w:rPr>
              <w:fldChar w:fldCharType="begin"/>
            </w:r>
            <w:r w:rsidR="00E06051">
              <w:rPr>
                <w:noProof/>
                <w:webHidden/>
              </w:rPr>
              <w:instrText xml:space="preserve"> PAGEREF _Toc412552996 \h </w:instrText>
            </w:r>
            <w:r w:rsidR="00E06051">
              <w:rPr>
                <w:noProof/>
                <w:webHidden/>
              </w:rPr>
            </w:r>
            <w:r w:rsidR="00E06051">
              <w:rPr>
                <w:noProof/>
                <w:webHidden/>
              </w:rPr>
              <w:fldChar w:fldCharType="separate"/>
            </w:r>
            <w:r w:rsidR="00E06051">
              <w:rPr>
                <w:noProof/>
                <w:webHidden/>
              </w:rPr>
              <w:t>15</w:t>
            </w:r>
            <w:r w:rsidR="00E06051">
              <w:rPr>
                <w:noProof/>
                <w:webHidden/>
              </w:rPr>
              <w:fldChar w:fldCharType="end"/>
            </w:r>
          </w:hyperlink>
        </w:p>
        <w:p w14:paraId="1F6467D6" w14:textId="77777777" w:rsidR="00E06051" w:rsidRDefault="005C37E9">
          <w:pPr>
            <w:pStyle w:val="TOC2"/>
            <w:rPr>
              <w:rFonts w:eastAsiaTheme="minorEastAsia"/>
              <w:noProof/>
            </w:rPr>
          </w:pPr>
          <w:hyperlink w:anchor="_Toc412552997" w:history="1">
            <w:r w:rsidR="00E06051" w:rsidRPr="00DD424D">
              <w:rPr>
                <w:rStyle w:val="Hyperlink"/>
                <w:noProof/>
              </w:rPr>
              <w:t>WP5 - Project Management (UNIT)</w:t>
            </w:r>
            <w:r w:rsidR="00E06051">
              <w:rPr>
                <w:noProof/>
                <w:webHidden/>
              </w:rPr>
              <w:tab/>
            </w:r>
            <w:r w:rsidR="00E06051">
              <w:rPr>
                <w:noProof/>
                <w:webHidden/>
              </w:rPr>
              <w:fldChar w:fldCharType="begin"/>
            </w:r>
            <w:r w:rsidR="00E06051">
              <w:rPr>
                <w:noProof/>
                <w:webHidden/>
              </w:rPr>
              <w:instrText xml:space="preserve"> PAGEREF _Toc412552997 \h </w:instrText>
            </w:r>
            <w:r w:rsidR="00E06051">
              <w:rPr>
                <w:noProof/>
                <w:webHidden/>
              </w:rPr>
            </w:r>
            <w:r w:rsidR="00E06051">
              <w:rPr>
                <w:noProof/>
                <w:webHidden/>
              </w:rPr>
              <w:fldChar w:fldCharType="separate"/>
            </w:r>
            <w:r w:rsidR="00E06051">
              <w:rPr>
                <w:noProof/>
                <w:webHidden/>
              </w:rPr>
              <w:t>16</w:t>
            </w:r>
            <w:r w:rsidR="00E06051">
              <w:rPr>
                <w:noProof/>
                <w:webHidden/>
              </w:rPr>
              <w:fldChar w:fldCharType="end"/>
            </w:r>
          </w:hyperlink>
        </w:p>
        <w:p w14:paraId="69F044E5" w14:textId="77777777" w:rsidR="00E06051" w:rsidRDefault="005C37E9" w:rsidP="00E06051">
          <w:pPr>
            <w:pStyle w:val="TOC3"/>
            <w:rPr>
              <w:rFonts w:eastAsiaTheme="minorEastAsia"/>
              <w:noProof/>
            </w:rPr>
          </w:pPr>
          <w:hyperlink w:anchor="_Toc412552998" w:history="1">
            <w:r w:rsidR="00E06051" w:rsidRPr="00DD424D">
              <w:rPr>
                <w:rStyle w:val="Hyperlink"/>
                <w:noProof/>
              </w:rPr>
              <w:t>T5.1 - Communication Management and Collaboration Infrastructure [UNIT + WP7 leader]</w:t>
            </w:r>
            <w:r w:rsidR="00E06051">
              <w:rPr>
                <w:noProof/>
                <w:webHidden/>
              </w:rPr>
              <w:tab/>
            </w:r>
            <w:r w:rsidR="00E06051">
              <w:rPr>
                <w:noProof/>
                <w:webHidden/>
              </w:rPr>
              <w:fldChar w:fldCharType="begin"/>
            </w:r>
            <w:r w:rsidR="00E06051">
              <w:rPr>
                <w:noProof/>
                <w:webHidden/>
              </w:rPr>
              <w:instrText xml:space="preserve"> PAGEREF _Toc412552998 \h </w:instrText>
            </w:r>
            <w:r w:rsidR="00E06051">
              <w:rPr>
                <w:noProof/>
                <w:webHidden/>
              </w:rPr>
            </w:r>
            <w:r w:rsidR="00E06051">
              <w:rPr>
                <w:noProof/>
                <w:webHidden/>
              </w:rPr>
              <w:fldChar w:fldCharType="separate"/>
            </w:r>
            <w:r w:rsidR="00E06051">
              <w:rPr>
                <w:noProof/>
                <w:webHidden/>
              </w:rPr>
              <w:t>16</w:t>
            </w:r>
            <w:r w:rsidR="00E06051">
              <w:rPr>
                <w:noProof/>
                <w:webHidden/>
              </w:rPr>
              <w:fldChar w:fldCharType="end"/>
            </w:r>
          </w:hyperlink>
        </w:p>
        <w:p w14:paraId="41900252" w14:textId="77777777" w:rsidR="00E06051" w:rsidRDefault="005C37E9" w:rsidP="00E06051">
          <w:pPr>
            <w:pStyle w:val="TOC3"/>
            <w:rPr>
              <w:rFonts w:eastAsiaTheme="minorEastAsia"/>
              <w:noProof/>
            </w:rPr>
          </w:pPr>
          <w:hyperlink w:anchor="_Toc412552999" w:history="1">
            <w:r w:rsidR="00E06051" w:rsidRPr="00DD424D">
              <w:rPr>
                <w:rStyle w:val="Hyperlink"/>
                <w:noProof/>
              </w:rPr>
              <w:t>T5.2 - Project Coordination and Reporting [UNIT - SA + Country Coordinators + WP Leaders]</w:t>
            </w:r>
            <w:r w:rsidR="00E06051">
              <w:rPr>
                <w:noProof/>
                <w:webHidden/>
              </w:rPr>
              <w:tab/>
            </w:r>
            <w:r w:rsidR="00E06051">
              <w:rPr>
                <w:noProof/>
                <w:webHidden/>
              </w:rPr>
              <w:fldChar w:fldCharType="begin"/>
            </w:r>
            <w:r w:rsidR="00E06051">
              <w:rPr>
                <w:noProof/>
                <w:webHidden/>
              </w:rPr>
              <w:instrText xml:space="preserve"> PAGEREF _Toc412552999 \h </w:instrText>
            </w:r>
            <w:r w:rsidR="00E06051">
              <w:rPr>
                <w:noProof/>
                <w:webHidden/>
              </w:rPr>
            </w:r>
            <w:r w:rsidR="00E06051">
              <w:rPr>
                <w:noProof/>
                <w:webHidden/>
              </w:rPr>
              <w:fldChar w:fldCharType="separate"/>
            </w:r>
            <w:r w:rsidR="00E06051">
              <w:rPr>
                <w:noProof/>
                <w:webHidden/>
              </w:rPr>
              <w:t>16</w:t>
            </w:r>
            <w:r w:rsidR="00E06051">
              <w:rPr>
                <w:noProof/>
                <w:webHidden/>
              </w:rPr>
              <w:fldChar w:fldCharType="end"/>
            </w:r>
          </w:hyperlink>
        </w:p>
        <w:p w14:paraId="4CB5EAAA" w14:textId="77777777" w:rsidR="00E06051" w:rsidRDefault="005C37E9" w:rsidP="00E06051">
          <w:pPr>
            <w:pStyle w:val="TOC3"/>
            <w:rPr>
              <w:rFonts w:eastAsiaTheme="minorEastAsia"/>
              <w:noProof/>
            </w:rPr>
          </w:pPr>
          <w:hyperlink w:anchor="_Toc412553000" w:history="1">
            <w:r w:rsidR="00E06051" w:rsidRPr="00DD424D">
              <w:rPr>
                <w:rStyle w:val="Hyperlink"/>
                <w:noProof/>
              </w:rPr>
              <w:t>T5.3 - Closing Project [UNIT + WP Leaders]</w:t>
            </w:r>
            <w:r w:rsidR="00E06051">
              <w:rPr>
                <w:noProof/>
                <w:webHidden/>
              </w:rPr>
              <w:tab/>
            </w:r>
            <w:r w:rsidR="00E06051">
              <w:rPr>
                <w:noProof/>
                <w:webHidden/>
              </w:rPr>
              <w:fldChar w:fldCharType="begin"/>
            </w:r>
            <w:r w:rsidR="00E06051">
              <w:rPr>
                <w:noProof/>
                <w:webHidden/>
              </w:rPr>
              <w:instrText xml:space="preserve"> PAGEREF _Toc412553000 \h </w:instrText>
            </w:r>
            <w:r w:rsidR="00E06051">
              <w:rPr>
                <w:noProof/>
                <w:webHidden/>
              </w:rPr>
            </w:r>
            <w:r w:rsidR="00E06051">
              <w:rPr>
                <w:noProof/>
                <w:webHidden/>
              </w:rPr>
              <w:fldChar w:fldCharType="separate"/>
            </w:r>
            <w:r w:rsidR="00E06051">
              <w:rPr>
                <w:noProof/>
                <w:webHidden/>
              </w:rPr>
              <w:t>17</w:t>
            </w:r>
            <w:r w:rsidR="00E06051">
              <w:rPr>
                <w:noProof/>
                <w:webHidden/>
              </w:rPr>
              <w:fldChar w:fldCharType="end"/>
            </w:r>
          </w:hyperlink>
        </w:p>
        <w:p w14:paraId="79F864A7" w14:textId="77777777" w:rsidR="00E06051" w:rsidRDefault="005C37E9">
          <w:pPr>
            <w:pStyle w:val="TOC2"/>
            <w:rPr>
              <w:rFonts w:eastAsiaTheme="minorEastAsia"/>
              <w:noProof/>
            </w:rPr>
          </w:pPr>
          <w:hyperlink w:anchor="_Toc412553001" w:history="1">
            <w:r w:rsidR="00E06051" w:rsidRPr="00DD424D">
              <w:rPr>
                <w:rStyle w:val="Hyperlink"/>
                <w:noProof/>
              </w:rPr>
              <w:t>WP6 - ModelWriter Architecture, Integration and Evaluation (OBEO)</w:t>
            </w:r>
            <w:r w:rsidR="00E06051">
              <w:rPr>
                <w:noProof/>
                <w:webHidden/>
              </w:rPr>
              <w:tab/>
            </w:r>
            <w:r w:rsidR="00E06051">
              <w:rPr>
                <w:noProof/>
                <w:webHidden/>
              </w:rPr>
              <w:fldChar w:fldCharType="begin"/>
            </w:r>
            <w:r w:rsidR="00E06051">
              <w:rPr>
                <w:noProof/>
                <w:webHidden/>
              </w:rPr>
              <w:instrText xml:space="preserve"> PAGEREF _Toc412553001 \h </w:instrText>
            </w:r>
            <w:r w:rsidR="00E06051">
              <w:rPr>
                <w:noProof/>
                <w:webHidden/>
              </w:rPr>
            </w:r>
            <w:r w:rsidR="00E06051">
              <w:rPr>
                <w:noProof/>
                <w:webHidden/>
              </w:rPr>
              <w:fldChar w:fldCharType="separate"/>
            </w:r>
            <w:r w:rsidR="00E06051">
              <w:rPr>
                <w:noProof/>
                <w:webHidden/>
              </w:rPr>
              <w:t>18</w:t>
            </w:r>
            <w:r w:rsidR="00E06051">
              <w:rPr>
                <w:noProof/>
                <w:webHidden/>
              </w:rPr>
              <w:fldChar w:fldCharType="end"/>
            </w:r>
          </w:hyperlink>
        </w:p>
        <w:p w14:paraId="493A6642" w14:textId="77777777" w:rsidR="00E06051" w:rsidRDefault="005C37E9" w:rsidP="00E06051">
          <w:pPr>
            <w:pStyle w:val="TOC3"/>
            <w:rPr>
              <w:rFonts w:eastAsiaTheme="minorEastAsia"/>
              <w:noProof/>
            </w:rPr>
          </w:pPr>
          <w:hyperlink w:anchor="_Toc412553002" w:history="1">
            <w:r w:rsidR="00E06051" w:rsidRPr="00DD424D">
              <w:rPr>
                <w:rStyle w:val="Hyperlink"/>
                <w:noProof/>
              </w:rPr>
              <w:t>T6.1 - Experimental Prototyping [OBEO - SA - KUL2]</w:t>
            </w:r>
            <w:r w:rsidR="00E06051">
              <w:rPr>
                <w:noProof/>
                <w:webHidden/>
              </w:rPr>
              <w:tab/>
            </w:r>
            <w:r w:rsidR="00E06051">
              <w:rPr>
                <w:noProof/>
                <w:webHidden/>
              </w:rPr>
              <w:fldChar w:fldCharType="begin"/>
            </w:r>
            <w:r w:rsidR="00E06051">
              <w:rPr>
                <w:noProof/>
                <w:webHidden/>
              </w:rPr>
              <w:instrText xml:space="preserve"> PAGEREF _Toc412553002 \h </w:instrText>
            </w:r>
            <w:r w:rsidR="00E06051">
              <w:rPr>
                <w:noProof/>
                <w:webHidden/>
              </w:rPr>
            </w:r>
            <w:r w:rsidR="00E06051">
              <w:rPr>
                <w:noProof/>
                <w:webHidden/>
              </w:rPr>
              <w:fldChar w:fldCharType="separate"/>
            </w:r>
            <w:r w:rsidR="00E06051">
              <w:rPr>
                <w:noProof/>
                <w:webHidden/>
              </w:rPr>
              <w:t>18</w:t>
            </w:r>
            <w:r w:rsidR="00E06051">
              <w:rPr>
                <w:noProof/>
                <w:webHidden/>
              </w:rPr>
              <w:fldChar w:fldCharType="end"/>
            </w:r>
          </w:hyperlink>
        </w:p>
        <w:p w14:paraId="6071DB19" w14:textId="77777777" w:rsidR="00E06051" w:rsidRDefault="005C37E9" w:rsidP="00E06051">
          <w:pPr>
            <w:pStyle w:val="TOC3"/>
            <w:rPr>
              <w:rFonts w:eastAsiaTheme="minorEastAsia"/>
              <w:noProof/>
            </w:rPr>
          </w:pPr>
          <w:hyperlink w:anchor="_Toc412553003" w:history="1">
            <w:r w:rsidR="00E06051" w:rsidRPr="00DD424D">
              <w:rPr>
                <w:rStyle w:val="Hyperlink"/>
                <w:noProof/>
              </w:rPr>
              <w:t>T6.2 - Architectural Design [OBEO - SA - KUL2 + MANTIS + UNIT + technological WP Leaders]</w:t>
            </w:r>
            <w:r w:rsidR="00E06051">
              <w:rPr>
                <w:noProof/>
                <w:webHidden/>
              </w:rPr>
              <w:tab/>
            </w:r>
            <w:r w:rsidR="00E06051">
              <w:rPr>
                <w:noProof/>
                <w:webHidden/>
              </w:rPr>
              <w:fldChar w:fldCharType="begin"/>
            </w:r>
            <w:r w:rsidR="00E06051">
              <w:rPr>
                <w:noProof/>
                <w:webHidden/>
              </w:rPr>
              <w:instrText xml:space="preserve"> PAGEREF _Toc412553003 \h </w:instrText>
            </w:r>
            <w:r w:rsidR="00E06051">
              <w:rPr>
                <w:noProof/>
                <w:webHidden/>
              </w:rPr>
            </w:r>
            <w:r w:rsidR="00E06051">
              <w:rPr>
                <w:noProof/>
                <w:webHidden/>
              </w:rPr>
              <w:fldChar w:fldCharType="separate"/>
            </w:r>
            <w:r w:rsidR="00E06051">
              <w:rPr>
                <w:noProof/>
                <w:webHidden/>
              </w:rPr>
              <w:t>18</w:t>
            </w:r>
            <w:r w:rsidR="00E06051">
              <w:rPr>
                <w:noProof/>
                <w:webHidden/>
              </w:rPr>
              <w:fldChar w:fldCharType="end"/>
            </w:r>
          </w:hyperlink>
        </w:p>
        <w:p w14:paraId="0AEF4838" w14:textId="77777777" w:rsidR="00E06051" w:rsidRDefault="005C37E9" w:rsidP="00E06051">
          <w:pPr>
            <w:pStyle w:val="TOC3"/>
            <w:rPr>
              <w:rFonts w:eastAsiaTheme="minorEastAsia"/>
              <w:noProof/>
            </w:rPr>
          </w:pPr>
          <w:hyperlink w:anchor="_Toc412553004" w:history="1">
            <w:r w:rsidR="00E06051" w:rsidRPr="00DD424D">
              <w:rPr>
                <w:rStyle w:val="Hyperlink"/>
                <w:noProof/>
              </w:rPr>
              <w:t>T6.3 - Writer Part enhancements [- SA]</w:t>
            </w:r>
            <w:r w:rsidR="00E06051">
              <w:rPr>
                <w:noProof/>
                <w:webHidden/>
              </w:rPr>
              <w:tab/>
            </w:r>
            <w:r w:rsidR="00E06051">
              <w:rPr>
                <w:noProof/>
                <w:webHidden/>
              </w:rPr>
              <w:fldChar w:fldCharType="begin"/>
            </w:r>
            <w:r w:rsidR="00E06051">
              <w:rPr>
                <w:noProof/>
                <w:webHidden/>
              </w:rPr>
              <w:instrText xml:space="preserve"> PAGEREF _Toc412553004 \h </w:instrText>
            </w:r>
            <w:r w:rsidR="00E06051">
              <w:rPr>
                <w:noProof/>
                <w:webHidden/>
              </w:rPr>
            </w:r>
            <w:r w:rsidR="00E06051">
              <w:rPr>
                <w:noProof/>
                <w:webHidden/>
              </w:rPr>
              <w:fldChar w:fldCharType="separate"/>
            </w:r>
            <w:r w:rsidR="00E06051">
              <w:rPr>
                <w:noProof/>
                <w:webHidden/>
              </w:rPr>
              <w:t>18</w:t>
            </w:r>
            <w:r w:rsidR="00E06051">
              <w:rPr>
                <w:noProof/>
                <w:webHidden/>
              </w:rPr>
              <w:fldChar w:fldCharType="end"/>
            </w:r>
          </w:hyperlink>
        </w:p>
        <w:p w14:paraId="18B242AB" w14:textId="77777777" w:rsidR="00E06051" w:rsidRDefault="005C37E9" w:rsidP="00E06051">
          <w:pPr>
            <w:pStyle w:val="TOC3"/>
            <w:rPr>
              <w:rFonts w:eastAsiaTheme="minorEastAsia"/>
              <w:noProof/>
            </w:rPr>
          </w:pPr>
          <w:hyperlink w:anchor="_Toc412553005" w:history="1">
            <w:r w:rsidR="00E06051" w:rsidRPr="00DD424D">
              <w:rPr>
                <w:rStyle w:val="Hyperlink"/>
                <w:noProof/>
              </w:rPr>
              <w:t>T6.4 - User Interfaces Implementation [- SA + OBEO]</w:t>
            </w:r>
            <w:r w:rsidR="00E06051">
              <w:rPr>
                <w:noProof/>
                <w:webHidden/>
              </w:rPr>
              <w:tab/>
            </w:r>
            <w:r w:rsidR="00E06051">
              <w:rPr>
                <w:noProof/>
                <w:webHidden/>
              </w:rPr>
              <w:fldChar w:fldCharType="begin"/>
            </w:r>
            <w:r w:rsidR="00E06051">
              <w:rPr>
                <w:noProof/>
                <w:webHidden/>
              </w:rPr>
              <w:instrText xml:space="preserve"> PAGEREF _Toc412553005 \h </w:instrText>
            </w:r>
            <w:r w:rsidR="00E06051">
              <w:rPr>
                <w:noProof/>
                <w:webHidden/>
              </w:rPr>
            </w:r>
            <w:r w:rsidR="00E06051">
              <w:rPr>
                <w:noProof/>
                <w:webHidden/>
              </w:rPr>
              <w:fldChar w:fldCharType="separate"/>
            </w:r>
            <w:r w:rsidR="00E06051">
              <w:rPr>
                <w:noProof/>
                <w:webHidden/>
              </w:rPr>
              <w:t>19</w:t>
            </w:r>
            <w:r w:rsidR="00E06051">
              <w:rPr>
                <w:noProof/>
                <w:webHidden/>
              </w:rPr>
              <w:fldChar w:fldCharType="end"/>
            </w:r>
          </w:hyperlink>
        </w:p>
        <w:p w14:paraId="09B4680D" w14:textId="77777777" w:rsidR="00E06051" w:rsidRDefault="005C37E9" w:rsidP="00E06051">
          <w:pPr>
            <w:pStyle w:val="TOC3"/>
            <w:rPr>
              <w:rFonts w:eastAsiaTheme="minorEastAsia"/>
              <w:noProof/>
            </w:rPr>
          </w:pPr>
          <w:hyperlink w:anchor="_Toc412553006" w:history="1">
            <w:r w:rsidR="00E06051" w:rsidRPr="00DD424D">
              <w:rPr>
                <w:rStyle w:val="Hyperlink"/>
                <w:noProof/>
              </w:rPr>
              <w:t>T6.5 - Acceptance Test Plan [- SA + UNIT + KS + ALL]</w:t>
            </w:r>
            <w:r w:rsidR="00E06051">
              <w:rPr>
                <w:noProof/>
                <w:webHidden/>
              </w:rPr>
              <w:tab/>
            </w:r>
            <w:r w:rsidR="00E06051">
              <w:rPr>
                <w:noProof/>
                <w:webHidden/>
              </w:rPr>
              <w:fldChar w:fldCharType="begin"/>
            </w:r>
            <w:r w:rsidR="00E06051">
              <w:rPr>
                <w:noProof/>
                <w:webHidden/>
              </w:rPr>
              <w:instrText xml:space="preserve"> PAGEREF _Toc412553006 \h </w:instrText>
            </w:r>
            <w:r w:rsidR="00E06051">
              <w:rPr>
                <w:noProof/>
                <w:webHidden/>
              </w:rPr>
            </w:r>
            <w:r w:rsidR="00E06051">
              <w:rPr>
                <w:noProof/>
                <w:webHidden/>
              </w:rPr>
              <w:fldChar w:fldCharType="separate"/>
            </w:r>
            <w:r w:rsidR="00E06051">
              <w:rPr>
                <w:noProof/>
                <w:webHidden/>
              </w:rPr>
              <w:t>19</w:t>
            </w:r>
            <w:r w:rsidR="00E06051">
              <w:rPr>
                <w:noProof/>
                <w:webHidden/>
              </w:rPr>
              <w:fldChar w:fldCharType="end"/>
            </w:r>
          </w:hyperlink>
        </w:p>
        <w:p w14:paraId="69086A9A" w14:textId="77777777" w:rsidR="00E06051" w:rsidRDefault="005C37E9" w:rsidP="00E06051">
          <w:pPr>
            <w:pStyle w:val="TOC3"/>
            <w:rPr>
              <w:rFonts w:eastAsiaTheme="minorEastAsia"/>
              <w:noProof/>
            </w:rPr>
          </w:pPr>
          <w:hyperlink w:anchor="_Toc412553007" w:history="1">
            <w:r w:rsidR="00E06051" w:rsidRPr="00DD424D">
              <w:rPr>
                <w:rStyle w:val="Hyperlink"/>
                <w:noProof/>
              </w:rPr>
              <w:t>T6.6 - Acceptance Test Procedures [- SA + UNIT + KS + ALL]</w:t>
            </w:r>
            <w:r w:rsidR="00E06051">
              <w:rPr>
                <w:noProof/>
                <w:webHidden/>
              </w:rPr>
              <w:tab/>
            </w:r>
            <w:r w:rsidR="00E06051">
              <w:rPr>
                <w:noProof/>
                <w:webHidden/>
              </w:rPr>
              <w:fldChar w:fldCharType="begin"/>
            </w:r>
            <w:r w:rsidR="00E06051">
              <w:rPr>
                <w:noProof/>
                <w:webHidden/>
              </w:rPr>
              <w:instrText xml:space="preserve"> PAGEREF _Toc412553007 \h </w:instrText>
            </w:r>
            <w:r w:rsidR="00E06051">
              <w:rPr>
                <w:noProof/>
                <w:webHidden/>
              </w:rPr>
            </w:r>
            <w:r w:rsidR="00E06051">
              <w:rPr>
                <w:noProof/>
                <w:webHidden/>
              </w:rPr>
              <w:fldChar w:fldCharType="separate"/>
            </w:r>
            <w:r w:rsidR="00E06051">
              <w:rPr>
                <w:noProof/>
                <w:webHidden/>
              </w:rPr>
              <w:t>20</w:t>
            </w:r>
            <w:r w:rsidR="00E06051">
              <w:rPr>
                <w:noProof/>
                <w:webHidden/>
              </w:rPr>
              <w:fldChar w:fldCharType="end"/>
            </w:r>
          </w:hyperlink>
        </w:p>
        <w:p w14:paraId="02EE7269" w14:textId="77777777" w:rsidR="00E06051" w:rsidRDefault="005C37E9" w:rsidP="00E06051">
          <w:pPr>
            <w:pStyle w:val="TOC3"/>
            <w:rPr>
              <w:rFonts w:eastAsiaTheme="minorEastAsia"/>
              <w:noProof/>
            </w:rPr>
          </w:pPr>
          <w:hyperlink w:anchor="_Toc412553008" w:history="1">
            <w:r w:rsidR="00E06051" w:rsidRPr="00DD424D">
              <w:rPr>
                <w:rStyle w:val="Hyperlink"/>
                <w:noProof/>
              </w:rPr>
              <w:t>T6.7 - ModelWriter Integration [OBEO + UNIT + ALL]</w:t>
            </w:r>
            <w:r w:rsidR="00E06051">
              <w:rPr>
                <w:noProof/>
                <w:webHidden/>
              </w:rPr>
              <w:tab/>
            </w:r>
            <w:r w:rsidR="00E06051">
              <w:rPr>
                <w:noProof/>
                <w:webHidden/>
              </w:rPr>
              <w:fldChar w:fldCharType="begin"/>
            </w:r>
            <w:r w:rsidR="00E06051">
              <w:rPr>
                <w:noProof/>
                <w:webHidden/>
              </w:rPr>
              <w:instrText xml:space="preserve"> PAGEREF _Toc412553008 \h </w:instrText>
            </w:r>
            <w:r w:rsidR="00E06051">
              <w:rPr>
                <w:noProof/>
                <w:webHidden/>
              </w:rPr>
            </w:r>
            <w:r w:rsidR="00E06051">
              <w:rPr>
                <w:noProof/>
                <w:webHidden/>
              </w:rPr>
              <w:fldChar w:fldCharType="separate"/>
            </w:r>
            <w:r w:rsidR="00E06051">
              <w:rPr>
                <w:noProof/>
                <w:webHidden/>
              </w:rPr>
              <w:t>20</w:t>
            </w:r>
            <w:r w:rsidR="00E06051">
              <w:rPr>
                <w:noProof/>
                <w:webHidden/>
              </w:rPr>
              <w:fldChar w:fldCharType="end"/>
            </w:r>
          </w:hyperlink>
        </w:p>
        <w:p w14:paraId="10A7DF2B" w14:textId="77777777" w:rsidR="00E06051" w:rsidRDefault="005C37E9" w:rsidP="00E06051">
          <w:pPr>
            <w:pStyle w:val="TOC3"/>
            <w:rPr>
              <w:rFonts w:eastAsiaTheme="minorEastAsia"/>
              <w:noProof/>
            </w:rPr>
          </w:pPr>
          <w:hyperlink w:anchor="_Toc412553009" w:history="1">
            <w:r w:rsidR="00E06051" w:rsidRPr="00DD424D">
              <w:rPr>
                <w:rStyle w:val="Hyperlink"/>
                <w:noProof/>
              </w:rPr>
              <w:t>T6.8 - Cyclic Evaluation of Analysis Performance [- SA + OBEO + LORIA + UNIT + KS + ALL]</w:t>
            </w:r>
            <w:r w:rsidR="00E06051">
              <w:rPr>
                <w:noProof/>
                <w:webHidden/>
              </w:rPr>
              <w:tab/>
            </w:r>
            <w:r w:rsidR="00E06051">
              <w:rPr>
                <w:noProof/>
                <w:webHidden/>
              </w:rPr>
              <w:fldChar w:fldCharType="begin"/>
            </w:r>
            <w:r w:rsidR="00E06051">
              <w:rPr>
                <w:noProof/>
                <w:webHidden/>
              </w:rPr>
              <w:instrText xml:space="preserve"> PAGEREF _Toc412553009 \h </w:instrText>
            </w:r>
            <w:r w:rsidR="00E06051">
              <w:rPr>
                <w:noProof/>
                <w:webHidden/>
              </w:rPr>
            </w:r>
            <w:r w:rsidR="00E06051">
              <w:rPr>
                <w:noProof/>
                <w:webHidden/>
              </w:rPr>
              <w:fldChar w:fldCharType="separate"/>
            </w:r>
            <w:r w:rsidR="00E06051">
              <w:rPr>
                <w:noProof/>
                <w:webHidden/>
              </w:rPr>
              <w:t>21</w:t>
            </w:r>
            <w:r w:rsidR="00E06051">
              <w:rPr>
                <w:noProof/>
                <w:webHidden/>
              </w:rPr>
              <w:fldChar w:fldCharType="end"/>
            </w:r>
          </w:hyperlink>
        </w:p>
        <w:p w14:paraId="132930DE" w14:textId="77777777" w:rsidR="00E06051" w:rsidRDefault="005C37E9">
          <w:pPr>
            <w:pStyle w:val="TOC2"/>
            <w:rPr>
              <w:rFonts w:eastAsiaTheme="minorEastAsia"/>
              <w:noProof/>
            </w:rPr>
          </w:pPr>
          <w:hyperlink w:anchor="_Toc412553010" w:history="1">
            <w:r w:rsidR="00E06051" w:rsidRPr="00DD424D">
              <w:rPr>
                <w:rStyle w:val="Hyperlink"/>
                <w:noProof/>
              </w:rPr>
              <w:t>WP7 - Dissemination and Exploitation (OBEO)</w:t>
            </w:r>
            <w:r w:rsidR="00E06051">
              <w:rPr>
                <w:noProof/>
                <w:webHidden/>
              </w:rPr>
              <w:tab/>
            </w:r>
            <w:r w:rsidR="00E06051">
              <w:rPr>
                <w:noProof/>
                <w:webHidden/>
              </w:rPr>
              <w:fldChar w:fldCharType="begin"/>
            </w:r>
            <w:r w:rsidR="00E06051">
              <w:rPr>
                <w:noProof/>
                <w:webHidden/>
              </w:rPr>
              <w:instrText xml:space="preserve"> PAGEREF _Toc412553010 \h </w:instrText>
            </w:r>
            <w:r w:rsidR="00E06051">
              <w:rPr>
                <w:noProof/>
                <w:webHidden/>
              </w:rPr>
            </w:r>
            <w:r w:rsidR="00E06051">
              <w:rPr>
                <w:noProof/>
                <w:webHidden/>
              </w:rPr>
              <w:fldChar w:fldCharType="separate"/>
            </w:r>
            <w:r w:rsidR="00E06051">
              <w:rPr>
                <w:noProof/>
                <w:webHidden/>
              </w:rPr>
              <w:t>22</w:t>
            </w:r>
            <w:r w:rsidR="00E06051">
              <w:rPr>
                <w:noProof/>
                <w:webHidden/>
              </w:rPr>
              <w:fldChar w:fldCharType="end"/>
            </w:r>
          </w:hyperlink>
        </w:p>
        <w:p w14:paraId="2E4480A1" w14:textId="77777777" w:rsidR="00E06051" w:rsidRDefault="005C37E9" w:rsidP="00E06051">
          <w:pPr>
            <w:pStyle w:val="TOC3"/>
            <w:rPr>
              <w:rFonts w:eastAsiaTheme="minorEastAsia"/>
              <w:noProof/>
            </w:rPr>
          </w:pPr>
          <w:hyperlink w:anchor="_Toc412553011" w:history="1">
            <w:r w:rsidR="00E06051" w:rsidRPr="00DD424D">
              <w:rPr>
                <w:rStyle w:val="Hyperlink"/>
                <w:noProof/>
              </w:rPr>
              <w:t>T7.1 - Dissemination Plan [OBEO + UNIT + SA + LORIA + KS + ALL]</w:t>
            </w:r>
            <w:r w:rsidR="00E06051">
              <w:rPr>
                <w:noProof/>
                <w:webHidden/>
              </w:rPr>
              <w:tab/>
            </w:r>
            <w:r w:rsidR="00E06051">
              <w:rPr>
                <w:noProof/>
                <w:webHidden/>
              </w:rPr>
              <w:fldChar w:fldCharType="begin"/>
            </w:r>
            <w:r w:rsidR="00E06051">
              <w:rPr>
                <w:noProof/>
                <w:webHidden/>
              </w:rPr>
              <w:instrText xml:space="preserve"> PAGEREF _Toc412553011 \h </w:instrText>
            </w:r>
            <w:r w:rsidR="00E06051">
              <w:rPr>
                <w:noProof/>
                <w:webHidden/>
              </w:rPr>
            </w:r>
            <w:r w:rsidR="00E06051">
              <w:rPr>
                <w:noProof/>
                <w:webHidden/>
              </w:rPr>
              <w:fldChar w:fldCharType="separate"/>
            </w:r>
            <w:r w:rsidR="00E06051">
              <w:rPr>
                <w:noProof/>
                <w:webHidden/>
              </w:rPr>
              <w:t>22</w:t>
            </w:r>
            <w:r w:rsidR="00E06051">
              <w:rPr>
                <w:noProof/>
                <w:webHidden/>
              </w:rPr>
              <w:fldChar w:fldCharType="end"/>
            </w:r>
          </w:hyperlink>
        </w:p>
        <w:p w14:paraId="15075B03" w14:textId="77777777" w:rsidR="00E06051" w:rsidRDefault="005C37E9" w:rsidP="00E06051">
          <w:pPr>
            <w:pStyle w:val="TOC3"/>
            <w:rPr>
              <w:rFonts w:eastAsiaTheme="minorEastAsia"/>
              <w:noProof/>
            </w:rPr>
          </w:pPr>
          <w:hyperlink w:anchor="_Toc412553012" w:history="1">
            <w:r w:rsidR="00E06051" w:rsidRPr="00DD424D">
              <w:rPr>
                <w:rStyle w:val="Hyperlink"/>
                <w:noProof/>
              </w:rPr>
              <w:t>T7.2 - Business Model &amp; Exploitation Plan [AIRBUS + SA + OBEO + all industrial partners]</w:t>
            </w:r>
            <w:r w:rsidR="00E06051">
              <w:rPr>
                <w:noProof/>
                <w:webHidden/>
              </w:rPr>
              <w:tab/>
            </w:r>
            <w:r w:rsidR="00E06051">
              <w:rPr>
                <w:noProof/>
                <w:webHidden/>
              </w:rPr>
              <w:fldChar w:fldCharType="begin"/>
            </w:r>
            <w:r w:rsidR="00E06051">
              <w:rPr>
                <w:noProof/>
                <w:webHidden/>
              </w:rPr>
              <w:instrText xml:space="preserve"> PAGEREF _Toc412553012 \h </w:instrText>
            </w:r>
            <w:r w:rsidR="00E06051">
              <w:rPr>
                <w:noProof/>
                <w:webHidden/>
              </w:rPr>
            </w:r>
            <w:r w:rsidR="00E06051">
              <w:rPr>
                <w:noProof/>
                <w:webHidden/>
              </w:rPr>
              <w:fldChar w:fldCharType="separate"/>
            </w:r>
            <w:r w:rsidR="00E06051">
              <w:rPr>
                <w:noProof/>
                <w:webHidden/>
              </w:rPr>
              <w:t>22</w:t>
            </w:r>
            <w:r w:rsidR="00E06051">
              <w:rPr>
                <w:noProof/>
                <w:webHidden/>
              </w:rPr>
              <w:fldChar w:fldCharType="end"/>
            </w:r>
          </w:hyperlink>
        </w:p>
        <w:p w14:paraId="563B303F" w14:textId="77777777" w:rsidR="00E06051" w:rsidRDefault="005C37E9" w:rsidP="00E06051">
          <w:pPr>
            <w:pStyle w:val="TOC3"/>
            <w:rPr>
              <w:rFonts w:eastAsiaTheme="minorEastAsia"/>
              <w:noProof/>
            </w:rPr>
          </w:pPr>
          <w:hyperlink w:anchor="_Toc412553013" w:history="1">
            <w:r w:rsidR="00E06051" w:rsidRPr="00DD424D">
              <w:rPr>
                <w:rStyle w:val="Hyperlink"/>
                <w:noProof/>
              </w:rPr>
              <w:t>T7.3 - Workshops &amp; Events [+ KUL2 + UNIT + OBEO + KS + AIRBUS + ALL]</w:t>
            </w:r>
            <w:r w:rsidR="00E06051">
              <w:rPr>
                <w:noProof/>
                <w:webHidden/>
              </w:rPr>
              <w:tab/>
            </w:r>
            <w:r w:rsidR="00E06051">
              <w:rPr>
                <w:noProof/>
                <w:webHidden/>
              </w:rPr>
              <w:fldChar w:fldCharType="begin"/>
            </w:r>
            <w:r w:rsidR="00E06051">
              <w:rPr>
                <w:noProof/>
                <w:webHidden/>
              </w:rPr>
              <w:instrText xml:space="preserve"> PAGEREF _Toc412553013 \h </w:instrText>
            </w:r>
            <w:r w:rsidR="00E06051">
              <w:rPr>
                <w:noProof/>
                <w:webHidden/>
              </w:rPr>
            </w:r>
            <w:r w:rsidR="00E06051">
              <w:rPr>
                <w:noProof/>
                <w:webHidden/>
              </w:rPr>
              <w:fldChar w:fldCharType="separate"/>
            </w:r>
            <w:r w:rsidR="00E06051">
              <w:rPr>
                <w:noProof/>
                <w:webHidden/>
              </w:rPr>
              <w:t>23</w:t>
            </w:r>
            <w:r w:rsidR="00E06051">
              <w:rPr>
                <w:noProof/>
                <w:webHidden/>
              </w:rPr>
              <w:fldChar w:fldCharType="end"/>
            </w:r>
          </w:hyperlink>
        </w:p>
        <w:p w14:paraId="37B6B688" w14:textId="77777777" w:rsidR="00E06051" w:rsidRDefault="005C37E9" w:rsidP="00E06051">
          <w:pPr>
            <w:pStyle w:val="TOC3"/>
            <w:rPr>
              <w:rFonts w:eastAsiaTheme="minorEastAsia"/>
              <w:noProof/>
            </w:rPr>
          </w:pPr>
          <w:hyperlink w:anchor="_Toc412553014" w:history="1">
            <w:r w:rsidR="00E06051" w:rsidRPr="00DD424D">
              <w:rPr>
                <w:rStyle w:val="Hyperlink"/>
                <w:noProof/>
              </w:rPr>
              <w:t>T7.4 - ModelWriter-ITEA Consortium Website [- SA]</w:t>
            </w:r>
            <w:r w:rsidR="00E06051">
              <w:rPr>
                <w:noProof/>
                <w:webHidden/>
              </w:rPr>
              <w:tab/>
            </w:r>
            <w:r w:rsidR="00E06051">
              <w:rPr>
                <w:noProof/>
                <w:webHidden/>
              </w:rPr>
              <w:fldChar w:fldCharType="begin"/>
            </w:r>
            <w:r w:rsidR="00E06051">
              <w:rPr>
                <w:noProof/>
                <w:webHidden/>
              </w:rPr>
              <w:instrText xml:space="preserve"> PAGEREF _Toc412553014 \h </w:instrText>
            </w:r>
            <w:r w:rsidR="00E06051">
              <w:rPr>
                <w:noProof/>
                <w:webHidden/>
              </w:rPr>
            </w:r>
            <w:r w:rsidR="00E06051">
              <w:rPr>
                <w:noProof/>
                <w:webHidden/>
              </w:rPr>
              <w:fldChar w:fldCharType="separate"/>
            </w:r>
            <w:r w:rsidR="00E06051">
              <w:rPr>
                <w:noProof/>
                <w:webHidden/>
              </w:rPr>
              <w:t>23</w:t>
            </w:r>
            <w:r w:rsidR="00E06051">
              <w:rPr>
                <w:noProof/>
                <w:webHidden/>
              </w:rPr>
              <w:fldChar w:fldCharType="end"/>
            </w:r>
          </w:hyperlink>
        </w:p>
        <w:p w14:paraId="77854A7B" w14:textId="77777777" w:rsidR="00E06051" w:rsidRDefault="005C37E9" w:rsidP="00E06051">
          <w:pPr>
            <w:pStyle w:val="TOC3"/>
            <w:rPr>
              <w:rFonts w:eastAsiaTheme="minorEastAsia"/>
              <w:noProof/>
            </w:rPr>
          </w:pPr>
          <w:hyperlink w:anchor="_Toc412553015" w:history="1">
            <w:r w:rsidR="00E06051" w:rsidRPr="00DD424D">
              <w:rPr>
                <w:rStyle w:val="Hyperlink"/>
                <w:noProof/>
              </w:rPr>
              <w:t>T7.5 - Community Forum &amp; Open Source Campaign [+ KUL2 + OBEO]</w:t>
            </w:r>
            <w:r w:rsidR="00E06051">
              <w:rPr>
                <w:noProof/>
                <w:webHidden/>
              </w:rPr>
              <w:tab/>
            </w:r>
            <w:r w:rsidR="00E06051">
              <w:rPr>
                <w:noProof/>
                <w:webHidden/>
              </w:rPr>
              <w:fldChar w:fldCharType="begin"/>
            </w:r>
            <w:r w:rsidR="00E06051">
              <w:rPr>
                <w:noProof/>
                <w:webHidden/>
              </w:rPr>
              <w:instrText xml:space="preserve"> PAGEREF _Toc412553015 \h </w:instrText>
            </w:r>
            <w:r w:rsidR="00E06051">
              <w:rPr>
                <w:noProof/>
                <w:webHidden/>
              </w:rPr>
            </w:r>
            <w:r w:rsidR="00E06051">
              <w:rPr>
                <w:noProof/>
                <w:webHidden/>
              </w:rPr>
              <w:fldChar w:fldCharType="separate"/>
            </w:r>
            <w:r w:rsidR="00E06051">
              <w:rPr>
                <w:noProof/>
                <w:webHidden/>
              </w:rPr>
              <w:t>23</w:t>
            </w:r>
            <w:r w:rsidR="00E06051">
              <w:rPr>
                <w:noProof/>
                <w:webHidden/>
              </w:rPr>
              <w:fldChar w:fldCharType="end"/>
            </w:r>
          </w:hyperlink>
        </w:p>
        <w:p w14:paraId="4F875109" w14:textId="77777777" w:rsidR="00E06051" w:rsidRDefault="005C37E9" w:rsidP="00E06051">
          <w:pPr>
            <w:pStyle w:val="TOC3"/>
            <w:rPr>
              <w:rFonts w:eastAsiaTheme="minorEastAsia"/>
              <w:noProof/>
            </w:rPr>
          </w:pPr>
          <w:hyperlink w:anchor="_Toc412553016" w:history="1">
            <w:r w:rsidR="00E06051" w:rsidRPr="00DD424D">
              <w:rPr>
                <w:rStyle w:val="Hyperlink"/>
                <w:noProof/>
              </w:rPr>
              <w:t>T7.6 - Social Networks [UNIT + KOCSISTEM]</w:t>
            </w:r>
            <w:r w:rsidR="00E06051">
              <w:rPr>
                <w:noProof/>
                <w:webHidden/>
              </w:rPr>
              <w:tab/>
            </w:r>
            <w:r w:rsidR="00E06051">
              <w:rPr>
                <w:noProof/>
                <w:webHidden/>
              </w:rPr>
              <w:fldChar w:fldCharType="begin"/>
            </w:r>
            <w:r w:rsidR="00E06051">
              <w:rPr>
                <w:noProof/>
                <w:webHidden/>
              </w:rPr>
              <w:instrText xml:space="preserve"> PAGEREF _Toc412553016 \h </w:instrText>
            </w:r>
            <w:r w:rsidR="00E06051">
              <w:rPr>
                <w:noProof/>
                <w:webHidden/>
              </w:rPr>
            </w:r>
            <w:r w:rsidR="00E06051">
              <w:rPr>
                <w:noProof/>
                <w:webHidden/>
              </w:rPr>
              <w:fldChar w:fldCharType="separate"/>
            </w:r>
            <w:r w:rsidR="00E06051">
              <w:rPr>
                <w:noProof/>
                <w:webHidden/>
              </w:rPr>
              <w:t>23</w:t>
            </w:r>
            <w:r w:rsidR="00E06051">
              <w:rPr>
                <w:noProof/>
                <w:webHidden/>
              </w:rPr>
              <w:fldChar w:fldCharType="end"/>
            </w:r>
          </w:hyperlink>
        </w:p>
        <w:p w14:paraId="153CA5F5" w14:textId="77777777" w:rsidR="00E06051" w:rsidRDefault="005C37E9" w:rsidP="00E06051">
          <w:pPr>
            <w:pStyle w:val="TOC3"/>
            <w:rPr>
              <w:rFonts w:eastAsiaTheme="minorEastAsia"/>
              <w:noProof/>
            </w:rPr>
          </w:pPr>
          <w:hyperlink w:anchor="_Toc412553017" w:history="1">
            <w:r w:rsidR="00E06051" w:rsidRPr="00DD424D">
              <w:rPr>
                <w:rStyle w:val="Hyperlink"/>
                <w:noProof/>
              </w:rPr>
              <w:t>T7.7 - Standardization [LORIA + UNIT + KOCSISTEM]</w:t>
            </w:r>
            <w:r w:rsidR="00E06051">
              <w:rPr>
                <w:noProof/>
                <w:webHidden/>
              </w:rPr>
              <w:tab/>
            </w:r>
            <w:r w:rsidR="00E06051">
              <w:rPr>
                <w:noProof/>
                <w:webHidden/>
              </w:rPr>
              <w:fldChar w:fldCharType="begin"/>
            </w:r>
            <w:r w:rsidR="00E06051">
              <w:rPr>
                <w:noProof/>
                <w:webHidden/>
              </w:rPr>
              <w:instrText xml:space="preserve"> PAGEREF _Toc412553017 \h </w:instrText>
            </w:r>
            <w:r w:rsidR="00E06051">
              <w:rPr>
                <w:noProof/>
                <w:webHidden/>
              </w:rPr>
            </w:r>
            <w:r w:rsidR="00E06051">
              <w:rPr>
                <w:noProof/>
                <w:webHidden/>
              </w:rPr>
              <w:fldChar w:fldCharType="separate"/>
            </w:r>
            <w:r w:rsidR="00E06051">
              <w:rPr>
                <w:noProof/>
                <w:webHidden/>
              </w:rPr>
              <w:t>24</w:t>
            </w:r>
            <w:r w:rsidR="00E06051">
              <w:rPr>
                <w:noProof/>
                <w:webHidden/>
              </w:rPr>
              <w:fldChar w:fldCharType="end"/>
            </w:r>
          </w:hyperlink>
        </w:p>
        <w:p w14:paraId="2679E1CC" w14:textId="25CE4A03" w:rsidR="00FD641B" w:rsidRPr="00876136" w:rsidRDefault="00FD641B">
          <w:r w:rsidRPr="00876136">
            <w:rPr>
              <w:b/>
              <w:bCs/>
              <w:noProof/>
            </w:rPr>
            <w:fldChar w:fldCharType="end"/>
          </w:r>
        </w:p>
      </w:sdtContent>
    </w:sdt>
    <w:p w14:paraId="26E29EBA" w14:textId="2D88CE23" w:rsidR="00021FDF" w:rsidRPr="00876136" w:rsidRDefault="00021FDF">
      <w:pPr>
        <w:spacing w:after="160"/>
        <w:rPr>
          <w:color w:val="000000"/>
        </w:rPr>
        <w:sectPr w:rsidR="00021FDF" w:rsidRPr="00876136" w:rsidSect="00021FDF">
          <w:headerReference w:type="default" r:id="rId11"/>
          <w:footerReference w:type="default" r:id="rId12"/>
          <w:pgSz w:w="11906" w:h="16838"/>
          <w:pgMar w:top="720" w:right="720" w:bottom="720" w:left="720" w:header="708" w:footer="708" w:gutter="0"/>
          <w:cols w:space="708"/>
          <w:docGrid w:linePitch="360"/>
        </w:sectPr>
      </w:pPr>
    </w:p>
    <w:p w14:paraId="45D19DDB" w14:textId="6A0990B3" w:rsidR="00806FC4" w:rsidRPr="00D95FBE" w:rsidRDefault="00806FC4" w:rsidP="00D95FBE">
      <w:pPr>
        <w:pStyle w:val="Heading2"/>
      </w:pPr>
      <w:bookmarkStart w:id="3" w:name="_Toc412552960"/>
      <w:r w:rsidRPr="00D95FBE">
        <w:lastRenderedPageBreak/>
        <w:t>WP1 - Industrial Use Cases and Requirements (AIRBUS)</w:t>
      </w:r>
      <w:bookmarkEnd w:id="3"/>
    </w:p>
    <w:p w14:paraId="15A1A929" w14:textId="6C800E23"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0F7D5764" wp14:editId="01567FBA">
            <wp:extent cx="4114800" cy="2483164"/>
            <wp:effectExtent l="0" t="0" r="0" b="0"/>
            <wp:docPr id="7" name="Picture 7" descr="WP1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WP1 - Cost &amp; Effo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8302" cy="2503382"/>
                    </a:xfrm>
                    <a:prstGeom prst="rect">
                      <a:avLst/>
                    </a:prstGeom>
                    <a:noFill/>
                    <a:ln>
                      <a:noFill/>
                    </a:ln>
                  </pic:spPr>
                </pic:pic>
              </a:graphicData>
            </a:graphic>
          </wp:inline>
        </w:drawing>
      </w:r>
      <w:r w:rsidR="00450C0A">
        <w:rPr>
          <w:rFonts w:asciiTheme="minorHAnsi" w:hAnsiTheme="minorHAnsi"/>
          <w:color w:val="333333"/>
          <w:sz w:val="21"/>
          <w:szCs w:val="21"/>
        </w:rPr>
        <w:t xml:space="preserve">  </w:t>
      </w:r>
      <w:r w:rsidR="00450C0A">
        <w:rPr>
          <w:noProof/>
        </w:rPr>
        <w:drawing>
          <wp:inline distT="0" distB="0" distL="0" distR="0" wp14:anchorId="07AB56DE" wp14:editId="2A1258E8">
            <wp:extent cx="4143375" cy="24906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5651" cy="2497995"/>
                    </a:xfrm>
                    <a:prstGeom prst="rect">
                      <a:avLst/>
                    </a:prstGeom>
                    <a:noFill/>
                  </pic:spPr>
                </pic:pic>
              </a:graphicData>
            </a:graphic>
          </wp:inline>
        </w:drawing>
      </w:r>
    </w:p>
    <w:p w14:paraId="75E3521F" w14:textId="77777777" w:rsidR="00806FC4" w:rsidRPr="00D95FBE" w:rsidRDefault="00806FC4" w:rsidP="00D95FBE">
      <w:pPr>
        <w:pStyle w:val="Heading3"/>
      </w:pPr>
      <w:bookmarkStart w:id="4" w:name="_Toc412552961"/>
      <w:r w:rsidRPr="00D95FBE">
        <w:t>T1.1 - Evaluation Methods &amp; Tools [UNIT + KOCSISTEM + AIRBUS + OBEO + HISBIM + MANTIS]</w:t>
      </w:r>
      <w:bookmarkEnd w:id="4"/>
    </w:p>
    <w:tbl>
      <w:tblPr>
        <w:tblW w:w="5000" w:type="pct"/>
        <w:tblCellMar>
          <w:top w:w="15" w:type="dxa"/>
          <w:left w:w="15" w:type="dxa"/>
          <w:bottom w:w="15" w:type="dxa"/>
          <w:right w:w="15" w:type="dxa"/>
        </w:tblCellMar>
        <w:tblLook w:val="04A0" w:firstRow="1" w:lastRow="0" w:firstColumn="1" w:lastColumn="0" w:noHBand="0" w:noVBand="1"/>
      </w:tblPr>
      <w:tblGrid>
        <w:gridCol w:w="1700"/>
        <w:gridCol w:w="8257"/>
        <w:gridCol w:w="832"/>
        <w:gridCol w:w="1652"/>
        <w:gridCol w:w="2941"/>
      </w:tblGrid>
      <w:tr w:rsidR="00806FC4" w:rsidRPr="00876136" w14:paraId="1B50F8AE" w14:textId="77777777" w:rsidTr="00717577">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D2735D" w14:textId="77777777" w:rsidR="00806FC4" w:rsidRPr="00876136" w:rsidRDefault="00806FC4" w:rsidP="00C74315">
            <w:pPr>
              <w:rPr>
                <w:b/>
              </w:rPr>
            </w:pPr>
            <w:r w:rsidRPr="00876136">
              <w:rPr>
                <w:b/>
              </w:rPr>
              <w:t>Month</w:t>
            </w:r>
          </w:p>
        </w:tc>
        <w:tc>
          <w:tcPr>
            <w:tcW w:w="26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7341"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724E7E" w14:textId="77777777" w:rsidR="00806FC4" w:rsidRPr="00876136" w:rsidRDefault="00806FC4" w:rsidP="00C74315">
            <w:pPr>
              <w:rPr>
                <w:b/>
              </w:rPr>
            </w:pPr>
            <w:r w:rsidRPr="00876136">
              <w:rPr>
                <w:b/>
              </w:rPr>
              <w:t>Type</w:t>
            </w:r>
          </w:p>
        </w:tc>
        <w:tc>
          <w:tcPr>
            <w:tcW w:w="5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3A155C" w14:textId="77777777" w:rsidR="00806FC4" w:rsidRPr="00876136" w:rsidRDefault="00806FC4" w:rsidP="00C74315">
            <w:pPr>
              <w:rPr>
                <w:b/>
              </w:rPr>
            </w:pPr>
            <w:r w:rsidRPr="00876136">
              <w:rPr>
                <w:b/>
              </w:rPr>
              <w:t>Access</w:t>
            </w:r>
          </w:p>
        </w:tc>
        <w:tc>
          <w:tcPr>
            <w:tcW w:w="95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523F3E" w14:textId="77777777" w:rsidR="00806FC4" w:rsidRPr="00876136" w:rsidRDefault="00806FC4" w:rsidP="00C74315">
            <w:pPr>
              <w:rPr>
                <w:b/>
              </w:rPr>
            </w:pPr>
            <w:r w:rsidRPr="00876136">
              <w:rPr>
                <w:b/>
              </w:rPr>
              <w:t>Leader</w:t>
            </w:r>
          </w:p>
        </w:tc>
      </w:tr>
      <w:tr w:rsidR="00806FC4" w:rsidRPr="00876136" w14:paraId="6026320D" w14:textId="77777777" w:rsidTr="00717577">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60E5CF" w14:textId="77777777" w:rsidR="00806FC4" w:rsidRPr="00876136" w:rsidRDefault="00806FC4" w:rsidP="00C74315">
            <w:r w:rsidRPr="00876136">
              <w:t>[M3 -&gt; M5]</w:t>
            </w:r>
          </w:p>
        </w:tc>
        <w:tc>
          <w:tcPr>
            <w:tcW w:w="26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5CEB52" w14:textId="77777777" w:rsidR="00806FC4" w:rsidRPr="00876136" w:rsidRDefault="00806FC4" w:rsidP="00C74315">
            <w:r w:rsidRPr="00876136">
              <w:t>D1.1.1 Report: Evaluation Methods &amp; Tools</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CA0AD" w14:textId="77777777" w:rsidR="00806FC4" w:rsidRPr="00876136" w:rsidRDefault="00806FC4" w:rsidP="00C74315">
            <w:r w:rsidRPr="00876136">
              <w:t>Doc.</w:t>
            </w:r>
          </w:p>
        </w:tc>
        <w:tc>
          <w:tcPr>
            <w:tcW w:w="5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6CD84D" w14:textId="77777777" w:rsidR="00806FC4" w:rsidRPr="00876136" w:rsidRDefault="00806FC4" w:rsidP="00C74315">
            <w:r w:rsidRPr="00876136">
              <w:t>Public</w:t>
            </w:r>
          </w:p>
        </w:tc>
        <w:tc>
          <w:tcPr>
            <w:tcW w:w="95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B2D870" w14:textId="77777777" w:rsidR="00806FC4" w:rsidRPr="00876136" w:rsidRDefault="00806FC4" w:rsidP="00C74315">
            <w:r w:rsidRPr="00876136">
              <w:t>UNIT -&gt; HISBIM</w:t>
            </w:r>
          </w:p>
        </w:tc>
      </w:tr>
    </w:tbl>
    <w:p w14:paraId="345B161C" w14:textId="77777777" w:rsidR="00806FC4" w:rsidRPr="00876136" w:rsidRDefault="00806FC4" w:rsidP="00D95FBE">
      <w:pPr>
        <w:pStyle w:val="Heading3"/>
      </w:pPr>
      <w:bookmarkStart w:id="5" w:name="_Toc412552962"/>
      <w:r w:rsidRPr="00876136">
        <w:t>T1.2 - Industrial Use Cases for Belgium Consortium [SA -&gt; Sogeti]</w:t>
      </w:r>
      <w:bookmarkEnd w:id="5"/>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72FA1D68"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6BED8A"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8497E8"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471C7"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DB89B"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AFFFED" w14:textId="77777777" w:rsidR="00806FC4" w:rsidRPr="00876136" w:rsidRDefault="00806FC4" w:rsidP="00C74315">
            <w:pPr>
              <w:rPr>
                <w:b/>
              </w:rPr>
            </w:pPr>
            <w:r w:rsidRPr="00876136">
              <w:rPr>
                <w:b/>
              </w:rPr>
              <w:t>Leader</w:t>
            </w:r>
          </w:p>
        </w:tc>
      </w:tr>
      <w:tr w:rsidR="00806FC4" w:rsidRPr="00876136" w14:paraId="388E741F"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717B8"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65A7EA" w14:textId="77777777" w:rsidR="00806FC4" w:rsidRPr="00876136" w:rsidRDefault="00806FC4" w:rsidP="00C74315">
            <w:r w:rsidRPr="00876136">
              <w:t>D1.2.1 Report: Industrial Use Cases for Belgian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E78D15"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1C3505"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2AEB36" w14:textId="77777777" w:rsidR="00806FC4" w:rsidRPr="00876136" w:rsidRDefault="00806FC4" w:rsidP="00C74315">
            <w:r w:rsidRPr="00876136">
              <w:t>Sogeti</w:t>
            </w:r>
          </w:p>
        </w:tc>
      </w:tr>
      <w:tr w:rsidR="00806FC4" w:rsidRPr="00876136" w14:paraId="7EDC801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09ACB1"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32DD91" w14:textId="77777777" w:rsidR="00806FC4" w:rsidRPr="00876136" w:rsidRDefault="00806FC4" w:rsidP="00C74315">
            <w:r w:rsidRPr="00876136">
              <w:t>D1.2.2 Data: Corpus for D1.2.1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6AC04A"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5FD510"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7D9C28" w14:textId="77777777" w:rsidR="00806FC4" w:rsidRPr="00876136" w:rsidRDefault="00806FC4" w:rsidP="00C74315">
            <w:r w:rsidRPr="00876136">
              <w:t>Sogeti</w:t>
            </w:r>
          </w:p>
        </w:tc>
      </w:tr>
      <w:tr w:rsidR="00806FC4" w:rsidRPr="00876136" w14:paraId="5692844A"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2B298E" w14:textId="77777777" w:rsidR="00806FC4" w:rsidRPr="00876136" w:rsidRDefault="00806FC4" w:rsidP="00C74315">
            <w:r w:rsidRPr="00876136">
              <w:lastRenderedPageBreak/>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E60AC5" w14:textId="77777777" w:rsidR="00806FC4" w:rsidRPr="00876136" w:rsidRDefault="00806FC4" w:rsidP="00C74315">
            <w:r w:rsidRPr="00876136">
              <w:t>D1.2.3 Data: Corpus for D1.2.1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380DD7"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77EEFD"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81962" w14:textId="77777777" w:rsidR="00806FC4" w:rsidRPr="00876136" w:rsidRDefault="00806FC4" w:rsidP="00C74315">
            <w:r w:rsidRPr="00876136">
              <w:t>Sogeti</w:t>
            </w:r>
          </w:p>
        </w:tc>
      </w:tr>
    </w:tbl>
    <w:p w14:paraId="4DE9F3DB" w14:textId="3D7C200D" w:rsidR="00806FC4" w:rsidRPr="00876136" w:rsidRDefault="00806FC4" w:rsidP="00D95FBE">
      <w:pPr>
        <w:pStyle w:val="Heading3"/>
      </w:pPr>
      <w:bookmarkStart w:id="6" w:name="_Toc412552963"/>
      <w:commentRangeStart w:id="7"/>
      <w:r w:rsidRPr="00876136">
        <w:t>T1.3</w:t>
      </w:r>
      <w:commentRangeEnd w:id="7"/>
      <w:r w:rsidR="009D3DC8">
        <w:rPr>
          <w:rStyle w:val="CommentReference"/>
          <w:rFonts w:eastAsiaTheme="minorHAnsi" w:cstheme="minorBidi"/>
          <w:b w:val="0"/>
          <w:bCs w:val="0"/>
          <w:color w:val="auto"/>
        </w:rPr>
        <w:commentReference w:id="7"/>
      </w:r>
      <w:r w:rsidRPr="00876136">
        <w:t xml:space="preserve"> - Industrial Use Cases for French Consortium [</w:t>
      </w:r>
      <w:ins w:id="8" w:author="Ferhat Erata" w:date="2015-02-24T14:02:00Z">
        <w:r w:rsidR="00895B7F" w:rsidRPr="00876136">
          <w:t xml:space="preserve">AIRBUS </w:t>
        </w:r>
        <w:r w:rsidR="00895B7F">
          <w:t xml:space="preserve">+ </w:t>
        </w:r>
      </w:ins>
      <w:r w:rsidRPr="00876136">
        <w:t>OBEO</w:t>
      </w:r>
      <w:del w:id="9" w:author="Ferhat Erata" w:date="2015-02-24T14:02:00Z">
        <w:r w:rsidRPr="00876136" w:rsidDel="00895B7F">
          <w:delText xml:space="preserve"> + AIRBUS</w:delText>
        </w:r>
      </w:del>
      <w:r w:rsidRPr="00876136">
        <w:t>]</w:t>
      </w:r>
      <w:bookmarkEnd w:id="6"/>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0C8A214C"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3D04C2"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EC450A"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1842C"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D8696B"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511B1E" w14:textId="77777777" w:rsidR="00806FC4" w:rsidRPr="00876136" w:rsidRDefault="00806FC4" w:rsidP="00C74315">
            <w:pPr>
              <w:rPr>
                <w:b/>
              </w:rPr>
            </w:pPr>
            <w:r w:rsidRPr="00876136">
              <w:rPr>
                <w:b/>
              </w:rPr>
              <w:t>Leader</w:t>
            </w:r>
          </w:p>
        </w:tc>
      </w:tr>
      <w:tr w:rsidR="00806FC4" w:rsidRPr="00876136" w14:paraId="6A5FC033"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2C1A75"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FFB6AB" w14:textId="77777777" w:rsidR="00806FC4" w:rsidRPr="00876136" w:rsidRDefault="00806FC4" w:rsidP="00C74315">
            <w:r w:rsidRPr="00876136">
              <w:t>D1.3.1 Report: Industrial Use Cases for French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0FB8DC"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3716A"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92D0C4" w14:textId="77777777" w:rsidR="00806FC4" w:rsidRPr="00876136" w:rsidRDefault="00806FC4" w:rsidP="00C74315">
            <w:r w:rsidRPr="00876136">
              <w:t>AIRBUS</w:t>
            </w:r>
          </w:p>
        </w:tc>
      </w:tr>
      <w:tr w:rsidR="00806FC4" w:rsidRPr="00876136" w14:paraId="4F42A20F"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5D4BED"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36B669" w14:textId="77777777" w:rsidR="00806FC4" w:rsidRPr="00876136" w:rsidRDefault="00806FC4" w:rsidP="00C74315">
            <w:r w:rsidRPr="00876136">
              <w:t>D1.3.2 Data: Corpus for D1.2.1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00C8F6"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2A7816"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4D9B11" w14:textId="77777777" w:rsidR="00806FC4" w:rsidRPr="00876136" w:rsidRDefault="00806FC4" w:rsidP="00C74315">
            <w:r w:rsidRPr="00876136">
              <w:t>AIRBUS</w:t>
            </w:r>
          </w:p>
        </w:tc>
      </w:tr>
      <w:tr w:rsidR="00806FC4" w:rsidRPr="00876136" w14:paraId="2242787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4FECD8"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3DFAAC" w14:textId="77777777" w:rsidR="00806FC4" w:rsidRPr="00876136" w:rsidRDefault="00806FC4" w:rsidP="00C74315">
            <w:r w:rsidRPr="00876136">
              <w:t>D1.3.3 Data: Corpus for D1.2.1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C6A161"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9DAAF"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B73A40" w14:textId="77777777" w:rsidR="00806FC4" w:rsidRPr="00876136" w:rsidRDefault="00806FC4" w:rsidP="00C74315">
            <w:r w:rsidRPr="00876136">
              <w:t>AIRBUS</w:t>
            </w:r>
          </w:p>
        </w:tc>
      </w:tr>
    </w:tbl>
    <w:p w14:paraId="6B13AD64" w14:textId="77777777" w:rsidR="00806FC4" w:rsidRPr="00876136" w:rsidRDefault="00806FC4" w:rsidP="00D95FBE">
      <w:pPr>
        <w:pStyle w:val="Heading3"/>
      </w:pPr>
      <w:bookmarkStart w:id="10" w:name="_Toc412552964"/>
      <w:r w:rsidRPr="00876136">
        <w:t>T1.4 - Industrial Use Cases for Turkish Consortium [MANTIS + UNIT + KOCSISTEM + HISBIM]</w:t>
      </w:r>
      <w:bookmarkEnd w:id="10"/>
    </w:p>
    <w:tbl>
      <w:tblPr>
        <w:tblW w:w="5000" w:type="pct"/>
        <w:tblCellMar>
          <w:top w:w="15" w:type="dxa"/>
          <w:left w:w="15" w:type="dxa"/>
          <w:bottom w:w="15" w:type="dxa"/>
          <w:right w:w="15" w:type="dxa"/>
        </w:tblCellMar>
        <w:tblLook w:val="04A0" w:firstRow="1" w:lastRow="0" w:firstColumn="1" w:lastColumn="0" w:noHBand="0" w:noVBand="1"/>
      </w:tblPr>
      <w:tblGrid>
        <w:gridCol w:w="1700"/>
        <w:gridCol w:w="8284"/>
        <w:gridCol w:w="832"/>
        <w:gridCol w:w="1686"/>
        <w:gridCol w:w="2880"/>
      </w:tblGrid>
      <w:tr w:rsidR="00806FC4" w:rsidRPr="00876136" w14:paraId="519443C8"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EFB875" w14:textId="77777777" w:rsidR="00806FC4" w:rsidRPr="00876136" w:rsidRDefault="00806FC4" w:rsidP="00C74315">
            <w:pPr>
              <w:rPr>
                <w:b/>
              </w:rPr>
            </w:pPr>
            <w:r w:rsidRPr="00876136">
              <w:rPr>
                <w:b/>
              </w:rPr>
              <w:t>Month</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844655"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8AFF06" w14:textId="77777777" w:rsidR="00806FC4" w:rsidRPr="00876136" w:rsidRDefault="00806FC4" w:rsidP="00C74315">
            <w:pPr>
              <w:rPr>
                <w:b/>
              </w:rPr>
            </w:pPr>
            <w:r w:rsidRPr="00876136">
              <w:rPr>
                <w:b/>
              </w:rPr>
              <w:t>Type</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666259"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D7A9A7" w14:textId="77777777" w:rsidR="00806FC4" w:rsidRPr="00876136" w:rsidRDefault="00806FC4" w:rsidP="00C74315">
            <w:pPr>
              <w:rPr>
                <w:b/>
              </w:rPr>
            </w:pPr>
            <w:r w:rsidRPr="00876136">
              <w:rPr>
                <w:b/>
              </w:rPr>
              <w:t>Leader</w:t>
            </w:r>
          </w:p>
        </w:tc>
      </w:tr>
      <w:tr w:rsidR="00806FC4" w:rsidRPr="00876136" w14:paraId="41742E77"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F940E0"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3A9675" w14:textId="77777777" w:rsidR="00806FC4" w:rsidRPr="00876136" w:rsidRDefault="00806FC4" w:rsidP="00C74315">
            <w:r w:rsidRPr="00876136">
              <w:t>D1.4.1 Report: Industrial Use Cases for Turkish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AAF279" w14:textId="77777777" w:rsidR="00806FC4" w:rsidRPr="00876136" w:rsidRDefault="00806FC4" w:rsidP="00C74315">
            <w:r w:rsidRPr="00876136">
              <w:t>Doc.</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50257"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D7C383" w14:textId="77777777" w:rsidR="00806FC4" w:rsidRPr="00876136" w:rsidRDefault="00806FC4" w:rsidP="00C74315">
            <w:r w:rsidRPr="00876136">
              <w:t>MANTIS</w:t>
            </w:r>
          </w:p>
        </w:tc>
      </w:tr>
      <w:tr w:rsidR="00806FC4" w:rsidRPr="00876136" w14:paraId="47662AD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2755B6"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0FEFB8" w14:textId="77777777" w:rsidR="00806FC4" w:rsidRPr="00876136" w:rsidRDefault="00806FC4" w:rsidP="00C74315">
            <w:r w:rsidRPr="00876136">
              <w:t>D1.4.2 Data: Corpus for D1.3.1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6C666B" w14:textId="77777777" w:rsidR="00806FC4" w:rsidRPr="00876136" w:rsidRDefault="00806FC4" w:rsidP="00C74315">
            <w:r w:rsidRPr="00876136">
              <w:t>SW</w:t>
            </w:r>
          </w:p>
        </w:tc>
        <w:tc>
          <w:tcPr>
            <w:tcW w:w="54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A20B62"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9B99C0" w14:textId="77777777" w:rsidR="00806FC4" w:rsidRPr="00876136" w:rsidRDefault="00806FC4" w:rsidP="00C74315">
            <w:r w:rsidRPr="00876136">
              <w:t>MANTIS</w:t>
            </w:r>
          </w:p>
        </w:tc>
      </w:tr>
      <w:tr w:rsidR="00806FC4" w:rsidRPr="00876136" w14:paraId="557246E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86A757"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CE8CA6" w14:textId="77777777" w:rsidR="00806FC4" w:rsidRPr="00876136" w:rsidRDefault="00806FC4" w:rsidP="00C74315">
            <w:r w:rsidRPr="00876136">
              <w:t>D1.4.3 Data: Corpus for D1.3.1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F68030" w14:textId="77777777" w:rsidR="00806FC4" w:rsidRPr="00876136" w:rsidRDefault="00806FC4" w:rsidP="00C74315">
            <w:r w:rsidRPr="00876136">
              <w:t>SW</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0A102"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4D8EF6" w14:textId="77777777" w:rsidR="00806FC4" w:rsidRPr="00876136" w:rsidRDefault="00806FC4" w:rsidP="00C74315">
            <w:r w:rsidRPr="00876136">
              <w:t>MANTIS</w:t>
            </w:r>
          </w:p>
        </w:tc>
      </w:tr>
    </w:tbl>
    <w:p w14:paraId="1C1746CB" w14:textId="77777777" w:rsidR="00806FC4" w:rsidRPr="00876136" w:rsidRDefault="00806FC4" w:rsidP="00D95FBE">
      <w:pPr>
        <w:pStyle w:val="Heading3"/>
      </w:pPr>
      <w:bookmarkStart w:id="11" w:name="_Toc412552965"/>
      <w:r w:rsidRPr="00876136">
        <w:t>T1.5 - Consolidated User Requirements [SA -&gt; AIRBUS + OBEO + MANTIS ++ Sogeti]</w:t>
      </w:r>
      <w:bookmarkEnd w:id="11"/>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1884DFF5"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038DAC"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5ED49A"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0EFEF8"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5866EF"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719598" w14:textId="77777777" w:rsidR="00806FC4" w:rsidRPr="00876136" w:rsidRDefault="00806FC4" w:rsidP="00C74315">
            <w:pPr>
              <w:rPr>
                <w:b/>
              </w:rPr>
            </w:pPr>
            <w:r w:rsidRPr="00876136">
              <w:rPr>
                <w:b/>
              </w:rPr>
              <w:t>Leader</w:t>
            </w:r>
          </w:p>
        </w:tc>
      </w:tr>
      <w:tr w:rsidR="00806FC4" w:rsidRPr="00876136" w14:paraId="0998A958"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907785"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60807" w14:textId="77777777" w:rsidR="00806FC4" w:rsidRPr="00876136" w:rsidRDefault="00806FC4" w:rsidP="00C74315">
            <w:r w:rsidRPr="00876136">
              <w:t>D1.5.1 Report: User Requirements Document (URD) for ModelWriter</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AEBECC"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DA722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5AE890" w14:textId="77777777" w:rsidR="00806FC4" w:rsidRPr="00876136" w:rsidRDefault="00806FC4" w:rsidP="00C74315">
            <w:r w:rsidRPr="00876136">
              <w:t>SA -&gt; UNIT</w:t>
            </w:r>
          </w:p>
        </w:tc>
      </w:tr>
    </w:tbl>
    <w:p w14:paraId="40A53DF4" w14:textId="77777777" w:rsidR="00806FC4" w:rsidRPr="00876136" w:rsidRDefault="00806FC4" w:rsidP="00D95FBE">
      <w:pPr>
        <w:pStyle w:val="Heading3"/>
      </w:pPr>
      <w:bookmarkStart w:id="12" w:name="_Toc412552966"/>
      <w:r w:rsidRPr="00876136">
        <w:t>T1.6 - User Requirements Review [SA -&gt; AIRBUS + UNIT + KOCSISTEM + KUL + ALL]</w:t>
      </w:r>
      <w:bookmarkEnd w:id="12"/>
    </w:p>
    <w:tbl>
      <w:tblPr>
        <w:tblW w:w="5000" w:type="pct"/>
        <w:tblCellMar>
          <w:top w:w="15" w:type="dxa"/>
          <w:left w:w="15" w:type="dxa"/>
          <w:bottom w:w="15" w:type="dxa"/>
          <w:right w:w="15" w:type="dxa"/>
        </w:tblCellMar>
        <w:tblLook w:val="04A0" w:firstRow="1" w:lastRow="0" w:firstColumn="1" w:lastColumn="0" w:noHBand="0" w:noVBand="1"/>
      </w:tblPr>
      <w:tblGrid>
        <w:gridCol w:w="1700"/>
        <w:gridCol w:w="8284"/>
        <w:gridCol w:w="832"/>
        <w:gridCol w:w="1686"/>
        <w:gridCol w:w="2880"/>
      </w:tblGrid>
      <w:tr w:rsidR="00806FC4" w:rsidRPr="00876136" w14:paraId="72B7859F"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46A132" w14:textId="77777777" w:rsidR="00806FC4" w:rsidRPr="00876136" w:rsidRDefault="00806FC4" w:rsidP="00C74315">
            <w:pPr>
              <w:rPr>
                <w:b/>
              </w:rPr>
            </w:pPr>
            <w:r w:rsidRPr="00876136">
              <w:rPr>
                <w:b/>
              </w:rPr>
              <w:lastRenderedPageBreak/>
              <w:t>Month</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A2AFB1"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3AD970" w14:textId="77777777" w:rsidR="00806FC4" w:rsidRPr="00876136" w:rsidRDefault="00806FC4" w:rsidP="00C74315">
            <w:pPr>
              <w:rPr>
                <w:b/>
              </w:rPr>
            </w:pPr>
            <w:r w:rsidRPr="00876136">
              <w:rPr>
                <w:b/>
              </w:rPr>
              <w:t>Type</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B48A1C"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327B8" w14:textId="77777777" w:rsidR="00806FC4" w:rsidRPr="00876136" w:rsidRDefault="00806FC4" w:rsidP="00C74315">
            <w:pPr>
              <w:rPr>
                <w:b/>
              </w:rPr>
            </w:pPr>
            <w:r w:rsidRPr="00876136">
              <w:rPr>
                <w:b/>
              </w:rPr>
              <w:t>Leader</w:t>
            </w:r>
          </w:p>
        </w:tc>
      </w:tr>
      <w:tr w:rsidR="00806FC4" w:rsidRPr="00876136" w14:paraId="7501FA7A"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8E256B"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3E28B4" w14:textId="77777777" w:rsidR="00806FC4" w:rsidRPr="00876136" w:rsidRDefault="00806FC4" w:rsidP="00C74315">
            <w:commentRangeStart w:id="13"/>
            <w:r w:rsidRPr="00876136">
              <w:t xml:space="preserve">D1.6.1 </w:t>
            </w:r>
            <w:commentRangeEnd w:id="13"/>
            <w:r w:rsidR="005112F5">
              <w:rPr>
                <w:rStyle w:val="CommentReference"/>
              </w:rPr>
              <w:commentReference w:id="13"/>
            </w:r>
            <w:r w:rsidRPr="00876136">
              <w:t>Report: Minutes of the User Requirements Review meeting</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C4906" w14:textId="77777777" w:rsidR="00806FC4" w:rsidRPr="00876136" w:rsidRDefault="00806FC4" w:rsidP="00C74315">
            <w:r w:rsidRPr="00876136">
              <w:t>Doc.</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A3789"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B139C4" w14:textId="7F76849A" w:rsidR="00806FC4" w:rsidRPr="00876136" w:rsidRDefault="00806FC4" w:rsidP="00C74315">
            <w:r w:rsidRPr="00876136">
              <w:t>SA -&gt; AIRBUS</w:t>
            </w:r>
            <w:ins w:id="14" w:author="Ferhat Erata" w:date="2015-02-24T13:24:00Z">
              <w:r w:rsidR="00C3256A">
                <w:t xml:space="preserve"> -&gt; HISBIM</w:t>
              </w:r>
            </w:ins>
          </w:p>
        </w:tc>
      </w:tr>
    </w:tbl>
    <w:p w14:paraId="67F31833" w14:textId="77777777" w:rsidR="00806FC4" w:rsidRPr="00876136" w:rsidRDefault="00806FC4" w:rsidP="00D95FBE">
      <w:pPr>
        <w:pStyle w:val="Heading3"/>
      </w:pPr>
      <w:bookmarkStart w:id="15" w:name="_Toc412552967"/>
      <w:r w:rsidRPr="00876136">
        <w:t>T1.7 - Software Requirements [SA -&gt; AIRBUS + LORIA + UNIT + MANTIS + OBEO]</w:t>
      </w:r>
      <w:bookmarkEnd w:id="15"/>
    </w:p>
    <w:tbl>
      <w:tblPr>
        <w:tblW w:w="5000" w:type="pct"/>
        <w:tblCellMar>
          <w:top w:w="15" w:type="dxa"/>
          <w:left w:w="15" w:type="dxa"/>
          <w:bottom w:w="15" w:type="dxa"/>
          <w:right w:w="15" w:type="dxa"/>
        </w:tblCellMar>
        <w:tblLook w:val="04A0" w:firstRow="1" w:lastRow="0" w:firstColumn="1" w:lastColumn="0" w:noHBand="0" w:noVBand="1"/>
      </w:tblPr>
      <w:tblGrid>
        <w:gridCol w:w="1701"/>
        <w:gridCol w:w="8279"/>
        <w:gridCol w:w="901"/>
        <w:gridCol w:w="1621"/>
        <w:gridCol w:w="2880"/>
      </w:tblGrid>
      <w:tr w:rsidR="00806FC4" w:rsidRPr="00876136" w14:paraId="751744D6"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F43C5C" w14:textId="77777777" w:rsidR="00806FC4" w:rsidRPr="00876136" w:rsidRDefault="00806FC4" w:rsidP="00C74315">
            <w:pPr>
              <w:rPr>
                <w:b/>
              </w:rPr>
            </w:pPr>
            <w:r w:rsidRPr="00876136">
              <w:rPr>
                <w:b/>
              </w:rPr>
              <w:t>Month</w:t>
            </w:r>
          </w:p>
        </w:tc>
        <w:tc>
          <w:tcPr>
            <w:tcW w:w="26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BC7B79" w14:textId="77777777" w:rsidR="00806FC4" w:rsidRPr="00876136" w:rsidRDefault="00806FC4" w:rsidP="00C74315">
            <w:pPr>
              <w:rPr>
                <w:b/>
              </w:rPr>
            </w:pPr>
            <w:r w:rsidRPr="00876136">
              <w:rPr>
                <w:b/>
              </w:rPr>
              <w:t>Deliverable</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D9BA16" w14:textId="77777777" w:rsidR="00806FC4" w:rsidRPr="00876136" w:rsidRDefault="00806FC4" w:rsidP="00C74315">
            <w:pPr>
              <w:rPr>
                <w:b/>
              </w:rPr>
            </w:pPr>
            <w:r w:rsidRPr="00876136">
              <w:rPr>
                <w:b/>
              </w:rPr>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C48B7A"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27849D" w14:textId="77777777" w:rsidR="00806FC4" w:rsidRPr="00876136" w:rsidRDefault="00806FC4" w:rsidP="00C74315">
            <w:pPr>
              <w:rPr>
                <w:b/>
              </w:rPr>
            </w:pPr>
            <w:r w:rsidRPr="00876136">
              <w:rPr>
                <w:b/>
              </w:rPr>
              <w:t>Leader</w:t>
            </w:r>
          </w:p>
        </w:tc>
      </w:tr>
      <w:tr w:rsidR="00806FC4" w:rsidRPr="00876136" w14:paraId="4889CD6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B8C2BA" w14:textId="77777777" w:rsidR="00806FC4" w:rsidRPr="00876136" w:rsidRDefault="00806FC4" w:rsidP="00C74315">
            <w:r w:rsidRPr="00876136">
              <w:t>[M5 -&gt; M9]</w:t>
            </w:r>
          </w:p>
        </w:tc>
        <w:tc>
          <w:tcPr>
            <w:tcW w:w="26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30C27" w14:textId="77777777" w:rsidR="00806FC4" w:rsidRPr="00876136" w:rsidRDefault="00806FC4" w:rsidP="00C74315">
            <w:r w:rsidRPr="00876136">
              <w:t>D1.7.1 Report: Software Requirements Document (SRD) for ModelWriter</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C5D896"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12B09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E3164" w14:textId="77777777" w:rsidR="00806FC4" w:rsidRPr="00876136" w:rsidRDefault="00806FC4" w:rsidP="00C74315">
            <w:r w:rsidRPr="00876136">
              <w:t>SA -&gt; KOCSISTEM</w:t>
            </w:r>
          </w:p>
        </w:tc>
      </w:tr>
    </w:tbl>
    <w:p w14:paraId="69994187" w14:textId="77777777" w:rsidR="00806FC4" w:rsidRPr="00876136" w:rsidRDefault="00806FC4" w:rsidP="00D95FBE">
      <w:pPr>
        <w:pStyle w:val="Heading3"/>
      </w:pPr>
      <w:bookmarkStart w:id="16" w:name="_Toc412552968"/>
      <w:r w:rsidRPr="00876136">
        <w:t>T1.8 - Software Requirements Review [SA -&gt; AIRBUS + UNIT + KOCSISTEM + ALL]</w:t>
      </w:r>
      <w:bookmarkEnd w:id="16"/>
    </w:p>
    <w:tbl>
      <w:tblPr>
        <w:tblW w:w="5000" w:type="pct"/>
        <w:tblCellMar>
          <w:top w:w="15" w:type="dxa"/>
          <w:left w:w="15" w:type="dxa"/>
          <w:bottom w:w="15" w:type="dxa"/>
          <w:right w:w="15" w:type="dxa"/>
        </w:tblCellMar>
        <w:tblLook w:val="04A0" w:firstRow="1" w:lastRow="0" w:firstColumn="1" w:lastColumn="0" w:noHBand="0" w:noVBand="1"/>
      </w:tblPr>
      <w:tblGrid>
        <w:gridCol w:w="1701"/>
        <w:gridCol w:w="8282"/>
        <w:gridCol w:w="898"/>
        <w:gridCol w:w="1621"/>
        <w:gridCol w:w="2880"/>
      </w:tblGrid>
      <w:tr w:rsidR="00806FC4" w:rsidRPr="00876136" w14:paraId="4D41EB1D"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73CDD5" w14:textId="77777777" w:rsidR="00806FC4" w:rsidRPr="00876136" w:rsidRDefault="00806FC4" w:rsidP="00C74315">
            <w:r w:rsidRPr="00876136">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AC2C88" w14:textId="77777777" w:rsidR="00806FC4" w:rsidRPr="00876136" w:rsidRDefault="00806FC4" w:rsidP="00C74315">
            <w:r w:rsidRPr="00876136">
              <w:t>Deliverable</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355A8A"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DF20CC"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FA0294" w14:textId="77777777" w:rsidR="00806FC4" w:rsidRPr="00876136" w:rsidRDefault="00806FC4" w:rsidP="00C74315">
            <w:r w:rsidRPr="00876136">
              <w:t>Leader</w:t>
            </w:r>
          </w:p>
        </w:tc>
      </w:tr>
      <w:tr w:rsidR="00806FC4" w:rsidRPr="00876136" w14:paraId="6161F8DB"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5A168" w14:textId="77777777" w:rsidR="00806FC4" w:rsidRPr="00876136" w:rsidRDefault="00806FC4" w:rsidP="00C74315">
            <w:r w:rsidRPr="00876136">
              <w:t>[M5 -&gt; M9]</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E05DF" w14:textId="77777777" w:rsidR="00806FC4" w:rsidRPr="00876136" w:rsidRDefault="00806FC4" w:rsidP="00C74315">
            <w:r w:rsidRPr="00876136">
              <w:t>D1.8.1 Report: Minutes of the Software Requirements Review meeting</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E415DA"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271DDF"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B1A709" w14:textId="77777777" w:rsidR="00806FC4" w:rsidRPr="00876136" w:rsidRDefault="00806FC4" w:rsidP="00C74315">
            <w:r w:rsidRPr="00876136">
              <w:t>SA -&gt; AIRBUS</w:t>
            </w:r>
          </w:p>
        </w:tc>
      </w:tr>
    </w:tbl>
    <w:p w14:paraId="0694DBAE" w14:textId="2D33D78E" w:rsidR="00806FC4" w:rsidRPr="00876136" w:rsidRDefault="00806FC4" w:rsidP="00D95FBE">
      <w:pPr>
        <w:pStyle w:val="Heading3"/>
      </w:pPr>
      <w:bookmarkStart w:id="17" w:name="_Toc412552969"/>
      <w:r w:rsidRPr="00876136">
        <w:t xml:space="preserve">T1.9 - Annual Product Review [SA -&gt; AIRBUS + Country Coordinators - "Product Review </w:t>
      </w:r>
      <w:r w:rsidR="006E5E97" w:rsidRPr="00876136">
        <w:t>Committee</w:t>
      </w:r>
      <w:r w:rsidRPr="00876136">
        <w:t>"]</w:t>
      </w:r>
      <w:bookmarkEnd w:id="17"/>
    </w:p>
    <w:tbl>
      <w:tblPr>
        <w:tblW w:w="5000" w:type="pct"/>
        <w:tblCellMar>
          <w:top w:w="15" w:type="dxa"/>
          <w:left w:w="15" w:type="dxa"/>
          <w:bottom w:w="15" w:type="dxa"/>
          <w:right w:w="15" w:type="dxa"/>
        </w:tblCellMar>
        <w:tblLook w:val="04A0" w:firstRow="1" w:lastRow="0" w:firstColumn="1" w:lastColumn="0" w:noHBand="0" w:noVBand="1"/>
      </w:tblPr>
      <w:tblGrid>
        <w:gridCol w:w="1701"/>
        <w:gridCol w:w="8312"/>
        <w:gridCol w:w="868"/>
        <w:gridCol w:w="1621"/>
        <w:gridCol w:w="2880"/>
      </w:tblGrid>
      <w:tr w:rsidR="00806FC4" w:rsidRPr="00876136" w14:paraId="415E2F67"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BC47D4" w14:textId="77777777" w:rsidR="00806FC4" w:rsidRPr="00876136" w:rsidRDefault="00806FC4" w:rsidP="00C74315">
            <w:r w:rsidRPr="00876136">
              <w:t>Month</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1C4A89" w14:textId="77777777" w:rsidR="00806FC4" w:rsidRPr="00876136" w:rsidRDefault="00806FC4" w:rsidP="00C74315">
            <w:r w:rsidRPr="00876136">
              <w:t>Deliverable</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643E4A"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67286"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547020" w14:textId="77777777" w:rsidR="00806FC4" w:rsidRPr="00876136" w:rsidRDefault="00806FC4" w:rsidP="00C74315">
            <w:r w:rsidRPr="00876136">
              <w:t>Leader</w:t>
            </w:r>
          </w:p>
        </w:tc>
      </w:tr>
      <w:tr w:rsidR="00806FC4" w:rsidRPr="00876136" w14:paraId="311FC267"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4D4999" w14:textId="77777777" w:rsidR="00806FC4" w:rsidRPr="00876136" w:rsidRDefault="00806FC4" w:rsidP="00C74315">
            <w:r w:rsidRPr="00876136">
              <w:t>[M13 -&gt; M15]</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0D61DB" w14:textId="77777777" w:rsidR="00806FC4" w:rsidRPr="00876136" w:rsidRDefault="00806FC4" w:rsidP="00C74315">
            <w:r w:rsidRPr="00876136">
              <w:t>D1.9.1-1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FB7EB"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EF9666"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69B3B3" w14:textId="77777777" w:rsidR="00806FC4" w:rsidRPr="00876136" w:rsidRDefault="00806FC4" w:rsidP="00C74315">
            <w:r w:rsidRPr="00876136">
              <w:t>SA -&gt; AIRBUS</w:t>
            </w:r>
          </w:p>
        </w:tc>
      </w:tr>
      <w:tr w:rsidR="00806FC4" w:rsidRPr="00876136" w14:paraId="5A1F96E3"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71C43C" w14:textId="77777777" w:rsidR="00806FC4" w:rsidRPr="00876136" w:rsidRDefault="00806FC4" w:rsidP="00C74315">
            <w:r w:rsidRPr="00876136">
              <w:t>[M25 -&gt; M26]</w:t>
            </w:r>
          </w:p>
        </w:tc>
        <w:tc>
          <w:tcPr>
            <w:tcW w:w="27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81EAF7" w14:textId="77777777" w:rsidR="00806FC4" w:rsidRPr="00876136" w:rsidRDefault="00806FC4" w:rsidP="00C74315">
            <w:r w:rsidRPr="00876136">
              <w:t>D1.9.1-2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81FF646"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37AE87"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2F3561" w14:textId="77777777" w:rsidR="00806FC4" w:rsidRPr="00876136" w:rsidRDefault="00806FC4" w:rsidP="00C74315">
            <w:r w:rsidRPr="00876136">
              <w:t>SA -&gt; AIRBUS</w:t>
            </w:r>
          </w:p>
        </w:tc>
      </w:tr>
      <w:tr w:rsidR="00806FC4" w:rsidRPr="00876136" w14:paraId="3E5A330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EC7BB4" w14:textId="77777777" w:rsidR="00806FC4" w:rsidRPr="00876136" w:rsidRDefault="00806FC4" w:rsidP="00C74315">
            <w:r w:rsidRPr="00876136">
              <w:t>[M37]</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257D1" w14:textId="77777777" w:rsidR="00806FC4" w:rsidRPr="00876136" w:rsidRDefault="00806FC4" w:rsidP="00C74315">
            <w:r w:rsidRPr="00876136">
              <w:t>D1.9.1-3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FEC4E"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193E15"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6F8BFC" w14:textId="77777777" w:rsidR="00806FC4" w:rsidRPr="00876136" w:rsidRDefault="00806FC4" w:rsidP="00C74315">
            <w:r w:rsidRPr="00876136">
              <w:t>SA -&gt; AIRBUS</w:t>
            </w:r>
          </w:p>
        </w:tc>
      </w:tr>
    </w:tbl>
    <w:p w14:paraId="2563EC95" w14:textId="77777777" w:rsidR="00806FC4" w:rsidRPr="00876136" w:rsidRDefault="00806FC4" w:rsidP="00D95FBE">
      <w:pPr>
        <w:pStyle w:val="Heading3"/>
      </w:pPr>
      <w:bookmarkStart w:id="18" w:name="_Toc412552970"/>
      <w:r w:rsidRPr="00876136">
        <w:t>T1.10 - Technical Risk Assessment and Management [OBEO + UNIT + KOCSISTEM + ALL]</w:t>
      </w:r>
      <w:bookmarkEnd w:id="18"/>
    </w:p>
    <w:tbl>
      <w:tblPr>
        <w:tblW w:w="5000" w:type="pct"/>
        <w:tblCellMar>
          <w:top w:w="15" w:type="dxa"/>
          <w:left w:w="15" w:type="dxa"/>
          <w:bottom w:w="15" w:type="dxa"/>
          <w:right w:w="15" w:type="dxa"/>
        </w:tblCellMar>
        <w:tblLook w:val="04A0" w:firstRow="1" w:lastRow="0" w:firstColumn="1" w:lastColumn="0" w:noHBand="0" w:noVBand="1"/>
      </w:tblPr>
      <w:tblGrid>
        <w:gridCol w:w="1701"/>
        <w:gridCol w:w="8282"/>
        <w:gridCol w:w="898"/>
        <w:gridCol w:w="1621"/>
        <w:gridCol w:w="2880"/>
      </w:tblGrid>
      <w:tr w:rsidR="00806FC4" w:rsidRPr="00876136" w14:paraId="5F150D4D" w14:textId="77777777" w:rsidTr="0074157C">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7D897" w14:textId="77777777" w:rsidR="00806FC4" w:rsidRPr="00876136" w:rsidRDefault="00806FC4" w:rsidP="00C74315">
            <w:r w:rsidRPr="00876136">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BCBEC4" w14:textId="77777777" w:rsidR="00806FC4" w:rsidRPr="00876136" w:rsidRDefault="00806FC4" w:rsidP="00C74315">
            <w:r w:rsidRPr="00876136">
              <w:t>Deliverable</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EF61F6"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8DDE68"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99EC8F" w14:textId="77777777" w:rsidR="00806FC4" w:rsidRPr="00876136" w:rsidRDefault="00806FC4" w:rsidP="00C74315">
            <w:r w:rsidRPr="00876136">
              <w:t>Leader</w:t>
            </w:r>
          </w:p>
        </w:tc>
      </w:tr>
      <w:tr w:rsidR="00806FC4" w:rsidRPr="00876136" w14:paraId="7578447A" w14:textId="77777777" w:rsidTr="0074157C">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AC3DA1" w14:textId="77777777" w:rsidR="00806FC4" w:rsidRPr="00876136" w:rsidRDefault="00806FC4" w:rsidP="00C74315">
            <w:r w:rsidRPr="00876136">
              <w:t>[M5 -&gt; M9]</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C53096" w14:textId="77777777" w:rsidR="00806FC4" w:rsidRPr="00876136" w:rsidRDefault="00806FC4" w:rsidP="00C74315">
            <w:r w:rsidRPr="00876136">
              <w:t>D1.10.1 Technical Risk Assessment Document</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E5E84C"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0D848C"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2E001" w14:textId="77777777" w:rsidR="00806FC4" w:rsidRPr="00876136" w:rsidRDefault="00806FC4" w:rsidP="00C74315">
            <w:r w:rsidRPr="00876136">
              <w:t>OBEO</w:t>
            </w:r>
          </w:p>
        </w:tc>
      </w:tr>
    </w:tbl>
    <w:p w14:paraId="6E68B4DB" w14:textId="77777777" w:rsidR="00C74315" w:rsidRPr="00876136" w:rsidRDefault="00C74315" w:rsidP="00C74315"/>
    <w:p w14:paraId="21E7EC6A" w14:textId="41EF1D2F" w:rsidR="00806FC4" w:rsidRPr="00876136" w:rsidRDefault="00806FC4" w:rsidP="00D95FBE">
      <w:pPr>
        <w:pStyle w:val="Heading2"/>
      </w:pPr>
      <w:bookmarkStart w:id="19" w:name="_Toc412552971"/>
      <w:commentRangeStart w:id="20"/>
      <w:r w:rsidRPr="00876136">
        <w:t>WP2 - Semantic Parsing and Generation of Documents and Documents Components (</w:t>
      </w:r>
      <w:commentRangeStart w:id="21"/>
      <w:r w:rsidRPr="00876136">
        <w:t>LORIA</w:t>
      </w:r>
      <w:commentRangeEnd w:id="21"/>
      <w:r w:rsidR="00DF0F39">
        <w:rPr>
          <w:rStyle w:val="CommentReference"/>
          <w:rFonts w:eastAsiaTheme="minorHAnsi" w:cstheme="minorBidi"/>
          <w:b w:val="0"/>
          <w:bCs w:val="0"/>
          <w:color w:val="auto"/>
        </w:rPr>
        <w:commentReference w:id="21"/>
      </w:r>
      <w:r w:rsidRPr="00876136">
        <w:t>)</w:t>
      </w:r>
      <w:commentRangeEnd w:id="20"/>
      <w:r w:rsidR="007B0F5A">
        <w:rPr>
          <w:rStyle w:val="CommentReference"/>
          <w:rFonts w:eastAsiaTheme="minorHAnsi" w:cstheme="minorBidi"/>
          <w:b w:val="0"/>
          <w:bCs w:val="0"/>
          <w:color w:val="auto"/>
        </w:rPr>
        <w:commentReference w:id="20"/>
      </w:r>
      <w:bookmarkEnd w:id="19"/>
    </w:p>
    <w:p w14:paraId="59656E28" w14:textId="30434C18"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568E3F0A" wp14:editId="0A1C0B2F">
            <wp:extent cx="4103758" cy="2476500"/>
            <wp:effectExtent l="0" t="0" r="0" b="0"/>
            <wp:docPr id="6" name="Picture 6" descr="WP2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P2 - Cost &amp; Effor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2647" cy="2481864"/>
                    </a:xfrm>
                    <a:prstGeom prst="rect">
                      <a:avLst/>
                    </a:prstGeom>
                    <a:noFill/>
                    <a:ln>
                      <a:noFill/>
                    </a:ln>
                  </pic:spPr>
                </pic:pic>
              </a:graphicData>
            </a:graphic>
          </wp:inline>
        </w:drawing>
      </w:r>
      <w:r w:rsidR="002E07CC">
        <w:rPr>
          <w:rFonts w:asciiTheme="minorHAnsi" w:hAnsiTheme="minorHAnsi"/>
          <w:color w:val="333333"/>
          <w:sz w:val="21"/>
          <w:szCs w:val="21"/>
        </w:rPr>
        <w:t xml:space="preserve">  </w:t>
      </w:r>
      <w:r w:rsidR="00F35D7B">
        <w:rPr>
          <w:noProof/>
        </w:rPr>
        <w:drawing>
          <wp:inline distT="0" distB="0" distL="0" distR="0" wp14:anchorId="20CAFE86" wp14:editId="28772BBF">
            <wp:extent cx="4114800" cy="247343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749" cy="2479419"/>
                    </a:xfrm>
                    <a:prstGeom prst="rect">
                      <a:avLst/>
                    </a:prstGeom>
                    <a:noFill/>
                  </pic:spPr>
                </pic:pic>
              </a:graphicData>
            </a:graphic>
          </wp:inline>
        </w:drawing>
      </w:r>
    </w:p>
    <w:p w14:paraId="233FD198" w14:textId="77777777" w:rsidR="00806FC4" w:rsidRPr="00876136" w:rsidRDefault="00806FC4" w:rsidP="00D95FBE">
      <w:pPr>
        <w:pStyle w:val="Heading3"/>
      </w:pPr>
      <w:bookmarkStart w:id="22" w:name="_Toc412552972"/>
      <w:r w:rsidRPr="00876136">
        <w:t>T2.1 - Data Collection [LORIA + KUL -SA ++ OBEO ++ AIRBUS ++Sogeti]</w:t>
      </w:r>
      <w:bookmarkEnd w:id="22"/>
    </w:p>
    <w:tbl>
      <w:tblPr>
        <w:tblW w:w="0" w:type="auto"/>
        <w:tblCellMar>
          <w:top w:w="15" w:type="dxa"/>
          <w:left w:w="15" w:type="dxa"/>
          <w:bottom w:w="15" w:type="dxa"/>
          <w:right w:w="15" w:type="dxa"/>
        </w:tblCellMar>
        <w:tblLook w:val="04A0" w:firstRow="1" w:lastRow="0" w:firstColumn="1" w:lastColumn="0" w:noHBand="0" w:noVBand="1"/>
        <w:tblPrChange w:id="23" w:author="Ferhat Erata" w:date="2015-02-24T14:13:00Z">
          <w:tblPr>
            <w:tblW w:w="0" w:type="auto"/>
            <w:tblCellMar>
              <w:top w:w="15" w:type="dxa"/>
              <w:left w:w="15" w:type="dxa"/>
              <w:bottom w:w="15" w:type="dxa"/>
              <w:right w:w="15" w:type="dxa"/>
            </w:tblCellMar>
            <w:tblLook w:val="04A0" w:firstRow="1" w:lastRow="0" w:firstColumn="1" w:lastColumn="0" w:noHBand="0" w:noVBand="1"/>
          </w:tblPr>
        </w:tblPrChange>
      </w:tblPr>
      <w:tblGrid>
        <w:gridCol w:w="2062"/>
        <w:gridCol w:w="8640"/>
        <w:gridCol w:w="832"/>
        <w:gridCol w:w="1307"/>
        <w:gridCol w:w="2541"/>
        <w:tblGridChange w:id="24">
          <w:tblGrid>
            <w:gridCol w:w="1702"/>
            <w:gridCol w:w="9000"/>
            <w:gridCol w:w="832"/>
            <w:gridCol w:w="1307"/>
            <w:gridCol w:w="2541"/>
          </w:tblGrid>
        </w:tblGridChange>
      </w:tblGrid>
      <w:tr w:rsidR="00806FC4" w:rsidRPr="00876136" w14:paraId="7ADBEFEC" w14:textId="77777777" w:rsidTr="00F14144">
        <w:trPr>
          <w:tblHeader/>
          <w:trPrChange w:id="25" w:author="Ferhat Erata" w:date="2015-02-24T14:13:00Z">
            <w:trPr>
              <w:tblHeader/>
            </w:trPr>
          </w:trPrChange>
        </w:trPr>
        <w:tc>
          <w:tcPr>
            <w:tcW w:w="20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6" w:author="Ferhat Erata" w:date="2015-02-24T14:13:00Z">
              <w:tcPr>
                <w:tcW w:w="170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2587E9F" w14:textId="77777777" w:rsidR="00806FC4" w:rsidRPr="00876136" w:rsidRDefault="00806FC4" w:rsidP="00C74315">
            <w:pPr>
              <w:rPr>
                <w:b/>
              </w:rPr>
            </w:pPr>
            <w:r w:rsidRPr="00876136">
              <w:rPr>
                <w:b/>
              </w:rPr>
              <w:t>Month</w:t>
            </w:r>
          </w:p>
        </w:tc>
        <w:tc>
          <w:tcPr>
            <w:tcW w:w="86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7" w:author="Ferhat Erata" w:date="2015-02-24T14:13:00Z">
              <w:tcPr>
                <w:tcW w:w="900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7FE81C2" w14:textId="77777777" w:rsidR="00806FC4" w:rsidRPr="00876136" w:rsidRDefault="00806FC4" w:rsidP="00C74315">
            <w:pPr>
              <w:rPr>
                <w:b/>
              </w:rPr>
            </w:pPr>
            <w:r w:rsidRPr="00876136">
              <w:rPr>
                <w:b/>
              </w:rPr>
              <w:t>Deliverable</w:t>
            </w:r>
          </w:p>
        </w:tc>
        <w:tc>
          <w:tcPr>
            <w:tcW w:w="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 w:author="Ferhat Erata" w:date="2015-02-24T14:13:00Z">
              <w:tcPr>
                <w:tcW w:w="82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9C4F42C" w14:textId="77777777" w:rsidR="00806FC4" w:rsidRPr="00876136" w:rsidRDefault="00806FC4" w:rsidP="00C74315">
            <w:pPr>
              <w:rPr>
                <w:b/>
              </w:rPr>
            </w:pPr>
            <w:r w:rsidRPr="00876136">
              <w:rPr>
                <w:b/>
              </w:rPr>
              <w:t>Type</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9" w:author="Ferhat Erata" w:date="2015-02-24T14:13:00Z">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3D83034" w14:textId="77777777" w:rsidR="00806FC4" w:rsidRPr="00876136" w:rsidRDefault="00806FC4" w:rsidP="00C74315">
            <w:pPr>
              <w:rPr>
                <w:b/>
              </w:rPr>
            </w:pPr>
            <w:r w:rsidRPr="00876136">
              <w:rPr>
                <w:b/>
              </w:rPr>
              <w:t>Access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0" w:author="Ferhat Erata" w:date="2015-02-24T14:13:00Z">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7BDE3E0" w14:textId="77777777" w:rsidR="00806FC4" w:rsidRPr="00876136" w:rsidRDefault="00806FC4" w:rsidP="00C74315">
            <w:pPr>
              <w:rPr>
                <w:b/>
              </w:rPr>
            </w:pPr>
            <w:r w:rsidRPr="00876136">
              <w:rPr>
                <w:b/>
              </w:rPr>
              <w:t>Leader (Members)</w:t>
            </w:r>
          </w:p>
        </w:tc>
      </w:tr>
      <w:tr w:rsidR="00806FC4" w:rsidRPr="00876136" w14:paraId="30220341" w14:textId="77777777" w:rsidTr="00F14144">
        <w:tc>
          <w:tcPr>
            <w:tcW w:w="20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 w:author="Ferhat Erata" w:date="2015-02-24T14:13:00Z">
              <w:tcPr>
                <w:tcW w:w="170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29031FC" w14:textId="77777777" w:rsidR="00806FC4" w:rsidRPr="00876136" w:rsidRDefault="00806FC4" w:rsidP="00C74315">
            <w:r w:rsidRPr="00876136">
              <w:t>[M3 -&gt; M7 -&gt; M8]</w:t>
            </w:r>
          </w:p>
        </w:tc>
        <w:tc>
          <w:tcPr>
            <w:tcW w:w="86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2" w:author="Ferhat Erata" w:date="2015-02-24T14:13:00Z">
              <w:tcPr>
                <w:tcW w:w="900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0DA771F" w14:textId="77777777" w:rsidR="00806FC4" w:rsidRPr="00876136" w:rsidRDefault="00806FC4" w:rsidP="00C74315">
            <w:r w:rsidRPr="00876136">
              <w:t>D2.1.1 Report: Software Requirements - Evaluation of the natural language processing requirements set by the use cases</w:t>
            </w:r>
          </w:p>
        </w:tc>
        <w:tc>
          <w:tcPr>
            <w:tcW w:w="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3" w:author="Ferhat Erata" w:date="2015-02-24T14:13:00Z">
              <w:tcPr>
                <w:tcW w:w="82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818D3A6" w14:textId="77777777" w:rsidR="00806FC4" w:rsidRPr="00876136" w:rsidRDefault="00806FC4" w:rsidP="00C74315">
            <w:r w:rsidRPr="00876136">
              <w:t>Doc.</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 w:author="Ferhat Erata" w:date="2015-02-24T14:13:00Z">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B7C7D05" w14:textId="77777777" w:rsidR="00806FC4" w:rsidRPr="00876136" w:rsidRDefault="00806FC4" w:rsidP="00C74315">
            <w:r w:rsidRPr="00876136">
              <w:t>Public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5" w:author="Ferhat Erata" w:date="2015-02-24T14:13:00Z">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1D4EA02" w14:textId="71B4D9A0" w:rsidR="00806FC4" w:rsidRPr="00876136" w:rsidRDefault="00806FC4" w:rsidP="00C74315">
            <w:r w:rsidRPr="00876136">
              <w:t>LORIA (</w:t>
            </w:r>
            <w:del w:id="36" w:author="Ferhat Erata" w:date="2015-02-24T14:11:00Z">
              <w:r w:rsidRPr="00876136" w:rsidDel="00B603F3">
                <w:delText>KUL</w:delText>
              </w:r>
            </w:del>
            <w:ins w:id="37" w:author="Ferhat Erata" w:date="2015-02-24T14:11:00Z">
              <w:r w:rsidR="00B603F3">
                <w:t>KUL1</w:t>
              </w:r>
            </w:ins>
            <w:r w:rsidRPr="00876136">
              <w:t>)</w:t>
            </w:r>
          </w:p>
        </w:tc>
      </w:tr>
      <w:tr w:rsidR="00806FC4" w:rsidRPr="00876136" w14:paraId="2DA2D545" w14:textId="77777777" w:rsidTr="00F14144">
        <w:tc>
          <w:tcPr>
            <w:tcW w:w="206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8" w:author="Ferhat Erata" w:date="2015-02-24T14:13:00Z">
              <w:tcPr>
                <w:tcW w:w="170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23E394C1" w14:textId="77777777" w:rsidR="00806FC4" w:rsidRPr="00876136" w:rsidRDefault="00806FC4" w:rsidP="00C74315">
            <w:r w:rsidRPr="00876136">
              <w:t>[M6 -&gt; M8]</w:t>
            </w:r>
          </w:p>
        </w:tc>
        <w:tc>
          <w:tcPr>
            <w:tcW w:w="864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9" w:author="Ferhat Erata" w:date="2015-02-24T14:13:00Z">
              <w:tcPr>
                <w:tcW w:w="900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6CCE762B" w14:textId="77777777" w:rsidR="00806FC4" w:rsidRPr="00876136" w:rsidRDefault="00806FC4" w:rsidP="00C74315">
            <w:r w:rsidRPr="00876136">
              <w:t>D2.1.2 Data: Corpora (Text, Knowledge, Bi-Texts) and Report: Documentation of the corpora</w:t>
            </w:r>
          </w:p>
        </w:tc>
        <w:tc>
          <w:tcPr>
            <w:tcW w:w="83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0" w:author="Ferhat Erata" w:date="2015-02-24T14:13:00Z">
              <w:tcPr>
                <w:tcW w:w="82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7984974" w14:textId="77777777" w:rsidR="00806FC4" w:rsidRPr="00876136" w:rsidRDefault="00806FC4" w:rsidP="00C74315">
            <w:r w:rsidRPr="00876136">
              <w:t>Doc.</w:t>
            </w:r>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1" w:author="Ferhat Erata" w:date="2015-02-24T14:13:00Z">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3846CE78" w14:textId="77777777" w:rsidR="00806FC4" w:rsidRPr="00876136" w:rsidRDefault="00806FC4" w:rsidP="00C74315">
            <w:r w:rsidRPr="00876136">
              <w:t>Public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2" w:author="Ferhat Erata" w:date="2015-02-24T14:13:00Z">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F6B9794" w14:textId="0BF24A26" w:rsidR="00806FC4" w:rsidRPr="00876136" w:rsidRDefault="00806FC4" w:rsidP="00C74315">
            <w:r w:rsidRPr="00876136">
              <w:t xml:space="preserve">LORIA (OBEO, AIRBUS, </w:t>
            </w:r>
            <w:del w:id="43" w:author="Ferhat Erata" w:date="2015-02-24T14:11:00Z">
              <w:r w:rsidRPr="00876136" w:rsidDel="00B603F3">
                <w:delText>KUL</w:delText>
              </w:r>
            </w:del>
            <w:ins w:id="44" w:author="Ferhat Erata" w:date="2015-02-24T14:11:00Z">
              <w:r w:rsidR="00B603F3">
                <w:t>KUL1</w:t>
              </w:r>
            </w:ins>
            <w:r w:rsidRPr="00876136">
              <w:t>)</w:t>
            </w:r>
          </w:p>
        </w:tc>
      </w:tr>
    </w:tbl>
    <w:p w14:paraId="5ADC7D00" w14:textId="01FD0090" w:rsidR="00806FC4" w:rsidRPr="00876136" w:rsidRDefault="00806FC4" w:rsidP="00D95FBE">
      <w:pPr>
        <w:pStyle w:val="Heading3"/>
      </w:pPr>
      <w:bookmarkStart w:id="45" w:name="_Toc412552973"/>
      <w:r w:rsidRPr="00876136">
        <w:t>T2.2 - Hybrid approaches to semantic parsing [</w:t>
      </w:r>
      <w:del w:id="46" w:author="Ferhat Erata" w:date="2015-02-24T14:11:00Z">
        <w:r w:rsidRPr="00876136" w:rsidDel="00B603F3">
          <w:delText>KUL</w:delText>
        </w:r>
      </w:del>
      <w:ins w:id="47" w:author="Ferhat Erata" w:date="2015-02-24T14:11:00Z">
        <w:r w:rsidR="00B603F3">
          <w:t>KUL1</w:t>
        </w:r>
      </w:ins>
      <w:r w:rsidRPr="00876136">
        <w:t xml:space="preserve"> + LORIA]</w:t>
      </w:r>
      <w:bookmarkEnd w:id="45"/>
    </w:p>
    <w:tbl>
      <w:tblPr>
        <w:tblW w:w="5000" w:type="pct"/>
        <w:tblCellMar>
          <w:top w:w="15" w:type="dxa"/>
          <w:left w:w="15" w:type="dxa"/>
          <w:bottom w:w="15" w:type="dxa"/>
          <w:right w:w="15" w:type="dxa"/>
        </w:tblCellMar>
        <w:tblLook w:val="04A0" w:firstRow="1" w:lastRow="0" w:firstColumn="1" w:lastColumn="0" w:noHBand="0" w:noVBand="1"/>
      </w:tblPr>
      <w:tblGrid>
        <w:gridCol w:w="1698"/>
        <w:gridCol w:w="9048"/>
        <w:gridCol w:w="832"/>
        <w:gridCol w:w="1286"/>
        <w:gridCol w:w="2518"/>
      </w:tblGrid>
      <w:tr w:rsidR="00806FC4" w:rsidRPr="00876136" w14:paraId="4BD45CCF" w14:textId="77777777" w:rsidTr="00D02D3B">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B44709" w14:textId="77777777" w:rsidR="00806FC4" w:rsidRPr="00876136" w:rsidRDefault="00806FC4" w:rsidP="00C74315">
            <w:pPr>
              <w:rPr>
                <w:b/>
              </w:rPr>
            </w:pPr>
            <w:r w:rsidRPr="00876136">
              <w:rPr>
                <w:b/>
              </w:rPr>
              <w:lastRenderedPageBreak/>
              <w:t>Month</w:t>
            </w:r>
          </w:p>
        </w:tc>
        <w:tc>
          <w:tcPr>
            <w:tcW w:w="29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15FC89" w14:textId="77777777" w:rsidR="00806FC4" w:rsidRPr="00876136" w:rsidRDefault="00806FC4" w:rsidP="00C74315">
            <w:pPr>
              <w:rPr>
                <w:b/>
              </w:rPr>
            </w:pPr>
            <w:r w:rsidRPr="00876136">
              <w:rPr>
                <w:b/>
              </w:rPr>
              <w:t>Deliverable</w:t>
            </w:r>
          </w:p>
        </w:tc>
        <w:tc>
          <w:tcPr>
            <w:tcW w:w="2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5EC8E" w14:textId="77777777" w:rsidR="00806FC4" w:rsidRPr="00876136" w:rsidRDefault="00806FC4" w:rsidP="00C74315">
            <w:pPr>
              <w:rPr>
                <w:b/>
              </w:rPr>
            </w:pPr>
            <w:r w:rsidRPr="00876136">
              <w:rPr>
                <w:b/>
              </w:rPr>
              <w:t>Type</w:t>
            </w:r>
          </w:p>
        </w:tc>
        <w:tc>
          <w:tcPr>
            <w:tcW w:w="4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D10D28" w14:textId="77777777" w:rsidR="00806FC4" w:rsidRPr="00876136" w:rsidRDefault="00806FC4" w:rsidP="00C74315">
            <w:pPr>
              <w:rPr>
                <w:b/>
              </w:rPr>
            </w:pPr>
            <w:r w:rsidRPr="00876136">
              <w:rPr>
                <w:b/>
              </w:rPr>
              <w:t>Access</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F27DE4" w14:textId="77777777" w:rsidR="00806FC4" w:rsidRPr="00876136" w:rsidRDefault="00806FC4" w:rsidP="00C74315">
            <w:pPr>
              <w:rPr>
                <w:b/>
              </w:rPr>
            </w:pPr>
            <w:r w:rsidRPr="00876136">
              <w:rPr>
                <w:b/>
              </w:rPr>
              <w:t>Leader (Members)</w:t>
            </w:r>
          </w:p>
        </w:tc>
      </w:tr>
      <w:tr w:rsidR="00806FC4" w:rsidRPr="00876136" w14:paraId="2B8D3516" w14:textId="77777777" w:rsidTr="00D02D3B">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947E5" w14:textId="3963C951" w:rsidR="00806FC4" w:rsidRPr="00876136" w:rsidRDefault="00806FC4" w:rsidP="00C74315">
            <w:r w:rsidRPr="00876136">
              <w:t>[M4 -&gt; M</w:t>
            </w:r>
            <w:ins w:id="48" w:author="Ferhat Erata" w:date="2015-02-24T15:28:00Z">
              <w:r w:rsidR="006F04EB">
                <w:t>12</w:t>
              </w:r>
            </w:ins>
            <w:del w:id="49" w:author="Ferhat Erata" w:date="2015-02-24T15:27:00Z">
              <w:r w:rsidRPr="00876136" w:rsidDel="006F04EB">
                <w:delText>6</w:delText>
              </w:r>
            </w:del>
            <w:r w:rsidRPr="00876136">
              <w:t>]</w:t>
            </w:r>
          </w:p>
        </w:tc>
        <w:tc>
          <w:tcPr>
            <w:tcW w:w="29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47D5BC" w14:textId="77777777" w:rsidR="00806FC4" w:rsidRPr="00876136" w:rsidRDefault="00806FC4" w:rsidP="00C74315">
            <w:r w:rsidRPr="00876136">
              <w:t>D2.2.1 Report: Overview and comparison of existing deep semantic parsers</w:t>
            </w:r>
          </w:p>
        </w:tc>
        <w:tc>
          <w:tcPr>
            <w:tcW w:w="2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F7A51" w14:textId="77777777" w:rsidR="00806FC4" w:rsidRPr="00876136" w:rsidRDefault="00806FC4" w:rsidP="00C74315">
            <w:r w:rsidRPr="00876136">
              <w:t>Doc.</w:t>
            </w:r>
          </w:p>
        </w:tc>
        <w:tc>
          <w:tcPr>
            <w:tcW w:w="4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45A5B" w14:textId="77777777" w:rsidR="00806FC4" w:rsidRPr="00876136" w:rsidRDefault="00806FC4" w:rsidP="00C74315">
            <w:r w:rsidRPr="00876136">
              <w:t>Public</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B223C" w14:textId="74BF40EA" w:rsidR="00806FC4" w:rsidRPr="00876136" w:rsidRDefault="00806FC4" w:rsidP="00C74315">
            <w:commentRangeStart w:id="50"/>
            <w:del w:id="51" w:author="Ferhat Erata" w:date="2015-02-24T14:11:00Z">
              <w:r w:rsidRPr="00876136" w:rsidDel="00B603F3">
                <w:delText>KUL</w:delText>
              </w:r>
            </w:del>
            <w:ins w:id="52" w:author="Ferhat Erata" w:date="2015-02-24T14:11:00Z">
              <w:r w:rsidR="00B603F3">
                <w:t>KUL1</w:t>
              </w:r>
            </w:ins>
            <w:r w:rsidRPr="00876136">
              <w:t xml:space="preserve"> </w:t>
            </w:r>
            <w:commentRangeEnd w:id="50"/>
            <w:r w:rsidR="00793234">
              <w:rPr>
                <w:rStyle w:val="CommentReference"/>
              </w:rPr>
              <w:commentReference w:id="50"/>
            </w:r>
            <w:r w:rsidRPr="00876136">
              <w:t>-&gt; LORIA (</w:t>
            </w:r>
            <w:del w:id="53" w:author="Ferhat Erata" w:date="2015-02-24T14:11:00Z">
              <w:r w:rsidRPr="00876136" w:rsidDel="00B603F3">
                <w:delText>KUL</w:delText>
              </w:r>
            </w:del>
            <w:ins w:id="54" w:author="Ferhat Erata" w:date="2015-02-24T14:11:00Z">
              <w:r w:rsidR="00B603F3">
                <w:t>KUL1</w:t>
              </w:r>
            </w:ins>
            <w:r w:rsidRPr="00876136">
              <w:t>)</w:t>
            </w:r>
          </w:p>
        </w:tc>
      </w:tr>
    </w:tbl>
    <w:p w14:paraId="633A45F0" w14:textId="0428406C" w:rsidR="00806FC4" w:rsidRPr="00876136" w:rsidRDefault="00806FC4" w:rsidP="00D95FBE">
      <w:pPr>
        <w:pStyle w:val="Heading3"/>
      </w:pPr>
      <w:bookmarkStart w:id="55" w:name="_Toc412552974"/>
      <w:r w:rsidRPr="00876136">
        <w:t xml:space="preserve">T2.3 - Hybrid approaches to Natural Language Generation [LORIA </w:t>
      </w:r>
      <w:ins w:id="56" w:author="Ferhat Erata" w:date="2015-02-24T14:55:00Z">
        <w:r w:rsidR="004B0B50">
          <w:t>+</w:t>
        </w:r>
      </w:ins>
      <w:del w:id="57" w:author="Ferhat Erata" w:date="2015-02-24T14:55:00Z">
        <w:r w:rsidRPr="00876136" w:rsidDel="004B0B50">
          <w:delText>-</w:delText>
        </w:r>
      </w:del>
      <w:r w:rsidRPr="00876136">
        <w:t xml:space="preserve"> </w:t>
      </w:r>
      <w:del w:id="58" w:author="Ferhat Erata" w:date="2015-02-24T14:19:00Z">
        <w:r w:rsidRPr="00876136" w:rsidDel="00AE5D32">
          <w:delText>VUB</w:delText>
        </w:r>
      </w:del>
      <w:ins w:id="59" w:author="Ferhat Erata" w:date="2015-02-24T14:19:00Z">
        <w:r w:rsidR="00AE5D32">
          <w:t>KUL2</w:t>
        </w:r>
      </w:ins>
      <w:r w:rsidRPr="00876136">
        <w:t xml:space="preserve"> + </w:t>
      </w:r>
      <w:del w:id="60" w:author="Ferhat Erata" w:date="2015-02-24T14:11:00Z">
        <w:r w:rsidRPr="00876136" w:rsidDel="00B603F3">
          <w:delText>KUL</w:delText>
        </w:r>
      </w:del>
      <w:ins w:id="61" w:author="Ferhat Erata" w:date="2015-02-24T14:11:00Z">
        <w:r w:rsidR="00B603F3">
          <w:t>KUL1</w:t>
        </w:r>
      </w:ins>
      <w:r w:rsidRPr="00876136">
        <w:t>]</w:t>
      </w:r>
      <w:bookmarkEnd w:id="55"/>
    </w:p>
    <w:tbl>
      <w:tblPr>
        <w:tblW w:w="5000" w:type="pct"/>
        <w:tblCellMar>
          <w:top w:w="15" w:type="dxa"/>
          <w:left w:w="15" w:type="dxa"/>
          <w:bottom w:w="15" w:type="dxa"/>
          <w:right w:w="15" w:type="dxa"/>
        </w:tblCellMar>
        <w:tblLook w:val="04A0" w:firstRow="1" w:lastRow="0" w:firstColumn="1" w:lastColumn="0" w:noHBand="0" w:noVBand="1"/>
      </w:tblPr>
      <w:tblGrid>
        <w:gridCol w:w="1613"/>
        <w:gridCol w:w="9088"/>
        <w:gridCol w:w="904"/>
        <w:gridCol w:w="1261"/>
        <w:gridCol w:w="2516"/>
      </w:tblGrid>
      <w:tr w:rsidR="00806FC4" w:rsidRPr="00876136" w14:paraId="68279F3D" w14:textId="77777777" w:rsidTr="00D02D3B">
        <w:trPr>
          <w:tblHeader/>
        </w:trPr>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99E3D3" w14:textId="77777777" w:rsidR="00806FC4" w:rsidRPr="00876136" w:rsidRDefault="00806FC4" w:rsidP="00C74315">
            <w:pPr>
              <w:rPr>
                <w:b/>
              </w:rPr>
            </w:pPr>
            <w:r w:rsidRPr="00876136">
              <w:rPr>
                <w:b/>
              </w:rPr>
              <w:t>Month</w:t>
            </w:r>
          </w:p>
        </w:tc>
        <w:tc>
          <w:tcPr>
            <w:tcW w:w="29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C5F51D" w14:textId="77777777" w:rsidR="00806FC4" w:rsidRPr="00876136" w:rsidRDefault="00806FC4" w:rsidP="00C74315">
            <w:pPr>
              <w:rPr>
                <w:b/>
              </w:rPr>
            </w:pPr>
            <w:r w:rsidRPr="00876136">
              <w:rPr>
                <w:b/>
              </w:rPr>
              <w:t>Deliverable</w:t>
            </w:r>
          </w:p>
        </w:tc>
        <w:tc>
          <w:tcPr>
            <w:tcW w:w="2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591CBE" w14:textId="77777777" w:rsidR="00806FC4" w:rsidRPr="00876136" w:rsidRDefault="00806FC4" w:rsidP="00C74315">
            <w:pPr>
              <w:rPr>
                <w:b/>
              </w:rPr>
            </w:pPr>
            <w:r w:rsidRPr="00876136">
              <w:rPr>
                <w:b/>
              </w:rPr>
              <w:t>Type</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B0A29B" w14:textId="77777777" w:rsidR="00806FC4" w:rsidRPr="00876136" w:rsidRDefault="00806FC4" w:rsidP="00C74315">
            <w:pPr>
              <w:rPr>
                <w:b/>
              </w:rPr>
            </w:pPr>
            <w:r w:rsidRPr="00876136">
              <w:rPr>
                <w:b/>
              </w:rPr>
              <w:t>Access</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5AD844" w14:textId="77777777" w:rsidR="00806FC4" w:rsidRPr="00876136" w:rsidRDefault="00806FC4" w:rsidP="00C74315">
            <w:pPr>
              <w:rPr>
                <w:b/>
              </w:rPr>
            </w:pPr>
            <w:r w:rsidRPr="00876136">
              <w:rPr>
                <w:b/>
              </w:rPr>
              <w:t>Leader (Members)</w:t>
            </w:r>
          </w:p>
        </w:tc>
      </w:tr>
      <w:tr w:rsidR="00806FC4" w:rsidRPr="00876136" w14:paraId="471071E7" w14:textId="77777777" w:rsidTr="00634D3C">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14E5B7" w14:textId="77777777" w:rsidR="00806FC4" w:rsidRPr="00876136" w:rsidRDefault="00806FC4" w:rsidP="00C74315">
            <w:r w:rsidRPr="00876136">
              <w:t>[M5 -&gt; M7]</w:t>
            </w:r>
          </w:p>
        </w:tc>
        <w:tc>
          <w:tcPr>
            <w:tcW w:w="29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BD6F4D" w14:textId="77777777" w:rsidR="00806FC4" w:rsidRPr="00876136" w:rsidRDefault="00806FC4" w:rsidP="00C74315">
            <w:r w:rsidRPr="00876136">
              <w:t>D2.3.1 Report: Overview and comparison of existing generators</w:t>
            </w:r>
          </w:p>
        </w:tc>
        <w:tc>
          <w:tcPr>
            <w:tcW w:w="2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63C44C" w14:textId="77777777" w:rsidR="00806FC4" w:rsidRPr="00876136" w:rsidRDefault="00806FC4" w:rsidP="00C74315">
            <w:r w:rsidRPr="00876136">
              <w:t>Doc.</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6E83F6" w14:textId="77777777" w:rsidR="00806FC4" w:rsidRPr="00876136" w:rsidRDefault="00806FC4" w:rsidP="00C74315">
            <w:r w:rsidRPr="00876136">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C91AA8" w14:textId="4938234E" w:rsidR="00806FC4" w:rsidRPr="00876136" w:rsidRDefault="00806FC4" w:rsidP="00C74315">
            <w:r w:rsidRPr="00876136">
              <w:t>LORIA (</w:t>
            </w:r>
            <w:del w:id="62" w:author="Ferhat Erata" w:date="2015-02-24T14:11:00Z">
              <w:r w:rsidRPr="00876136" w:rsidDel="00B603F3">
                <w:delText>KUL</w:delText>
              </w:r>
            </w:del>
            <w:ins w:id="63" w:author="Ferhat Erata" w:date="2015-02-24T14:11:00Z">
              <w:r w:rsidR="00B603F3">
                <w:t>KUL1</w:t>
              </w:r>
            </w:ins>
            <w:r w:rsidRPr="00876136">
              <w:t>)</w:t>
            </w:r>
          </w:p>
        </w:tc>
      </w:tr>
    </w:tbl>
    <w:p w14:paraId="5CEE80B6" w14:textId="6FD98443" w:rsidR="00806FC4" w:rsidRPr="00876136" w:rsidRDefault="00806FC4" w:rsidP="00D95FBE">
      <w:pPr>
        <w:pStyle w:val="Heading3"/>
      </w:pPr>
      <w:bookmarkStart w:id="64" w:name="_Toc412552975"/>
      <w:r w:rsidRPr="00876136">
        <w:t>T2.4 - Definition of the target semantic representation language [</w:t>
      </w:r>
      <w:ins w:id="65" w:author="Ferhat Erata" w:date="2015-02-24T14:55:00Z">
        <w:r w:rsidR="004B0B50">
          <w:t>+</w:t>
        </w:r>
      </w:ins>
      <w:del w:id="66" w:author="Ferhat Erata" w:date="2015-02-24T14:55:00Z">
        <w:r w:rsidRPr="00876136" w:rsidDel="004B0B50">
          <w:delText>-</w:delText>
        </w:r>
      </w:del>
      <w:r w:rsidRPr="00876136">
        <w:t xml:space="preserve"> </w:t>
      </w:r>
      <w:del w:id="67" w:author="Ferhat Erata" w:date="2015-02-24T14:19:00Z">
        <w:r w:rsidRPr="00876136" w:rsidDel="00AE5D32">
          <w:delText>VUB</w:delText>
        </w:r>
      </w:del>
      <w:ins w:id="68" w:author="Ferhat Erata" w:date="2015-02-24T14:19:00Z">
        <w:r w:rsidR="00AE5D32">
          <w:t>KUL2</w:t>
        </w:r>
      </w:ins>
      <w:r w:rsidRPr="00876136">
        <w:t xml:space="preserve"> + </w:t>
      </w:r>
      <w:del w:id="69" w:author="Ferhat Erata" w:date="2015-02-24T14:11:00Z">
        <w:r w:rsidRPr="00876136" w:rsidDel="00B603F3">
          <w:delText>KUL</w:delText>
        </w:r>
      </w:del>
      <w:ins w:id="70" w:author="Ferhat Erata" w:date="2015-02-24T14:11:00Z">
        <w:r w:rsidR="00B603F3">
          <w:t>KUL1</w:t>
        </w:r>
      </w:ins>
      <w:r w:rsidRPr="00876136">
        <w:t xml:space="preserve"> + LORIA ++ OBEO ++ AIRBUS]</w:t>
      </w:r>
      <w:bookmarkEnd w:id="64"/>
    </w:p>
    <w:tbl>
      <w:tblPr>
        <w:tblW w:w="5000" w:type="pct"/>
        <w:tblCellMar>
          <w:top w:w="15" w:type="dxa"/>
          <w:left w:w="15" w:type="dxa"/>
          <w:bottom w:w="15" w:type="dxa"/>
          <w:right w:w="15" w:type="dxa"/>
        </w:tblCellMar>
        <w:tblLook w:val="04A0" w:firstRow="1" w:lastRow="0" w:firstColumn="1" w:lastColumn="0" w:noHBand="0" w:noVBand="1"/>
      </w:tblPr>
      <w:tblGrid>
        <w:gridCol w:w="1701"/>
        <w:gridCol w:w="9002"/>
        <w:gridCol w:w="901"/>
        <w:gridCol w:w="1258"/>
        <w:gridCol w:w="2520"/>
      </w:tblGrid>
      <w:tr w:rsidR="00806FC4" w:rsidRPr="00876136" w14:paraId="01F1EAA3" w14:textId="77777777" w:rsidTr="00D02D3B">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CC9F22" w14:textId="77777777" w:rsidR="00806FC4" w:rsidRPr="00876136" w:rsidRDefault="00806FC4" w:rsidP="00C74315">
            <w:pPr>
              <w:rPr>
                <w:b/>
              </w:rPr>
            </w:pPr>
            <w:r w:rsidRPr="00876136">
              <w:rPr>
                <w:b/>
              </w:rPr>
              <w:t>Month</w:t>
            </w:r>
          </w:p>
        </w:tc>
        <w:tc>
          <w:tcPr>
            <w:tcW w:w="29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01AD18" w14:textId="77777777" w:rsidR="00806FC4" w:rsidRPr="00876136" w:rsidRDefault="00806FC4" w:rsidP="00C74315">
            <w:pPr>
              <w:rPr>
                <w:b/>
              </w:rPr>
            </w:pPr>
            <w:r w:rsidRPr="00876136">
              <w:rPr>
                <w:b/>
              </w:rPr>
              <w:t>Deliverable</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5A7870"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B514E" w14:textId="77777777" w:rsidR="00806FC4" w:rsidRPr="00876136" w:rsidRDefault="00806FC4" w:rsidP="00C74315">
            <w:pPr>
              <w:rPr>
                <w:b/>
              </w:rPr>
            </w:pPr>
            <w:r w:rsidRPr="00876136">
              <w:rPr>
                <w:b/>
              </w:rPr>
              <w:t>Access</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FAF766" w14:textId="77777777" w:rsidR="00806FC4" w:rsidRPr="00876136" w:rsidRDefault="00806FC4" w:rsidP="00C74315">
            <w:pPr>
              <w:rPr>
                <w:b/>
              </w:rPr>
            </w:pPr>
            <w:r w:rsidRPr="00876136">
              <w:rPr>
                <w:b/>
              </w:rPr>
              <w:t>Leader</w:t>
            </w:r>
          </w:p>
        </w:tc>
      </w:tr>
      <w:tr w:rsidR="00806FC4" w:rsidRPr="00876136" w14:paraId="55008C1D" w14:textId="77777777" w:rsidTr="00D02D3B">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315E1" w14:textId="77777777" w:rsidR="00806FC4" w:rsidRPr="00876136" w:rsidRDefault="00806FC4" w:rsidP="00C74315">
            <w:r w:rsidRPr="00876136">
              <w:t>[M8 -&gt; M10]</w:t>
            </w:r>
          </w:p>
        </w:tc>
        <w:tc>
          <w:tcPr>
            <w:tcW w:w="29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B2817" w14:textId="5DABBD09" w:rsidR="00806FC4" w:rsidRPr="00876136" w:rsidRDefault="00806FC4" w:rsidP="00C74315">
            <w:r w:rsidRPr="00876136">
              <w:t>D2.</w:t>
            </w:r>
            <w:ins w:id="71" w:author="Ferhat Erata" w:date="2015-02-24T15:40:00Z">
              <w:r w:rsidR="009E35FC">
                <w:t>4</w:t>
              </w:r>
            </w:ins>
            <w:del w:id="72" w:author="Ferhat Erata" w:date="2015-02-24T15:40:00Z">
              <w:r w:rsidRPr="00876136" w:rsidDel="009E35FC">
                <w:delText>5</w:delText>
              </w:r>
            </w:del>
            <w:r w:rsidRPr="00876136">
              <w:t>.1 Report: Specification of the Knowledge Representation Language(s) output by the parser and input to the generator</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DD28C"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7316AF" w14:textId="77777777" w:rsidR="00806FC4" w:rsidRPr="00876136" w:rsidRDefault="00806FC4" w:rsidP="00C74315">
            <w:r w:rsidRPr="00876136">
              <w:t>Public</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39F88A" w14:textId="7E6933E2" w:rsidR="00806FC4" w:rsidRPr="00876136" w:rsidRDefault="00806FC4" w:rsidP="00C74315">
            <w:del w:id="73" w:author="Ferhat Erata" w:date="2015-02-24T14:19:00Z">
              <w:r w:rsidRPr="00876136" w:rsidDel="00AE5D32">
                <w:delText>VUB</w:delText>
              </w:r>
            </w:del>
            <w:ins w:id="74" w:author="Ferhat Erata" w:date="2015-02-24T14:19:00Z">
              <w:r w:rsidR="00AE5D32">
                <w:t>KUL2</w:t>
              </w:r>
            </w:ins>
            <w:r w:rsidRPr="00876136">
              <w:t xml:space="preserve"> -&gt; LORIA (OBEO, AIRBUS)</w:t>
            </w:r>
          </w:p>
        </w:tc>
      </w:tr>
    </w:tbl>
    <w:p w14:paraId="110C2767" w14:textId="38B0341D" w:rsidR="00806FC4" w:rsidRPr="00876136" w:rsidRDefault="00806FC4" w:rsidP="00D95FBE">
      <w:pPr>
        <w:pStyle w:val="Heading3"/>
      </w:pPr>
      <w:bookmarkStart w:id="75" w:name="_Toc412552976"/>
      <w:r w:rsidRPr="00876136">
        <w:t xml:space="preserve">T2.5 - Development of the semantic parser and of the generator [LORIA + </w:t>
      </w:r>
      <w:del w:id="76" w:author="Ferhat Erata" w:date="2015-02-24T14:11:00Z">
        <w:r w:rsidRPr="00876136" w:rsidDel="00B603F3">
          <w:delText>KUL</w:delText>
        </w:r>
      </w:del>
      <w:ins w:id="77" w:author="Ferhat Erata" w:date="2015-02-24T14:11:00Z">
        <w:r w:rsidR="00B603F3">
          <w:t>KUL1</w:t>
        </w:r>
      </w:ins>
      <w:r w:rsidRPr="00876136">
        <w:t xml:space="preserve"> + MANTIS - </w:t>
      </w:r>
      <w:del w:id="78" w:author="Ferhat Erata" w:date="2015-02-24T14:19:00Z">
        <w:r w:rsidRPr="00876136" w:rsidDel="00AE5D32">
          <w:delText>VUB</w:delText>
        </w:r>
      </w:del>
      <w:ins w:id="79" w:author="Ferhat Erata" w:date="2015-02-24T14:19:00Z">
        <w:r w:rsidR="00AE5D32">
          <w:t>KUL2</w:t>
        </w:r>
      </w:ins>
      <w:r w:rsidRPr="00876136">
        <w:t xml:space="preserve"> + AIRBUS ++ OBEO]</w:t>
      </w:r>
      <w:bookmarkEnd w:id="75"/>
    </w:p>
    <w:tbl>
      <w:tblPr>
        <w:tblW w:w="5000" w:type="pct"/>
        <w:tblCellMar>
          <w:top w:w="15" w:type="dxa"/>
          <w:left w:w="15" w:type="dxa"/>
          <w:bottom w:w="15" w:type="dxa"/>
          <w:right w:w="15" w:type="dxa"/>
        </w:tblCellMar>
        <w:tblLook w:val="04A0" w:firstRow="1" w:lastRow="0" w:firstColumn="1" w:lastColumn="0" w:noHBand="0" w:noVBand="1"/>
      </w:tblPr>
      <w:tblGrid>
        <w:gridCol w:w="1700"/>
        <w:gridCol w:w="8196"/>
        <w:gridCol w:w="832"/>
        <w:gridCol w:w="1144"/>
        <w:gridCol w:w="3510"/>
      </w:tblGrid>
      <w:tr w:rsidR="00806FC4" w:rsidRPr="00876136" w14:paraId="2EA12336" w14:textId="77777777" w:rsidTr="009679D8">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505F5B" w14:textId="77777777" w:rsidR="00806FC4" w:rsidRPr="00876136" w:rsidRDefault="00806FC4" w:rsidP="00C74315">
            <w:pPr>
              <w:rPr>
                <w:b/>
              </w:rPr>
            </w:pPr>
            <w:r w:rsidRPr="00876136">
              <w:rPr>
                <w:b/>
              </w:rPr>
              <w:t>Month</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6DDBC"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52733" w14:textId="77777777" w:rsidR="00806FC4" w:rsidRPr="00876136" w:rsidRDefault="00806FC4" w:rsidP="00C74315">
            <w:pPr>
              <w:rPr>
                <w:b/>
              </w:rPr>
            </w:pPr>
            <w:r w:rsidRPr="00876136">
              <w:rPr>
                <w:b/>
              </w:rPr>
              <w:t>Type</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CDA852" w14:textId="77777777" w:rsidR="00806FC4" w:rsidRPr="00876136" w:rsidRDefault="00806FC4" w:rsidP="00C74315">
            <w:pPr>
              <w:rPr>
                <w:b/>
              </w:rPr>
            </w:pPr>
            <w:r w:rsidRPr="00876136">
              <w:rPr>
                <w:b/>
              </w:rPr>
              <w:t>Access</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BF0EA2" w14:textId="77777777" w:rsidR="00806FC4" w:rsidRPr="00876136" w:rsidRDefault="00806FC4" w:rsidP="00C74315">
            <w:pPr>
              <w:rPr>
                <w:b/>
              </w:rPr>
            </w:pPr>
            <w:r w:rsidRPr="00876136">
              <w:rPr>
                <w:b/>
              </w:rPr>
              <w:t>Leader (Members)</w:t>
            </w:r>
          </w:p>
        </w:tc>
      </w:tr>
      <w:tr w:rsidR="00806FC4" w:rsidRPr="00876136" w14:paraId="2E2F5793"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D09798" w14:textId="3FA27868" w:rsidR="00806FC4" w:rsidRPr="00876136" w:rsidRDefault="00806FC4" w:rsidP="00C74315">
            <w:r w:rsidRPr="00876136">
              <w:t>[M8 -&gt; M</w:t>
            </w:r>
            <w:ins w:id="80" w:author="Ferhat Erata" w:date="2015-02-24T15:41:00Z">
              <w:r w:rsidR="00A0371A">
                <w:t>17</w:t>
              </w:r>
            </w:ins>
            <w:del w:id="81" w:author="Ferhat Erata" w:date="2015-02-24T15:41:00Z">
              <w:r w:rsidRPr="00876136" w:rsidDel="00A0371A">
                <w:delText>10</w:delText>
              </w:r>
            </w:del>
            <w:r w:rsidRPr="00876136">
              <w:t>]</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49F46" w14:textId="51312E30" w:rsidR="00806FC4" w:rsidRPr="00876136" w:rsidRDefault="00806FC4" w:rsidP="00C74315">
            <w:r w:rsidRPr="00876136">
              <w:t>D2.5.</w:t>
            </w:r>
            <w:ins w:id="82" w:author="Ferhat Erata" w:date="2015-02-24T15:42:00Z">
              <w:r w:rsidR="004B1BB0">
                <w:t>1</w:t>
              </w:r>
            </w:ins>
            <w:del w:id="83" w:author="Ferhat Erata" w:date="2015-02-24T15:42:00Z">
              <w:r w:rsidRPr="00876136" w:rsidDel="004B1BB0">
                <w:delText>2</w:delText>
              </w:r>
            </w:del>
            <w:r w:rsidRPr="00876136">
              <w:t>-1 Software: Semantic Parser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6F206A"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B5023"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7E0915" w14:textId="796DA65C" w:rsidR="00806FC4" w:rsidRPr="00876136" w:rsidRDefault="00806FC4" w:rsidP="00C74315">
            <w:commentRangeStart w:id="84"/>
            <w:del w:id="85" w:author="Ferhat Erata" w:date="2015-02-24T14:11:00Z">
              <w:r w:rsidRPr="00876136" w:rsidDel="00B603F3">
                <w:delText>KUL</w:delText>
              </w:r>
            </w:del>
            <w:ins w:id="86" w:author="Ferhat Erata" w:date="2015-02-24T14:11:00Z">
              <w:r w:rsidR="00B603F3">
                <w:t>KUL1</w:t>
              </w:r>
            </w:ins>
            <w:r w:rsidRPr="00876136">
              <w:t xml:space="preserve"> </w:t>
            </w:r>
            <w:commentRangeEnd w:id="84"/>
            <w:r w:rsidR="009D3FBE">
              <w:rPr>
                <w:rStyle w:val="CommentReference"/>
              </w:rPr>
              <w:commentReference w:id="84"/>
            </w:r>
            <w:r w:rsidRPr="00876136">
              <w:t>-&gt; LORIA (</w:t>
            </w:r>
            <w:del w:id="87" w:author="Ferhat Erata" w:date="2015-02-24T14:11:00Z">
              <w:r w:rsidRPr="00876136" w:rsidDel="00B603F3">
                <w:delText>KUL</w:delText>
              </w:r>
            </w:del>
            <w:ins w:id="88" w:author="Ferhat Erata" w:date="2015-02-24T14:11:00Z">
              <w:r w:rsidR="00B603F3">
                <w:t>KUL1</w:t>
              </w:r>
            </w:ins>
            <w:r w:rsidRPr="00876136">
              <w:t>, MANTIS)</w:t>
            </w:r>
          </w:p>
        </w:tc>
      </w:tr>
      <w:tr w:rsidR="00806FC4" w:rsidRPr="00876136" w14:paraId="72E22529"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F806F" w14:textId="1031067B" w:rsidR="00806FC4" w:rsidRPr="00876136" w:rsidRDefault="00806FC4" w:rsidP="00C74315">
            <w:r w:rsidRPr="00876136">
              <w:t>[M20 -&gt; M</w:t>
            </w:r>
            <w:ins w:id="89" w:author="Ferhat Erata" w:date="2015-02-24T15:41:00Z">
              <w:r w:rsidR="00A0371A">
                <w:t>25</w:t>
              </w:r>
            </w:ins>
            <w:del w:id="90" w:author="Ferhat Erata" w:date="2015-02-24T15:41:00Z">
              <w:r w:rsidRPr="00876136" w:rsidDel="00A0371A">
                <w:delText>22</w:delText>
              </w:r>
            </w:del>
            <w:r w:rsidRPr="00876136">
              <w:t>]</w:t>
            </w:r>
          </w:p>
        </w:tc>
        <w:tc>
          <w:tcPr>
            <w:tcW w:w="266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2F20F4" w14:textId="7276C1EE" w:rsidR="00806FC4" w:rsidRPr="00876136" w:rsidRDefault="00806FC4" w:rsidP="00C74315">
            <w:r w:rsidRPr="00876136">
              <w:t>D2.5.</w:t>
            </w:r>
            <w:ins w:id="91" w:author="Ferhat Erata" w:date="2015-02-24T15:42:00Z">
              <w:r w:rsidR="004B1BB0">
                <w:t>1</w:t>
              </w:r>
            </w:ins>
            <w:del w:id="92" w:author="Ferhat Erata" w:date="2015-02-24T15:42:00Z">
              <w:r w:rsidRPr="00876136" w:rsidDel="004B1BB0">
                <w:delText>2</w:delText>
              </w:r>
            </w:del>
            <w:r w:rsidRPr="00876136">
              <w:t>-2 Software: Semantic Parser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10096E"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46A42B"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14CBFC" w14:textId="5B153AB4" w:rsidR="00806FC4" w:rsidRPr="00876136" w:rsidRDefault="00806FC4" w:rsidP="00C74315">
            <w:del w:id="93" w:author="Ferhat Erata" w:date="2015-02-24T14:11:00Z">
              <w:r w:rsidRPr="00876136" w:rsidDel="00B603F3">
                <w:delText>KUL</w:delText>
              </w:r>
            </w:del>
            <w:ins w:id="94" w:author="Ferhat Erata" w:date="2015-02-24T14:11:00Z">
              <w:r w:rsidR="00B603F3">
                <w:t>KUL1</w:t>
              </w:r>
            </w:ins>
            <w:r w:rsidRPr="00876136">
              <w:t xml:space="preserve"> -&gt; LORIA (</w:t>
            </w:r>
            <w:del w:id="95" w:author="Ferhat Erata" w:date="2015-02-24T14:11:00Z">
              <w:r w:rsidRPr="00876136" w:rsidDel="00B603F3">
                <w:delText>KUL</w:delText>
              </w:r>
            </w:del>
            <w:ins w:id="96" w:author="Ferhat Erata" w:date="2015-02-24T14:11:00Z">
              <w:r w:rsidR="00B603F3">
                <w:t>KUL1</w:t>
              </w:r>
            </w:ins>
            <w:r w:rsidRPr="00876136">
              <w:t>, MANTIS)</w:t>
            </w:r>
          </w:p>
        </w:tc>
      </w:tr>
      <w:tr w:rsidR="00806FC4" w:rsidRPr="00876136" w14:paraId="4E92925C"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B892F3" w14:textId="77777777" w:rsidR="00806FC4" w:rsidRPr="00876136" w:rsidRDefault="00806FC4" w:rsidP="00C74315">
            <w:r w:rsidRPr="00876136">
              <w:t>[M28 -&gt; M30]</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EA6B31" w14:textId="3CD6E4DC" w:rsidR="00806FC4" w:rsidRPr="00876136" w:rsidRDefault="00806FC4" w:rsidP="00C74315">
            <w:r w:rsidRPr="00876136">
              <w:t>D2.5.</w:t>
            </w:r>
            <w:ins w:id="97" w:author="Ferhat Erata" w:date="2015-02-24T15:42:00Z">
              <w:r w:rsidR="004B1BB0">
                <w:t>1</w:t>
              </w:r>
            </w:ins>
            <w:del w:id="98" w:author="Ferhat Erata" w:date="2015-02-24T15:42:00Z">
              <w:r w:rsidRPr="00876136" w:rsidDel="004B1BB0">
                <w:delText>2</w:delText>
              </w:r>
            </w:del>
            <w:r w:rsidRPr="00876136">
              <w:t>-3 Software: Semantic Parser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1EF464"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928602"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2BC0DB" w14:textId="5AE81DD1" w:rsidR="00806FC4" w:rsidRPr="00876136" w:rsidRDefault="00806FC4" w:rsidP="00C74315">
            <w:del w:id="99" w:author="Ferhat Erata" w:date="2015-02-24T14:11:00Z">
              <w:r w:rsidRPr="00876136" w:rsidDel="00B603F3">
                <w:delText>KUL</w:delText>
              </w:r>
            </w:del>
            <w:ins w:id="100" w:author="Ferhat Erata" w:date="2015-02-24T14:11:00Z">
              <w:r w:rsidR="00B603F3">
                <w:t>KUL1</w:t>
              </w:r>
            </w:ins>
            <w:r w:rsidRPr="00876136">
              <w:t xml:space="preserve"> -&gt; LORIA (</w:t>
            </w:r>
            <w:del w:id="101" w:author="Ferhat Erata" w:date="2015-02-24T14:11:00Z">
              <w:r w:rsidRPr="00876136" w:rsidDel="00B603F3">
                <w:delText>KUL</w:delText>
              </w:r>
            </w:del>
            <w:ins w:id="102" w:author="Ferhat Erata" w:date="2015-02-24T14:11:00Z">
              <w:r w:rsidR="00B603F3">
                <w:t>KUL1</w:t>
              </w:r>
            </w:ins>
            <w:r w:rsidRPr="00876136">
              <w:t>, MANTIS)</w:t>
            </w:r>
          </w:p>
        </w:tc>
      </w:tr>
    </w:tbl>
    <w:p w14:paraId="6805B67A" w14:textId="77777777" w:rsidR="00806FC4" w:rsidRPr="00876136" w:rsidRDefault="00806FC4" w:rsidP="00C74315"/>
    <w:tbl>
      <w:tblPr>
        <w:tblW w:w="5000" w:type="pct"/>
        <w:tblCellMar>
          <w:top w:w="15" w:type="dxa"/>
          <w:left w:w="15" w:type="dxa"/>
          <w:bottom w:w="15" w:type="dxa"/>
          <w:right w:w="15" w:type="dxa"/>
        </w:tblCellMar>
        <w:tblLook w:val="04A0" w:firstRow="1" w:lastRow="0" w:firstColumn="1" w:lastColumn="0" w:noHBand="0" w:noVBand="1"/>
      </w:tblPr>
      <w:tblGrid>
        <w:gridCol w:w="1700"/>
        <w:gridCol w:w="9340"/>
        <w:gridCol w:w="832"/>
        <w:gridCol w:w="994"/>
        <w:gridCol w:w="2516"/>
      </w:tblGrid>
      <w:tr w:rsidR="00694C4A" w:rsidRPr="00876136" w14:paraId="6331FC2D" w14:textId="77777777" w:rsidTr="009679D8">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CF42D4" w14:textId="77777777" w:rsidR="00694C4A" w:rsidRPr="00876136" w:rsidRDefault="00694C4A" w:rsidP="00036E72">
            <w:pPr>
              <w:rPr>
                <w:b/>
              </w:rPr>
            </w:pPr>
            <w:r w:rsidRPr="00876136">
              <w:rPr>
                <w:b/>
              </w:rPr>
              <w:t>Month</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437D95" w14:textId="77777777" w:rsidR="00694C4A" w:rsidRPr="00876136" w:rsidRDefault="00694C4A" w:rsidP="00036E72">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358A4F" w14:textId="77777777" w:rsidR="00694C4A" w:rsidRPr="00876136" w:rsidRDefault="00694C4A" w:rsidP="00036E72">
            <w:pPr>
              <w:rPr>
                <w:b/>
              </w:rPr>
            </w:pPr>
            <w:r w:rsidRPr="00876136">
              <w:rPr>
                <w:b/>
              </w:rPr>
              <w:t>Type</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07AFA0" w14:textId="77777777" w:rsidR="00694C4A" w:rsidRPr="00876136" w:rsidRDefault="00694C4A" w:rsidP="00036E72">
            <w:pPr>
              <w:rPr>
                <w:b/>
              </w:rPr>
            </w:pPr>
            <w:r w:rsidRPr="00876136">
              <w:rPr>
                <w:b/>
              </w:rPr>
              <w:t>Access</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E94611" w14:textId="77777777" w:rsidR="00694C4A" w:rsidRPr="00876136" w:rsidRDefault="00694C4A" w:rsidP="00036E72">
            <w:pPr>
              <w:rPr>
                <w:b/>
              </w:rPr>
            </w:pPr>
            <w:r w:rsidRPr="00876136">
              <w:rPr>
                <w:b/>
              </w:rPr>
              <w:t>Leader (Members)</w:t>
            </w:r>
          </w:p>
        </w:tc>
      </w:tr>
      <w:tr w:rsidR="00806FC4" w:rsidRPr="00876136" w14:paraId="0A54E297"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E72672" w14:textId="77777777" w:rsidR="00806FC4" w:rsidRPr="00876136" w:rsidRDefault="00806FC4" w:rsidP="00C74315">
            <w:pPr>
              <w:rPr>
                <w:color w:val="333333"/>
              </w:rPr>
            </w:pPr>
            <w:r w:rsidRPr="00876136">
              <w:rPr>
                <w:color w:val="333333"/>
              </w:rPr>
              <w:t>[M8 -&gt; M10]</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BAACC5" w14:textId="2F540879" w:rsidR="00806FC4" w:rsidRPr="00876136" w:rsidRDefault="00806FC4" w:rsidP="00C74315">
            <w:pPr>
              <w:rPr>
                <w:color w:val="333333"/>
              </w:rPr>
            </w:pPr>
            <w:r w:rsidRPr="00876136">
              <w:rPr>
                <w:color w:val="333333"/>
              </w:rPr>
              <w:t>D2.5.</w:t>
            </w:r>
            <w:ins w:id="103" w:author="Ferhat Erata" w:date="2015-02-24T15:43:00Z">
              <w:r w:rsidR="00D12B6E">
                <w:rPr>
                  <w:color w:val="333333"/>
                </w:rPr>
                <w:t>2</w:t>
              </w:r>
            </w:ins>
            <w:del w:id="104" w:author="Ferhat Erata" w:date="2015-02-24T15:43:00Z">
              <w:r w:rsidRPr="00876136" w:rsidDel="00D12B6E">
                <w:rPr>
                  <w:color w:val="333333"/>
                </w:rPr>
                <w:delText>3</w:delText>
              </w:r>
            </w:del>
            <w:r w:rsidRPr="00876136">
              <w:rPr>
                <w:color w:val="333333"/>
              </w:rPr>
              <w:t>-1 Software: Natural Language Generator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82D4B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2821F6"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ABC942" w14:textId="3A420154" w:rsidR="00806FC4" w:rsidRPr="00876136" w:rsidRDefault="00806FC4" w:rsidP="00C74315">
            <w:pPr>
              <w:rPr>
                <w:color w:val="333333"/>
              </w:rPr>
            </w:pPr>
            <w:r w:rsidRPr="00876136">
              <w:rPr>
                <w:color w:val="333333"/>
              </w:rPr>
              <w:t>LORIA (</w:t>
            </w:r>
            <w:del w:id="105" w:author="Ferhat Erata" w:date="2015-02-24T14:11:00Z">
              <w:r w:rsidRPr="00876136" w:rsidDel="00B603F3">
                <w:rPr>
                  <w:color w:val="333333"/>
                </w:rPr>
                <w:delText>KUL</w:delText>
              </w:r>
            </w:del>
            <w:ins w:id="106" w:author="Ferhat Erata" w:date="2015-02-24T14:11:00Z">
              <w:r w:rsidR="00B603F3">
                <w:rPr>
                  <w:color w:val="333333"/>
                </w:rPr>
                <w:t>KUL1</w:t>
              </w:r>
            </w:ins>
            <w:r w:rsidRPr="00876136">
              <w:rPr>
                <w:color w:val="333333"/>
              </w:rPr>
              <w:t>, MANTIS)</w:t>
            </w:r>
          </w:p>
        </w:tc>
      </w:tr>
      <w:tr w:rsidR="00806FC4" w:rsidRPr="00876136" w14:paraId="2CA3706D"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58566C3" w14:textId="77777777" w:rsidR="00806FC4" w:rsidRPr="00876136" w:rsidRDefault="00806FC4" w:rsidP="00C74315">
            <w:pPr>
              <w:rPr>
                <w:color w:val="333333"/>
              </w:rPr>
            </w:pPr>
            <w:r w:rsidRPr="00876136">
              <w:rPr>
                <w:color w:val="333333"/>
              </w:rPr>
              <w:lastRenderedPageBreak/>
              <w:t>[M20 -&gt; M22]</w:t>
            </w:r>
          </w:p>
        </w:tc>
        <w:tc>
          <w:tcPr>
            <w:tcW w:w="30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9C4319E" w14:textId="4AA1ECD9" w:rsidR="00806FC4" w:rsidRPr="00876136" w:rsidRDefault="00806FC4" w:rsidP="00C74315">
            <w:pPr>
              <w:rPr>
                <w:color w:val="333333"/>
              </w:rPr>
            </w:pPr>
            <w:r w:rsidRPr="00876136">
              <w:rPr>
                <w:color w:val="333333"/>
              </w:rPr>
              <w:t>D2.5.</w:t>
            </w:r>
            <w:ins w:id="107" w:author="Ferhat Erata" w:date="2015-02-24T15:43:00Z">
              <w:r w:rsidR="00D12B6E">
                <w:rPr>
                  <w:color w:val="333333"/>
                </w:rPr>
                <w:t>2</w:t>
              </w:r>
            </w:ins>
            <w:del w:id="108" w:author="Ferhat Erata" w:date="2015-02-24T15:43:00Z">
              <w:r w:rsidRPr="00876136" w:rsidDel="00D12B6E">
                <w:rPr>
                  <w:color w:val="333333"/>
                </w:rPr>
                <w:delText>3</w:delText>
              </w:r>
            </w:del>
            <w:r w:rsidRPr="00876136">
              <w:rPr>
                <w:color w:val="333333"/>
              </w:rPr>
              <w:t>-2 Software: Natural Language Generator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B027B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F106A6"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9906B6" w14:textId="308B616A" w:rsidR="00806FC4" w:rsidRPr="00876136" w:rsidRDefault="00806FC4" w:rsidP="00C74315">
            <w:pPr>
              <w:rPr>
                <w:color w:val="333333"/>
              </w:rPr>
            </w:pPr>
            <w:r w:rsidRPr="00876136">
              <w:rPr>
                <w:color w:val="333333"/>
              </w:rPr>
              <w:t>LORIA (</w:t>
            </w:r>
            <w:del w:id="109" w:author="Ferhat Erata" w:date="2015-02-24T14:11:00Z">
              <w:r w:rsidRPr="00876136" w:rsidDel="00B603F3">
                <w:rPr>
                  <w:color w:val="333333"/>
                </w:rPr>
                <w:delText>KUL</w:delText>
              </w:r>
            </w:del>
            <w:ins w:id="110" w:author="Ferhat Erata" w:date="2015-02-24T14:11:00Z">
              <w:r w:rsidR="00B603F3">
                <w:rPr>
                  <w:color w:val="333333"/>
                </w:rPr>
                <w:t>KUL1</w:t>
              </w:r>
            </w:ins>
            <w:r w:rsidRPr="00876136">
              <w:rPr>
                <w:color w:val="333333"/>
              </w:rPr>
              <w:t>, MANTIS)</w:t>
            </w:r>
          </w:p>
        </w:tc>
      </w:tr>
      <w:tr w:rsidR="00806FC4" w:rsidRPr="00876136" w14:paraId="65153F20"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1CC644" w14:textId="77777777" w:rsidR="00806FC4" w:rsidRPr="00876136" w:rsidRDefault="00806FC4" w:rsidP="00C74315">
            <w:pPr>
              <w:rPr>
                <w:color w:val="333333"/>
              </w:rPr>
            </w:pPr>
            <w:r w:rsidRPr="00876136">
              <w:rPr>
                <w:color w:val="333333"/>
              </w:rPr>
              <w:t>[M28 -&gt; M30]</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EEC8D1" w14:textId="607B40EE" w:rsidR="00806FC4" w:rsidRPr="00876136" w:rsidRDefault="00806FC4" w:rsidP="00C74315">
            <w:pPr>
              <w:rPr>
                <w:color w:val="333333"/>
              </w:rPr>
            </w:pPr>
            <w:r w:rsidRPr="00876136">
              <w:rPr>
                <w:color w:val="333333"/>
              </w:rPr>
              <w:t>D2.5.</w:t>
            </w:r>
            <w:ins w:id="111" w:author="Ferhat Erata" w:date="2015-02-24T15:43:00Z">
              <w:r w:rsidR="00D12B6E">
                <w:rPr>
                  <w:color w:val="333333"/>
                </w:rPr>
                <w:t>2</w:t>
              </w:r>
            </w:ins>
            <w:del w:id="112" w:author="Ferhat Erata" w:date="2015-02-24T15:43:00Z">
              <w:r w:rsidRPr="00876136" w:rsidDel="00D12B6E">
                <w:rPr>
                  <w:color w:val="333333"/>
                </w:rPr>
                <w:delText>3</w:delText>
              </w:r>
            </w:del>
            <w:r w:rsidRPr="00876136">
              <w:rPr>
                <w:color w:val="333333"/>
              </w:rPr>
              <w:t>-3 Software: Natural Language Generator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9AB08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73D4A8"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21D26" w14:textId="50979A27" w:rsidR="00806FC4" w:rsidRPr="00876136" w:rsidRDefault="00806FC4" w:rsidP="00C74315">
            <w:pPr>
              <w:rPr>
                <w:color w:val="333333"/>
              </w:rPr>
            </w:pPr>
            <w:r w:rsidRPr="00876136">
              <w:rPr>
                <w:color w:val="333333"/>
              </w:rPr>
              <w:t>LORIA (</w:t>
            </w:r>
            <w:del w:id="113" w:author="Ferhat Erata" w:date="2015-02-24T14:11:00Z">
              <w:r w:rsidRPr="00876136" w:rsidDel="00B603F3">
                <w:rPr>
                  <w:color w:val="333333"/>
                </w:rPr>
                <w:delText>KUL</w:delText>
              </w:r>
            </w:del>
            <w:ins w:id="114" w:author="Ferhat Erata" w:date="2015-02-24T14:11:00Z">
              <w:r w:rsidR="00B603F3">
                <w:rPr>
                  <w:color w:val="333333"/>
                </w:rPr>
                <w:t>KUL1</w:t>
              </w:r>
            </w:ins>
            <w:r w:rsidRPr="00876136">
              <w:rPr>
                <w:color w:val="333333"/>
              </w:rPr>
              <w:t>, MANTIS)</w:t>
            </w:r>
          </w:p>
        </w:tc>
      </w:tr>
    </w:tbl>
    <w:p w14:paraId="7B23A66F" w14:textId="77777777" w:rsidR="00806FC4" w:rsidRDefault="00806FC4" w:rsidP="00C74315">
      <w:pPr>
        <w:rPr>
          <w:ins w:id="115" w:author="Ferhat Erata" w:date="2015-02-24T15:46:00Z"/>
        </w:rPr>
      </w:pPr>
    </w:p>
    <w:p w14:paraId="221F1AB4" w14:textId="37D84D8A" w:rsidR="00B269E1" w:rsidRDefault="00B269E1" w:rsidP="00C74315">
      <w:pPr>
        <w:rPr>
          <w:ins w:id="116" w:author="Ferhat Erata" w:date="2015-02-24T15:46:00Z"/>
        </w:rPr>
      </w:pPr>
    </w:p>
    <w:p w14:paraId="35DBC1D6" w14:textId="1684C80F" w:rsidR="00B269E1" w:rsidRDefault="000E31FE" w:rsidP="00C74315">
      <w:pPr>
        <w:rPr>
          <w:ins w:id="117" w:author="Ferhat Erata" w:date="2015-02-24T15:46:00Z"/>
        </w:rPr>
      </w:pPr>
      <w:ins w:id="118" w:author="Ferhat Erata" w:date="2015-02-24T15:46:00Z">
        <w:r>
          <w:t xml:space="preserve">We will </w:t>
        </w:r>
        <w:r w:rsidR="00B269E1">
          <w:t>move</w:t>
        </w:r>
      </w:ins>
      <w:ins w:id="119" w:author="Ferhat Erata" w:date="2015-02-24T15:47:00Z">
        <w:r w:rsidR="00B269E1">
          <w:t xml:space="preserve"> this deliverable</w:t>
        </w:r>
      </w:ins>
      <w:ins w:id="120" w:author="Ferhat Erata" w:date="2015-02-24T15:48:00Z">
        <w:r>
          <w:t xml:space="preserve"> to WP6</w:t>
        </w:r>
      </w:ins>
      <w:ins w:id="121" w:author="Ferhat Erata" w:date="2015-02-24T15:47:00Z">
        <w:r w:rsidR="00B269E1">
          <w:t>.</w:t>
        </w:r>
      </w:ins>
    </w:p>
    <w:p w14:paraId="7792050A" w14:textId="51F4677C" w:rsidR="00B269E1" w:rsidRPr="00876136" w:rsidDel="002D7DAA" w:rsidRDefault="00B269E1" w:rsidP="00C74315">
      <w:pPr>
        <w:rPr>
          <w:del w:id="122" w:author="Ferhat Erata" w:date="2015-02-24T15:49:00Z"/>
        </w:rPr>
      </w:pPr>
    </w:p>
    <w:tbl>
      <w:tblPr>
        <w:tblW w:w="5000" w:type="pct"/>
        <w:tblCellMar>
          <w:top w:w="15" w:type="dxa"/>
          <w:left w:w="15" w:type="dxa"/>
          <w:bottom w:w="15" w:type="dxa"/>
          <w:right w:w="15" w:type="dxa"/>
        </w:tblCellMar>
        <w:tblLook w:val="04A0" w:firstRow="1" w:lastRow="0" w:firstColumn="1" w:lastColumn="0" w:noHBand="0" w:noVBand="1"/>
      </w:tblPr>
      <w:tblGrid>
        <w:gridCol w:w="1700"/>
        <w:gridCol w:w="9373"/>
        <w:gridCol w:w="832"/>
        <w:gridCol w:w="994"/>
        <w:gridCol w:w="2483"/>
      </w:tblGrid>
      <w:tr w:rsidR="00694C4A" w:rsidRPr="00876136" w:rsidDel="002D7DAA" w14:paraId="47ACB5E3" w14:textId="148FD4BA" w:rsidTr="00A434FE">
        <w:trPr>
          <w:tblHeader/>
          <w:del w:id="123"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E06B89" w14:textId="2832D64B" w:rsidR="00694C4A" w:rsidRPr="00876136" w:rsidDel="002D7DAA" w:rsidRDefault="00694C4A" w:rsidP="00036E72">
            <w:pPr>
              <w:rPr>
                <w:del w:id="124" w:author="Ferhat Erata" w:date="2015-02-24T15:49:00Z"/>
                <w:b/>
              </w:rPr>
            </w:pPr>
            <w:del w:id="125" w:author="Ferhat Erata" w:date="2015-02-24T15:49:00Z">
              <w:r w:rsidRPr="00876136" w:rsidDel="002D7DAA">
                <w:rPr>
                  <w:b/>
                </w:rPr>
                <w:delText>Month</w:delText>
              </w:r>
            </w:del>
          </w:p>
        </w:tc>
        <w:tc>
          <w:tcPr>
            <w:tcW w:w="30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8A45DB" w14:textId="4153B158" w:rsidR="00694C4A" w:rsidRPr="00876136" w:rsidDel="002D7DAA" w:rsidRDefault="00694C4A" w:rsidP="00036E72">
            <w:pPr>
              <w:rPr>
                <w:del w:id="126" w:author="Ferhat Erata" w:date="2015-02-24T15:49:00Z"/>
                <w:b/>
              </w:rPr>
            </w:pPr>
            <w:del w:id="127" w:author="Ferhat Erata" w:date="2015-02-24T15:49:00Z">
              <w:r w:rsidRPr="00876136" w:rsidDel="002D7DAA">
                <w:rPr>
                  <w:b/>
                </w:rPr>
                <w:delText>Deliverable</w:delText>
              </w:r>
            </w:del>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A6A94B" w14:textId="42C75C5A" w:rsidR="00694C4A" w:rsidRPr="00876136" w:rsidDel="002D7DAA" w:rsidRDefault="00694C4A" w:rsidP="00036E72">
            <w:pPr>
              <w:rPr>
                <w:del w:id="128" w:author="Ferhat Erata" w:date="2015-02-24T15:49:00Z"/>
                <w:b/>
              </w:rPr>
            </w:pPr>
            <w:del w:id="129" w:author="Ferhat Erata" w:date="2015-02-24T15:49:00Z">
              <w:r w:rsidRPr="00876136" w:rsidDel="002D7DAA">
                <w:rPr>
                  <w:b/>
                </w:rPr>
                <w:delText>Type</w:delText>
              </w:r>
            </w:del>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B967B4" w14:textId="752ECB4C" w:rsidR="00694C4A" w:rsidRPr="00876136" w:rsidDel="002D7DAA" w:rsidRDefault="00694C4A" w:rsidP="00036E72">
            <w:pPr>
              <w:rPr>
                <w:del w:id="130" w:author="Ferhat Erata" w:date="2015-02-24T15:49:00Z"/>
                <w:b/>
              </w:rPr>
            </w:pPr>
            <w:del w:id="131" w:author="Ferhat Erata" w:date="2015-02-24T15:49:00Z">
              <w:r w:rsidRPr="00876136" w:rsidDel="002D7DAA">
                <w:rPr>
                  <w:b/>
                </w:rPr>
                <w:delText>Access</w:delText>
              </w:r>
            </w:del>
          </w:p>
        </w:tc>
        <w:tc>
          <w:tcPr>
            <w:tcW w:w="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CC4CD7" w14:textId="1F3A2450" w:rsidR="00694C4A" w:rsidRPr="00876136" w:rsidDel="002D7DAA" w:rsidRDefault="00694C4A" w:rsidP="00036E72">
            <w:pPr>
              <w:rPr>
                <w:del w:id="132" w:author="Ferhat Erata" w:date="2015-02-24T15:49:00Z"/>
                <w:b/>
              </w:rPr>
            </w:pPr>
            <w:del w:id="133" w:author="Ferhat Erata" w:date="2015-02-24T15:49:00Z">
              <w:r w:rsidRPr="00876136" w:rsidDel="002D7DAA">
                <w:rPr>
                  <w:b/>
                </w:rPr>
                <w:delText>Leader (Members)</w:delText>
              </w:r>
            </w:del>
          </w:p>
        </w:tc>
      </w:tr>
      <w:tr w:rsidR="00806FC4" w:rsidRPr="00876136" w:rsidDel="002D7DAA" w14:paraId="710D1673" w14:textId="74916BD7" w:rsidTr="00A434FE">
        <w:trPr>
          <w:del w:id="134"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C1CF3A" w14:textId="6CE097DE" w:rsidR="00806FC4" w:rsidRPr="00876136" w:rsidDel="002D7DAA" w:rsidRDefault="00806FC4" w:rsidP="00C74315">
            <w:pPr>
              <w:rPr>
                <w:del w:id="135" w:author="Ferhat Erata" w:date="2015-02-24T15:49:00Z"/>
                <w:color w:val="333333"/>
              </w:rPr>
            </w:pPr>
            <w:del w:id="136" w:author="Ferhat Erata" w:date="2015-02-24T15:49:00Z">
              <w:r w:rsidRPr="00876136" w:rsidDel="002D7DAA">
                <w:rPr>
                  <w:color w:val="333333"/>
                </w:rPr>
                <w:delText>[M10 -&gt; M12]</w:delText>
              </w:r>
            </w:del>
          </w:p>
        </w:tc>
        <w:tc>
          <w:tcPr>
            <w:tcW w:w="30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378EB4" w14:textId="5C54352D" w:rsidR="00806FC4" w:rsidRPr="00876136" w:rsidDel="002D7DAA" w:rsidRDefault="00806FC4" w:rsidP="00C74315">
            <w:pPr>
              <w:rPr>
                <w:del w:id="137" w:author="Ferhat Erata" w:date="2015-02-24T15:49:00Z"/>
                <w:color w:val="333333"/>
              </w:rPr>
            </w:pPr>
            <w:commentRangeStart w:id="138"/>
            <w:del w:id="139" w:author="Ferhat Erata" w:date="2015-02-24T15:49:00Z">
              <w:r w:rsidRPr="00876136" w:rsidDel="002D7DAA">
                <w:rPr>
                  <w:color w:val="333333"/>
                </w:rPr>
                <w:delText>D2.5.</w:delText>
              </w:r>
            </w:del>
            <w:del w:id="140" w:author="Ferhat Erata" w:date="2015-02-24T15:43:00Z">
              <w:r w:rsidRPr="00876136" w:rsidDel="00D12B6E">
                <w:rPr>
                  <w:color w:val="333333"/>
                </w:rPr>
                <w:delText>4</w:delText>
              </w:r>
            </w:del>
            <w:commentRangeEnd w:id="138"/>
            <w:del w:id="141" w:author="Ferhat Erata" w:date="2015-02-24T15:49:00Z">
              <w:r w:rsidR="005E6951" w:rsidDel="002D7DAA">
                <w:rPr>
                  <w:rStyle w:val="CommentReference"/>
                </w:rPr>
                <w:commentReference w:id="138"/>
              </w:r>
              <w:r w:rsidRPr="00876136" w:rsidDel="002D7DAA">
                <w:rPr>
                  <w:color w:val="333333"/>
                </w:rPr>
                <w:delText>-1 Software: Integration in ModelWriter and Report: Software Documentation (release 1)</w:delText>
              </w:r>
            </w:del>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6A76CB" w14:textId="2588F1B1" w:rsidR="00806FC4" w:rsidRPr="00876136" w:rsidDel="002D7DAA" w:rsidRDefault="00806FC4" w:rsidP="00C74315">
            <w:pPr>
              <w:rPr>
                <w:del w:id="142" w:author="Ferhat Erata" w:date="2015-02-24T15:49:00Z"/>
                <w:color w:val="333333"/>
              </w:rPr>
            </w:pPr>
            <w:del w:id="143" w:author="Ferhat Erata" w:date="2015-02-24T15:49:00Z">
              <w:r w:rsidRPr="00876136" w:rsidDel="002D7DAA">
                <w:rPr>
                  <w:color w:val="333333"/>
                </w:rPr>
                <w:delText>SW</w:delText>
              </w:r>
            </w:del>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C16B3" w14:textId="11ACCDD3" w:rsidR="00806FC4" w:rsidRPr="00876136" w:rsidDel="002D7DAA" w:rsidRDefault="00806FC4" w:rsidP="00C74315">
            <w:pPr>
              <w:rPr>
                <w:del w:id="144" w:author="Ferhat Erata" w:date="2015-02-24T15:49:00Z"/>
                <w:color w:val="333333"/>
              </w:rPr>
            </w:pPr>
            <w:del w:id="145" w:author="Ferhat Erata" w:date="2015-02-24T15:49:00Z">
              <w:r w:rsidRPr="00876136" w:rsidDel="002D7DAA">
                <w:rPr>
                  <w:color w:val="333333"/>
                </w:rPr>
                <w:delText>Public</w:delText>
              </w:r>
            </w:del>
          </w:p>
        </w:tc>
        <w:tc>
          <w:tcPr>
            <w:tcW w:w="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DF9968" w14:textId="2D60C5CF" w:rsidR="00806FC4" w:rsidRPr="00876136" w:rsidDel="002D7DAA" w:rsidRDefault="00806FC4" w:rsidP="00C74315">
            <w:pPr>
              <w:rPr>
                <w:del w:id="146" w:author="Ferhat Erata" w:date="2015-02-24T15:49:00Z"/>
                <w:color w:val="333333"/>
              </w:rPr>
            </w:pPr>
            <w:del w:id="147" w:author="Ferhat Erata" w:date="2015-02-24T15:49:00Z">
              <w:r w:rsidRPr="00876136" w:rsidDel="002D7DAA">
                <w:rPr>
                  <w:color w:val="333333"/>
                </w:rPr>
                <w:delText>SA -&gt; OBEO</w:delText>
              </w:r>
            </w:del>
          </w:p>
        </w:tc>
      </w:tr>
      <w:tr w:rsidR="00806FC4" w:rsidRPr="00876136" w:rsidDel="002D7DAA" w14:paraId="51BF5088" w14:textId="065E6065" w:rsidTr="00A434FE">
        <w:trPr>
          <w:del w:id="148"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E233AA8" w14:textId="09E3088D" w:rsidR="00806FC4" w:rsidRPr="00876136" w:rsidDel="002D7DAA" w:rsidRDefault="00806FC4" w:rsidP="00C74315">
            <w:pPr>
              <w:rPr>
                <w:del w:id="149" w:author="Ferhat Erata" w:date="2015-02-24T15:49:00Z"/>
                <w:color w:val="333333"/>
              </w:rPr>
            </w:pPr>
            <w:del w:id="150" w:author="Ferhat Erata" w:date="2015-02-24T15:49:00Z">
              <w:r w:rsidRPr="00876136" w:rsidDel="002D7DAA">
                <w:rPr>
                  <w:color w:val="333333"/>
                </w:rPr>
                <w:delText>[M22 -&gt; M24]</w:delText>
              </w:r>
            </w:del>
          </w:p>
        </w:tc>
        <w:tc>
          <w:tcPr>
            <w:tcW w:w="304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8E02B1" w14:textId="06F8BF50" w:rsidR="00806FC4" w:rsidRPr="00876136" w:rsidDel="002D7DAA" w:rsidRDefault="00806FC4" w:rsidP="00C74315">
            <w:pPr>
              <w:rPr>
                <w:del w:id="151" w:author="Ferhat Erata" w:date="2015-02-24T15:49:00Z"/>
                <w:color w:val="333333"/>
              </w:rPr>
            </w:pPr>
            <w:del w:id="152" w:author="Ferhat Erata" w:date="2015-02-24T15:49:00Z">
              <w:r w:rsidRPr="00876136" w:rsidDel="002D7DAA">
                <w:rPr>
                  <w:color w:val="333333"/>
                </w:rPr>
                <w:delText>D2.5.</w:delText>
              </w:r>
            </w:del>
            <w:del w:id="153" w:author="Ferhat Erata" w:date="2015-02-24T15:43:00Z">
              <w:r w:rsidRPr="00876136" w:rsidDel="00D12B6E">
                <w:rPr>
                  <w:color w:val="333333"/>
                </w:rPr>
                <w:delText>4</w:delText>
              </w:r>
            </w:del>
            <w:del w:id="154" w:author="Ferhat Erata" w:date="2015-02-24T15:49:00Z">
              <w:r w:rsidRPr="00876136" w:rsidDel="002D7DAA">
                <w:rPr>
                  <w:color w:val="333333"/>
                </w:rPr>
                <w:delText>-1 Software: Integration in ModelWriter and Report: Software Documentation (release 2)</w:delText>
              </w:r>
            </w:del>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B0A1AF8" w14:textId="0FD0266C" w:rsidR="00806FC4" w:rsidRPr="00876136" w:rsidDel="002D7DAA" w:rsidRDefault="00806FC4" w:rsidP="00C74315">
            <w:pPr>
              <w:rPr>
                <w:del w:id="155" w:author="Ferhat Erata" w:date="2015-02-24T15:49:00Z"/>
                <w:color w:val="333333"/>
              </w:rPr>
            </w:pPr>
            <w:del w:id="156" w:author="Ferhat Erata" w:date="2015-02-24T15:49:00Z">
              <w:r w:rsidRPr="00876136" w:rsidDel="002D7DAA">
                <w:rPr>
                  <w:color w:val="333333"/>
                </w:rPr>
                <w:delText>SW</w:delText>
              </w:r>
            </w:del>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B94754" w14:textId="3F5EC637" w:rsidR="00806FC4" w:rsidRPr="00876136" w:rsidDel="002D7DAA" w:rsidRDefault="00806FC4" w:rsidP="00C74315">
            <w:pPr>
              <w:rPr>
                <w:del w:id="157" w:author="Ferhat Erata" w:date="2015-02-24T15:49:00Z"/>
                <w:color w:val="333333"/>
              </w:rPr>
            </w:pPr>
            <w:del w:id="158" w:author="Ferhat Erata" w:date="2015-02-24T15:49:00Z">
              <w:r w:rsidRPr="00876136" w:rsidDel="002D7DAA">
                <w:rPr>
                  <w:color w:val="333333"/>
                </w:rPr>
                <w:delText>Public</w:delText>
              </w:r>
            </w:del>
          </w:p>
        </w:tc>
        <w:tc>
          <w:tcPr>
            <w:tcW w:w="8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F233EF" w14:textId="31E702AC" w:rsidR="00806FC4" w:rsidRPr="00876136" w:rsidDel="002D7DAA" w:rsidRDefault="00806FC4" w:rsidP="00C74315">
            <w:pPr>
              <w:rPr>
                <w:del w:id="159" w:author="Ferhat Erata" w:date="2015-02-24T15:49:00Z"/>
                <w:color w:val="333333"/>
              </w:rPr>
            </w:pPr>
            <w:del w:id="160" w:author="Ferhat Erata" w:date="2015-02-24T15:49:00Z">
              <w:r w:rsidRPr="00876136" w:rsidDel="002D7DAA">
                <w:rPr>
                  <w:color w:val="333333"/>
                </w:rPr>
                <w:delText>SA -&gt; OBEO</w:delText>
              </w:r>
            </w:del>
          </w:p>
        </w:tc>
      </w:tr>
      <w:tr w:rsidR="00806FC4" w:rsidRPr="00876136" w:rsidDel="002D7DAA" w14:paraId="5A9041A2" w14:textId="395AC9E4" w:rsidTr="00A434FE">
        <w:trPr>
          <w:del w:id="161"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816326" w14:textId="6DA4C959" w:rsidR="00806FC4" w:rsidRPr="00876136" w:rsidDel="002D7DAA" w:rsidRDefault="00806FC4" w:rsidP="00C74315">
            <w:pPr>
              <w:rPr>
                <w:del w:id="162" w:author="Ferhat Erata" w:date="2015-02-24T15:49:00Z"/>
                <w:color w:val="333333"/>
              </w:rPr>
            </w:pPr>
            <w:del w:id="163" w:author="Ferhat Erata" w:date="2015-02-24T15:49:00Z">
              <w:r w:rsidRPr="00876136" w:rsidDel="002D7DAA">
                <w:rPr>
                  <w:color w:val="333333"/>
                </w:rPr>
                <w:delText>[M30 -&gt; M32]</w:delText>
              </w:r>
            </w:del>
          </w:p>
        </w:tc>
        <w:tc>
          <w:tcPr>
            <w:tcW w:w="30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C5784F" w14:textId="495C870C" w:rsidR="00806FC4" w:rsidRPr="00876136" w:rsidDel="002D7DAA" w:rsidRDefault="00806FC4" w:rsidP="00C74315">
            <w:pPr>
              <w:rPr>
                <w:del w:id="164" w:author="Ferhat Erata" w:date="2015-02-24T15:49:00Z"/>
                <w:color w:val="333333"/>
              </w:rPr>
            </w:pPr>
            <w:del w:id="165" w:author="Ferhat Erata" w:date="2015-02-24T15:49:00Z">
              <w:r w:rsidRPr="00876136" w:rsidDel="002D7DAA">
                <w:rPr>
                  <w:color w:val="333333"/>
                </w:rPr>
                <w:delText>D2.5.</w:delText>
              </w:r>
            </w:del>
            <w:del w:id="166" w:author="Ferhat Erata" w:date="2015-02-24T15:43:00Z">
              <w:r w:rsidRPr="00876136" w:rsidDel="00D12B6E">
                <w:rPr>
                  <w:color w:val="333333"/>
                </w:rPr>
                <w:delText>4</w:delText>
              </w:r>
            </w:del>
            <w:del w:id="167" w:author="Ferhat Erata" w:date="2015-02-24T15:49:00Z">
              <w:r w:rsidRPr="00876136" w:rsidDel="002D7DAA">
                <w:rPr>
                  <w:color w:val="333333"/>
                </w:rPr>
                <w:delText>-1 Software: Integration in ModelWriter and Report: Software Documentation (release 3)</w:delText>
              </w:r>
            </w:del>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A51777" w14:textId="7DB5B744" w:rsidR="00806FC4" w:rsidRPr="00876136" w:rsidDel="002D7DAA" w:rsidRDefault="00806FC4" w:rsidP="00C74315">
            <w:pPr>
              <w:rPr>
                <w:del w:id="168" w:author="Ferhat Erata" w:date="2015-02-24T15:49:00Z"/>
                <w:color w:val="333333"/>
              </w:rPr>
            </w:pPr>
            <w:del w:id="169" w:author="Ferhat Erata" w:date="2015-02-24T15:49:00Z">
              <w:r w:rsidRPr="00876136" w:rsidDel="002D7DAA">
                <w:rPr>
                  <w:color w:val="333333"/>
                </w:rPr>
                <w:delText>SW</w:delText>
              </w:r>
            </w:del>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81DC83" w14:textId="3F4498B9" w:rsidR="00806FC4" w:rsidRPr="00876136" w:rsidDel="002D7DAA" w:rsidRDefault="00806FC4" w:rsidP="00C74315">
            <w:pPr>
              <w:rPr>
                <w:del w:id="170" w:author="Ferhat Erata" w:date="2015-02-24T15:49:00Z"/>
                <w:color w:val="333333"/>
              </w:rPr>
            </w:pPr>
            <w:del w:id="171" w:author="Ferhat Erata" w:date="2015-02-24T15:49:00Z">
              <w:r w:rsidRPr="00876136" w:rsidDel="002D7DAA">
                <w:rPr>
                  <w:color w:val="333333"/>
                </w:rPr>
                <w:delText>Public</w:delText>
              </w:r>
            </w:del>
          </w:p>
        </w:tc>
        <w:tc>
          <w:tcPr>
            <w:tcW w:w="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F574D7" w14:textId="45A3D623" w:rsidR="00806FC4" w:rsidRPr="00876136" w:rsidDel="002D7DAA" w:rsidRDefault="00806FC4" w:rsidP="00C74315">
            <w:pPr>
              <w:rPr>
                <w:del w:id="172" w:author="Ferhat Erata" w:date="2015-02-24T15:49:00Z"/>
                <w:color w:val="333333"/>
              </w:rPr>
            </w:pPr>
            <w:del w:id="173" w:author="Ferhat Erata" w:date="2015-02-24T15:49:00Z">
              <w:r w:rsidRPr="00876136" w:rsidDel="002D7DAA">
                <w:rPr>
                  <w:color w:val="333333"/>
                </w:rPr>
                <w:delText>SA -&gt; OBEO</w:delText>
              </w:r>
            </w:del>
          </w:p>
        </w:tc>
      </w:tr>
    </w:tbl>
    <w:p w14:paraId="4252A585" w14:textId="6B000D1D" w:rsidR="002F7D04" w:rsidRPr="00876136" w:rsidDel="002D7DAA" w:rsidRDefault="002F7D04" w:rsidP="00220D7F">
      <w:pPr>
        <w:rPr>
          <w:del w:id="174" w:author="Ferhat Erata" w:date="2015-02-24T15:49:00Z"/>
        </w:rPr>
      </w:pPr>
    </w:p>
    <w:p w14:paraId="04BC2C94" w14:textId="3E3B6A1B" w:rsidR="002F7D04" w:rsidRPr="00876136" w:rsidDel="002D7DAA" w:rsidRDefault="002F7D04">
      <w:pPr>
        <w:spacing w:after="160"/>
        <w:rPr>
          <w:del w:id="175" w:author="Ferhat Erata" w:date="2015-02-24T15:49:00Z"/>
          <w:rFonts w:eastAsia="Times New Roman" w:cs="Times New Roman"/>
          <w:b/>
          <w:bCs/>
          <w:color w:val="000000"/>
        </w:rPr>
      </w:pPr>
      <w:del w:id="176" w:author="Ferhat Erata" w:date="2015-02-24T15:49:00Z">
        <w:r w:rsidRPr="00876136" w:rsidDel="002D7DAA">
          <w:rPr>
            <w:color w:val="000000"/>
          </w:rPr>
          <w:br w:type="page"/>
        </w:r>
      </w:del>
    </w:p>
    <w:p w14:paraId="77387642" w14:textId="77777777" w:rsidR="00662D09" w:rsidRDefault="00662D09">
      <w:pPr>
        <w:spacing w:after="160"/>
        <w:rPr>
          <w:ins w:id="177" w:author="Ferhat Erata" w:date="2015-02-24T15:49:00Z"/>
          <w:rFonts w:eastAsia="Times New Roman" w:cs="Times New Roman"/>
          <w:b/>
          <w:bCs/>
          <w:color w:val="000000"/>
          <w:sz w:val="32"/>
          <w:szCs w:val="34"/>
        </w:rPr>
      </w:pPr>
      <w:bookmarkStart w:id="178" w:name="_Toc412552977"/>
      <w:ins w:id="179" w:author="Ferhat Erata" w:date="2015-02-24T15:49:00Z">
        <w:r>
          <w:br w:type="page"/>
        </w:r>
      </w:ins>
    </w:p>
    <w:p w14:paraId="6B32C269" w14:textId="7C3ACF87" w:rsidR="00806FC4" w:rsidRPr="00876136" w:rsidRDefault="00806FC4" w:rsidP="00D95FBE">
      <w:pPr>
        <w:pStyle w:val="Heading2"/>
      </w:pPr>
      <w:r w:rsidRPr="00876136">
        <w:lastRenderedPageBreak/>
        <w:t>WP3 - Model to/from Knowledge Base (UNIT)</w:t>
      </w:r>
      <w:bookmarkEnd w:id="178"/>
    </w:p>
    <w:p w14:paraId="155918D4" w14:textId="45CFCB8F"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2A1546D0" wp14:editId="0993E1C2">
            <wp:extent cx="4112857" cy="2476500"/>
            <wp:effectExtent l="0" t="0" r="2540" b="0"/>
            <wp:docPr id="5" name="Picture 5" descr="WP3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P3 - Cost &amp; Eff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159" cy="2482704"/>
                    </a:xfrm>
                    <a:prstGeom prst="rect">
                      <a:avLst/>
                    </a:prstGeom>
                    <a:noFill/>
                    <a:ln>
                      <a:noFill/>
                    </a:ln>
                  </pic:spPr>
                </pic:pic>
              </a:graphicData>
            </a:graphic>
          </wp:inline>
        </w:drawing>
      </w:r>
      <w:r w:rsidR="00F35D7B">
        <w:rPr>
          <w:rFonts w:asciiTheme="minorHAnsi" w:hAnsiTheme="minorHAnsi"/>
          <w:color w:val="333333"/>
          <w:sz w:val="21"/>
          <w:szCs w:val="21"/>
        </w:rPr>
        <w:t xml:space="preserve">  </w:t>
      </w:r>
      <w:r w:rsidR="00F35D7B">
        <w:rPr>
          <w:noProof/>
        </w:rPr>
        <w:drawing>
          <wp:inline distT="0" distB="0" distL="0" distR="0" wp14:anchorId="4FC10464" wp14:editId="45AD2729">
            <wp:extent cx="4076700" cy="245053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4972" cy="2461520"/>
                    </a:xfrm>
                    <a:prstGeom prst="rect">
                      <a:avLst/>
                    </a:prstGeom>
                    <a:noFill/>
                  </pic:spPr>
                </pic:pic>
              </a:graphicData>
            </a:graphic>
          </wp:inline>
        </w:drawing>
      </w:r>
    </w:p>
    <w:p w14:paraId="161A3909" w14:textId="77777777" w:rsidR="00806FC4" w:rsidRPr="00876136" w:rsidRDefault="00806FC4" w:rsidP="00D95FBE">
      <w:pPr>
        <w:pStyle w:val="Heading3"/>
      </w:pPr>
      <w:bookmarkStart w:id="180" w:name="_Toc412552978"/>
      <w:r w:rsidRPr="00876136">
        <w:t>T3.1 - Review of M2M transformation approaches [UNIT + KOCSISTEM]</w:t>
      </w:r>
      <w:bookmarkEnd w:id="180"/>
    </w:p>
    <w:tbl>
      <w:tblPr>
        <w:tblW w:w="5000" w:type="pct"/>
        <w:tblCellMar>
          <w:top w:w="15" w:type="dxa"/>
          <w:left w:w="15" w:type="dxa"/>
          <w:bottom w:w="15" w:type="dxa"/>
          <w:right w:w="15" w:type="dxa"/>
        </w:tblCellMar>
        <w:tblLook w:val="04A0" w:firstRow="1" w:lastRow="0" w:firstColumn="1" w:lastColumn="0" w:noHBand="0" w:noVBand="1"/>
      </w:tblPr>
      <w:tblGrid>
        <w:gridCol w:w="1701"/>
        <w:gridCol w:w="9986"/>
        <w:gridCol w:w="1083"/>
        <w:gridCol w:w="1298"/>
        <w:gridCol w:w="1314"/>
      </w:tblGrid>
      <w:tr w:rsidR="00806FC4" w:rsidRPr="00876136" w14:paraId="047BB62A"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0AD4B5" w14:textId="77777777" w:rsidR="00806FC4" w:rsidRPr="00876136" w:rsidRDefault="00806FC4" w:rsidP="00C74315">
            <w:pPr>
              <w:rPr>
                <w:b/>
              </w:rPr>
            </w:pPr>
            <w:r w:rsidRPr="00876136">
              <w:rPr>
                <w:b/>
              </w:rPr>
              <w:t>Month</w:t>
            </w:r>
          </w:p>
        </w:tc>
        <w:tc>
          <w:tcPr>
            <w:tcW w:w="32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8ECD57" w14:textId="77777777" w:rsidR="00806FC4" w:rsidRPr="00876136" w:rsidRDefault="00806FC4" w:rsidP="00C74315">
            <w:pPr>
              <w:rPr>
                <w:b/>
              </w:rPr>
            </w:pPr>
            <w:r w:rsidRPr="00876136">
              <w:rPr>
                <w:b/>
              </w:rPr>
              <w:t>Deliverable</w:t>
            </w:r>
          </w:p>
        </w:tc>
        <w:tc>
          <w:tcPr>
            <w:tcW w:w="3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68552E" w14:textId="77777777" w:rsidR="00806FC4" w:rsidRPr="00876136" w:rsidRDefault="00806FC4" w:rsidP="00C74315">
            <w:pPr>
              <w:rPr>
                <w:b/>
              </w:rPr>
            </w:pPr>
            <w:r w:rsidRPr="00876136">
              <w:rPr>
                <w:b/>
              </w:rPr>
              <w:t>Type</w:t>
            </w:r>
          </w:p>
        </w:tc>
        <w:tc>
          <w:tcPr>
            <w:tcW w:w="42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987FA1" w14:textId="77777777" w:rsidR="00806FC4" w:rsidRPr="00876136" w:rsidRDefault="00806FC4" w:rsidP="00C74315">
            <w:pPr>
              <w:rPr>
                <w:b/>
              </w:rPr>
            </w:pPr>
            <w:r w:rsidRPr="00876136">
              <w:rPr>
                <w:b/>
              </w:rPr>
              <w:t>Access</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52CFD" w14:textId="77777777" w:rsidR="00806FC4" w:rsidRPr="00876136" w:rsidRDefault="00806FC4" w:rsidP="00C74315">
            <w:pPr>
              <w:rPr>
                <w:b/>
              </w:rPr>
            </w:pPr>
            <w:r w:rsidRPr="00876136">
              <w:rPr>
                <w:b/>
              </w:rPr>
              <w:t>Leader</w:t>
            </w:r>
          </w:p>
        </w:tc>
      </w:tr>
      <w:tr w:rsidR="00806FC4" w:rsidRPr="00876136" w14:paraId="3C178E19"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080AFA" w14:textId="77777777" w:rsidR="00806FC4" w:rsidRPr="00876136" w:rsidRDefault="00806FC4" w:rsidP="00C74315">
            <w:r w:rsidRPr="00876136">
              <w:t>[M3 -&gt; M5]</w:t>
            </w:r>
          </w:p>
        </w:tc>
        <w:tc>
          <w:tcPr>
            <w:tcW w:w="32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99E89E" w14:textId="77777777" w:rsidR="00806FC4" w:rsidRPr="00876136" w:rsidRDefault="00806FC4" w:rsidP="00C74315">
            <w:r w:rsidRPr="00876136">
              <w:t>D3.1.1 Review of model-to-model transformation approaches and technologies</w:t>
            </w:r>
          </w:p>
        </w:tc>
        <w:tc>
          <w:tcPr>
            <w:tcW w:w="3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DE064" w14:textId="77777777" w:rsidR="00806FC4" w:rsidRPr="00876136" w:rsidRDefault="00806FC4" w:rsidP="00C74315">
            <w:r w:rsidRPr="00876136">
              <w:t>Doc.</w:t>
            </w:r>
          </w:p>
        </w:tc>
        <w:tc>
          <w:tcPr>
            <w:tcW w:w="42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166B38" w14:textId="77777777" w:rsidR="00806FC4" w:rsidRPr="00876136" w:rsidRDefault="00806FC4" w:rsidP="00C74315">
            <w:r w:rsidRPr="00876136">
              <w:t>Public</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1C05CE" w14:textId="77777777" w:rsidR="00806FC4" w:rsidRPr="00876136" w:rsidRDefault="00806FC4" w:rsidP="00C74315">
            <w:r w:rsidRPr="00876136">
              <w:t>UNIT</w:t>
            </w:r>
          </w:p>
        </w:tc>
      </w:tr>
    </w:tbl>
    <w:p w14:paraId="6EB31BE3" w14:textId="77777777" w:rsidR="00806FC4" w:rsidRPr="00876136" w:rsidRDefault="00806FC4" w:rsidP="00D95FBE">
      <w:pPr>
        <w:pStyle w:val="Heading3"/>
      </w:pPr>
      <w:bookmarkStart w:id="181" w:name="_Toc412552979"/>
      <w:r w:rsidRPr="00876136">
        <w:t>T3.2 - Specification and design of the M2M Transformation Framework [UNIT + KOCSISTEM]</w:t>
      </w:r>
      <w:bookmarkEnd w:id="181"/>
    </w:p>
    <w:tbl>
      <w:tblPr>
        <w:tblW w:w="5000" w:type="pct"/>
        <w:tblCellMar>
          <w:top w:w="15" w:type="dxa"/>
          <w:left w:w="15" w:type="dxa"/>
          <w:bottom w:w="15" w:type="dxa"/>
          <w:right w:w="15" w:type="dxa"/>
        </w:tblCellMar>
        <w:tblLook w:val="04A0" w:firstRow="1" w:lastRow="0" w:firstColumn="1" w:lastColumn="0" w:noHBand="0" w:noVBand="1"/>
      </w:tblPr>
      <w:tblGrid>
        <w:gridCol w:w="1702"/>
        <w:gridCol w:w="9761"/>
        <w:gridCol w:w="1147"/>
        <w:gridCol w:w="1375"/>
        <w:gridCol w:w="1397"/>
      </w:tblGrid>
      <w:tr w:rsidR="00806FC4" w:rsidRPr="00876136" w14:paraId="637A9601"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41C641" w14:textId="77777777" w:rsidR="00806FC4" w:rsidRPr="00876136" w:rsidRDefault="00806FC4" w:rsidP="00C74315">
            <w:pPr>
              <w:rPr>
                <w:b/>
              </w:rPr>
            </w:pPr>
            <w:r w:rsidRPr="00876136">
              <w:rPr>
                <w:b/>
              </w:rPr>
              <w:t>Month</w:t>
            </w:r>
          </w:p>
        </w:tc>
        <w:tc>
          <w:tcPr>
            <w:tcW w:w="31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5F8FF1" w14:textId="77777777" w:rsidR="00806FC4" w:rsidRPr="00876136" w:rsidRDefault="00806FC4" w:rsidP="00C74315">
            <w:pPr>
              <w:rPr>
                <w:b/>
              </w:rPr>
            </w:pPr>
            <w:r w:rsidRPr="00876136">
              <w:rPr>
                <w:b/>
              </w:rPr>
              <w:t>Deliverable</w:t>
            </w:r>
          </w:p>
        </w:tc>
        <w:tc>
          <w:tcPr>
            <w:tcW w:w="3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21F2B4" w14:textId="77777777" w:rsidR="00806FC4" w:rsidRPr="00876136" w:rsidRDefault="00806FC4" w:rsidP="00C74315">
            <w:pPr>
              <w:rPr>
                <w:b/>
              </w:rPr>
            </w:pPr>
            <w:r w:rsidRPr="00876136">
              <w:rPr>
                <w:b/>
              </w:rPr>
              <w:t>Type</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68E1A4" w14:textId="77777777" w:rsidR="00806FC4" w:rsidRPr="00876136" w:rsidRDefault="00806FC4" w:rsidP="00C74315">
            <w:pPr>
              <w:rPr>
                <w:b/>
              </w:rPr>
            </w:pPr>
            <w:r w:rsidRPr="00876136">
              <w:rPr>
                <w:b/>
              </w:rPr>
              <w:t>Access</w:t>
            </w:r>
          </w:p>
        </w:tc>
        <w:tc>
          <w:tcPr>
            <w:tcW w:w="4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A55353" w14:textId="77777777" w:rsidR="00806FC4" w:rsidRPr="00876136" w:rsidRDefault="00806FC4" w:rsidP="00C74315">
            <w:pPr>
              <w:rPr>
                <w:b/>
              </w:rPr>
            </w:pPr>
            <w:r w:rsidRPr="00876136">
              <w:rPr>
                <w:b/>
              </w:rPr>
              <w:t>Leader</w:t>
            </w:r>
          </w:p>
        </w:tc>
      </w:tr>
      <w:tr w:rsidR="00806FC4" w:rsidRPr="00876136" w14:paraId="7FE38D8D"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9920E" w14:textId="77777777" w:rsidR="00806FC4" w:rsidRPr="00876136" w:rsidRDefault="00806FC4" w:rsidP="00C74315">
            <w:r w:rsidRPr="00876136">
              <w:t>[M4 -&gt; M6]</w:t>
            </w:r>
          </w:p>
        </w:tc>
        <w:tc>
          <w:tcPr>
            <w:tcW w:w="31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C5204A" w14:textId="77777777" w:rsidR="00806FC4" w:rsidRPr="00876136" w:rsidRDefault="00806FC4" w:rsidP="00C74315">
            <w:r w:rsidRPr="00876136">
              <w:t>D3.2.1 M2M Transformation Framework architectural design document</w:t>
            </w:r>
          </w:p>
        </w:tc>
        <w:tc>
          <w:tcPr>
            <w:tcW w:w="3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74A4CD" w14:textId="77777777" w:rsidR="00806FC4" w:rsidRPr="00876136" w:rsidRDefault="00806FC4" w:rsidP="00C74315">
            <w:r w:rsidRPr="00876136">
              <w:t>Doc.</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E33838" w14:textId="77777777" w:rsidR="00806FC4" w:rsidRPr="00876136" w:rsidRDefault="00806FC4" w:rsidP="00C74315">
            <w:r w:rsidRPr="00876136">
              <w:t>Public</w:t>
            </w:r>
          </w:p>
        </w:tc>
        <w:tc>
          <w:tcPr>
            <w:tcW w:w="4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F09DD3" w14:textId="77777777" w:rsidR="00806FC4" w:rsidRPr="00876136" w:rsidRDefault="00806FC4" w:rsidP="00C74315">
            <w:r w:rsidRPr="00876136">
              <w:t>UNIT</w:t>
            </w:r>
          </w:p>
        </w:tc>
      </w:tr>
    </w:tbl>
    <w:p w14:paraId="57BA5B9F" w14:textId="77777777" w:rsidR="00806FC4" w:rsidRPr="00876136" w:rsidRDefault="00806FC4" w:rsidP="00D95FBE">
      <w:pPr>
        <w:pStyle w:val="Heading3"/>
      </w:pPr>
      <w:bookmarkStart w:id="182" w:name="_Toc412552980"/>
      <w:r w:rsidRPr="00876136">
        <w:t>T3.3 - Development of the Transformation Manager component [UNIT + KOCSISTEM]</w:t>
      </w:r>
      <w:bookmarkEnd w:id="182"/>
    </w:p>
    <w:tbl>
      <w:tblPr>
        <w:tblW w:w="5000" w:type="pct"/>
        <w:tblCellMar>
          <w:top w:w="15" w:type="dxa"/>
          <w:left w:w="15" w:type="dxa"/>
          <w:bottom w:w="15" w:type="dxa"/>
          <w:right w:w="15" w:type="dxa"/>
        </w:tblCellMar>
        <w:tblLook w:val="04A0" w:firstRow="1" w:lastRow="0" w:firstColumn="1" w:lastColumn="0" w:noHBand="0" w:noVBand="1"/>
      </w:tblPr>
      <w:tblGrid>
        <w:gridCol w:w="1701"/>
        <w:gridCol w:w="9826"/>
        <w:gridCol w:w="1129"/>
        <w:gridCol w:w="1354"/>
        <w:gridCol w:w="1372"/>
      </w:tblGrid>
      <w:tr w:rsidR="00806FC4" w:rsidRPr="00876136" w14:paraId="76D1B244"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59D747" w14:textId="77777777" w:rsidR="00806FC4" w:rsidRPr="00876136" w:rsidRDefault="00806FC4" w:rsidP="00C74315">
            <w:pPr>
              <w:rPr>
                <w:b/>
              </w:rPr>
            </w:pPr>
            <w:r w:rsidRPr="00876136">
              <w:rPr>
                <w:b/>
              </w:rPr>
              <w:lastRenderedPageBreak/>
              <w:t>Month</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A48394" w14:textId="77777777" w:rsidR="00806FC4" w:rsidRPr="00876136" w:rsidRDefault="00806FC4" w:rsidP="00C74315">
            <w:pPr>
              <w:rPr>
                <w:b/>
              </w:rPr>
            </w:pPr>
            <w:r w:rsidRPr="00876136">
              <w:rPr>
                <w:b/>
              </w:rPr>
              <w:t>Deliverable</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5894DD" w14:textId="77777777" w:rsidR="00806FC4" w:rsidRPr="00876136" w:rsidRDefault="00806FC4" w:rsidP="00C74315">
            <w:pPr>
              <w:rPr>
                <w:b/>
              </w:rPr>
            </w:pPr>
            <w:r w:rsidRPr="00876136">
              <w:rPr>
                <w:b/>
              </w:rPr>
              <w:t>Type</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53C2CA" w14:textId="77777777" w:rsidR="00806FC4" w:rsidRPr="00876136" w:rsidRDefault="00806FC4" w:rsidP="00C74315">
            <w:pPr>
              <w:rPr>
                <w:b/>
              </w:rPr>
            </w:pPr>
            <w:r w:rsidRPr="00876136">
              <w:rPr>
                <w:b/>
              </w:rPr>
              <w:t>Access</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64BDCA" w14:textId="77777777" w:rsidR="00806FC4" w:rsidRPr="00876136" w:rsidRDefault="00806FC4" w:rsidP="00C74315">
            <w:pPr>
              <w:rPr>
                <w:b/>
              </w:rPr>
            </w:pPr>
            <w:r w:rsidRPr="00876136">
              <w:rPr>
                <w:b/>
              </w:rPr>
              <w:t>Leader</w:t>
            </w:r>
          </w:p>
        </w:tc>
      </w:tr>
      <w:tr w:rsidR="00806FC4" w:rsidRPr="00876136" w14:paraId="527EAFC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B0CA45" w14:textId="77777777" w:rsidR="00806FC4" w:rsidRPr="00876136" w:rsidRDefault="00806FC4" w:rsidP="00C74315">
            <w:r w:rsidRPr="00876136">
              <w:t>[M5 -&gt; M7]</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4CA4BD" w14:textId="77777777" w:rsidR="00806FC4" w:rsidRPr="00876136" w:rsidRDefault="00806FC4" w:rsidP="00C74315">
            <w:r w:rsidRPr="00876136">
              <w:t>D3.3.1 Transformation Manager architectural (TRAM) design document</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58C12C" w14:textId="77777777" w:rsidR="00806FC4" w:rsidRPr="00876136" w:rsidRDefault="00806FC4" w:rsidP="00C74315">
            <w:r w:rsidRPr="00876136">
              <w:t>Doc.</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F79F02"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EA78" w14:textId="77777777" w:rsidR="00806FC4" w:rsidRPr="00876136" w:rsidRDefault="00806FC4" w:rsidP="00C74315">
            <w:r w:rsidRPr="00876136">
              <w:t>UNIT</w:t>
            </w:r>
          </w:p>
        </w:tc>
      </w:tr>
      <w:tr w:rsidR="00806FC4" w:rsidRPr="00876136" w14:paraId="540FF01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2AF368" w14:textId="77777777" w:rsidR="00806FC4" w:rsidRPr="00876136" w:rsidRDefault="00806FC4" w:rsidP="00C74315">
            <w:r w:rsidRPr="00876136">
              <w:t>[M8 -&gt; M10]</w:t>
            </w:r>
          </w:p>
        </w:tc>
        <w:tc>
          <w:tcPr>
            <w:tcW w:w="31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C8D5DD" w14:textId="77777777" w:rsidR="00806FC4" w:rsidRPr="00876136" w:rsidRDefault="00806FC4" w:rsidP="00C74315">
            <w:r w:rsidRPr="00876136">
              <w:t>D3.3.2-1 Software: Transformation Manager component (release 1)</w:t>
            </w:r>
          </w:p>
        </w:tc>
        <w:tc>
          <w:tcPr>
            <w:tcW w:w="3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C16D80"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92CF1E"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20A968" w14:textId="77777777" w:rsidR="00806FC4" w:rsidRPr="00876136" w:rsidRDefault="00806FC4" w:rsidP="00C74315">
            <w:r w:rsidRPr="00876136">
              <w:t>UNIT</w:t>
            </w:r>
          </w:p>
        </w:tc>
      </w:tr>
      <w:tr w:rsidR="00806FC4" w:rsidRPr="00876136" w14:paraId="19EB70E5"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B99FA" w14:textId="77777777" w:rsidR="00806FC4" w:rsidRPr="00876136" w:rsidRDefault="00806FC4" w:rsidP="00C74315">
            <w:r w:rsidRPr="00876136">
              <w:t>[M20 -&gt; M22]</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EAE96" w14:textId="77777777" w:rsidR="00806FC4" w:rsidRPr="00876136" w:rsidRDefault="00806FC4" w:rsidP="00C74315">
            <w:r w:rsidRPr="00876136">
              <w:t>D3.3.2-2 Software: Transformation Manager component (release 2)</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0C9520"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C1B4EE"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46F32B" w14:textId="77777777" w:rsidR="00806FC4" w:rsidRPr="00876136" w:rsidRDefault="00806FC4" w:rsidP="00C74315">
            <w:r w:rsidRPr="00876136">
              <w:t>UNIT</w:t>
            </w:r>
          </w:p>
        </w:tc>
      </w:tr>
      <w:tr w:rsidR="00806FC4" w:rsidRPr="00876136" w14:paraId="14358C05"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56C47A" w14:textId="77777777" w:rsidR="00806FC4" w:rsidRPr="00876136" w:rsidRDefault="00806FC4" w:rsidP="00C74315">
            <w:r w:rsidRPr="00876136">
              <w:t>[M30 -&gt; M32]</w:t>
            </w:r>
          </w:p>
        </w:tc>
        <w:tc>
          <w:tcPr>
            <w:tcW w:w="31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3BC6602" w14:textId="77777777" w:rsidR="00806FC4" w:rsidRPr="00876136" w:rsidRDefault="00806FC4" w:rsidP="00C74315">
            <w:r w:rsidRPr="00876136">
              <w:t>D3.3.2-3 Software: Transformation Manager component (release 3)</w:t>
            </w:r>
          </w:p>
        </w:tc>
        <w:tc>
          <w:tcPr>
            <w:tcW w:w="3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A22953"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1843BF"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EBD420" w14:textId="77777777" w:rsidR="00806FC4" w:rsidRPr="00876136" w:rsidRDefault="00806FC4" w:rsidP="00C74315">
            <w:r w:rsidRPr="00876136">
              <w:t>UNIT</w:t>
            </w:r>
          </w:p>
        </w:tc>
      </w:tr>
    </w:tbl>
    <w:p w14:paraId="65495EBA" w14:textId="77777777" w:rsidR="00806FC4" w:rsidRPr="00876136" w:rsidRDefault="00806FC4" w:rsidP="00D95FBE">
      <w:pPr>
        <w:pStyle w:val="Heading3"/>
      </w:pPr>
      <w:bookmarkStart w:id="183" w:name="_Toc412552981"/>
      <w:r w:rsidRPr="00876136">
        <w:t>T3.4 - Development of the Configuration Manager (COM) component [UNIT + KOCSISTEM]</w:t>
      </w:r>
      <w:bookmarkEnd w:id="183"/>
    </w:p>
    <w:tbl>
      <w:tblPr>
        <w:tblW w:w="5000" w:type="pct"/>
        <w:tblCellMar>
          <w:top w:w="15" w:type="dxa"/>
          <w:left w:w="15" w:type="dxa"/>
          <w:bottom w:w="15" w:type="dxa"/>
          <w:right w:w="15" w:type="dxa"/>
        </w:tblCellMar>
        <w:tblLook w:val="04A0" w:firstRow="1" w:lastRow="0" w:firstColumn="1" w:lastColumn="0" w:noHBand="0" w:noVBand="1"/>
      </w:tblPr>
      <w:tblGrid>
        <w:gridCol w:w="1701"/>
        <w:gridCol w:w="9648"/>
        <w:gridCol w:w="1181"/>
        <w:gridCol w:w="1415"/>
        <w:gridCol w:w="1437"/>
      </w:tblGrid>
      <w:tr w:rsidR="00806FC4" w:rsidRPr="00876136" w14:paraId="21125664"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C3E747" w14:textId="77777777" w:rsidR="00806FC4" w:rsidRPr="00876136" w:rsidRDefault="00806FC4" w:rsidP="00C74315">
            <w:pPr>
              <w:rPr>
                <w:b/>
              </w:rPr>
            </w:pPr>
            <w:r w:rsidRPr="00876136">
              <w:rPr>
                <w:b/>
              </w:rPr>
              <w:t>Month</w:t>
            </w:r>
          </w:p>
        </w:tc>
        <w:tc>
          <w:tcPr>
            <w:tcW w:w="31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8C633C" w14:textId="77777777" w:rsidR="00806FC4" w:rsidRPr="00876136" w:rsidRDefault="00806FC4" w:rsidP="00C74315">
            <w:pPr>
              <w:rPr>
                <w:b/>
              </w:rPr>
            </w:pPr>
            <w:r w:rsidRPr="00876136">
              <w:rPr>
                <w:b/>
              </w:rPr>
              <w:t>Deliverable</w:t>
            </w:r>
          </w:p>
        </w:tc>
        <w:tc>
          <w:tcPr>
            <w:tcW w:w="3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C7E9D6" w14:textId="77777777" w:rsidR="00806FC4" w:rsidRPr="00876136" w:rsidRDefault="00806FC4" w:rsidP="00C74315">
            <w:pPr>
              <w:rPr>
                <w:b/>
              </w:rPr>
            </w:pPr>
            <w:r w:rsidRPr="00876136">
              <w:rPr>
                <w:b/>
              </w:rPr>
              <w:t>Type</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6285F1" w14:textId="77777777" w:rsidR="00806FC4" w:rsidRPr="00876136" w:rsidRDefault="00806FC4" w:rsidP="00C74315">
            <w:pPr>
              <w:rPr>
                <w:b/>
              </w:rPr>
            </w:pPr>
            <w:r w:rsidRPr="00876136">
              <w:rPr>
                <w:b/>
              </w:rPr>
              <w:t>Access</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B9482B" w14:textId="77777777" w:rsidR="00806FC4" w:rsidRPr="00876136" w:rsidRDefault="00806FC4" w:rsidP="00C74315">
            <w:pPr>
              <w:rPr>
                <w:b/>
              </w:rPr>
            </w:pPr>
            <w:r w:rsidRPr="00876136">
              <w:rPr>
                <w:b/>
              </w:rPr>
              <w:t>Leader</w:t>
            </w:r>
          </w:p>
        </w:tc>
      </w:tr>
      <w:tr w:rsidR="00806FC4" w:rsidRPr="00876136" w14:paraId="5D4AF2D7"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88F9B7" w14:textId="77777777" w:rsidR="00806FC4" w:rsidRPr="00876136" w:rsidRDefault="00806FC4" w:rsidP="00C74315">
            <w:r w:rsidRPr="00876136">
              <w:t>[M6 -&gt; M8]</w:t>
            </w:r>
          </w:p>
        </w:tc>
        <w:tc>
          <w:tcPr>
            <w:tcW w:w="31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E0D4F2" w14:textId="77777777" w:rsidR="00806FC4" w:rsidRPr="00876136" w:rsidRDefault="00806FC4" w:rsidP="00C74315">
            <w:r w:rsidRPr="00876136">
              <w:t>D3.4.1 Configuration Manager architectural design document</w:t>
            </w:r>
          </w:p>
        </w:tc>
        <w:tc>
          <w:tcPr>
            <w:tcW w:w="3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561E3C" w14:textId="77777777" w:rsidR="00806FC4" w:rsidRPr="00876136" w:rsidRDefault="00806FC4" w:rsidP="00C74315">
            <w:r w:rsidRPr="00876136">
              <w:t>Doc.</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D2A0DD"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72198C" w14:textId="77777777" w:rsidR="00806FC4" w:rsidRPr="00876136" w:rsidRDefault="00806FC4" w:rsidP="00C74315">
            <w:r w:rsidRPr="00876136">
              <w:t>UNIT</w:t>
            </w:r>
          </w:p>
        </w:tc>
      </w:tr>
      <w:tr w:rsidR="00806FC4" w:rsidRPr="00876136" w14:paraId="5BE7DD92"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52F9EC" w14:textId="77777777" w:rsidR="00806FC4" w:rsidRPr="00876136" w:rsidRDefault="00806FC4" w:rsidP="00C74315">
            <w:r w:rsidRPr="00876136">
              <w:t>[M8 -&gt; M10]</w:t>
            </w:r>
          </w:p>
        </w:tc>
        <w:tc>
          <w:tcPr>
            <w:tcW w:w="31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D4AA814" w14:textId="77777777" w:rsidR="00806FC4" w:rsidRPr="00876136" w:rsidRDefault="00806FC4" w:rsidP="00C74315">
            <w:r w:rsidRPr="00876136">
              <w:t>D3.4.2-1 Software: Configuration Manager component (release 1)</w:t>
            </w:r>
          </w:p>
        </w:tc>
        <w:tc>
          <w:tcPr>
            <w:tcW w:w="38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1EDCD5"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0AC1D9"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BA64F" w14:textId="77777777" w:rsidR="00806FC4" w:rsidRPr="00876136" w:rsidRDefault="00806FC4" w:rsidP="00C74315">
            <w:r w:rsidRPr="00876136">
              <w:t>UNIT</w:t>
            </w:r>
          </w:p>
        </w:tc>
      </w:tr>
      <w:tr w:rsidR="00806FC4" w:rsidRPr="00876136" w14:paraId="4E559FA2"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2BFEB5" w14:textId="77777777" w:rsidR="00806FC4" w:rsidRPr="00876136" w:rsidRDefault="00806FC4" w:rsidP="00C74315">
            <w:r w:rsidRPr="00876136">
              <w:t>[M20 -&gt; M22]</w:t>
            </w:r>
          </w:p>
        </w:tc>
        <w:tc>
          <w:tcPr>
            <w:tcW w:w="31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74955" w14:textId="77777777" w:rsidR="00806FC4" w:rsidRPr="00876136" w:rsidRDefault="00806FC4" w:rsidP="00C74315">
            <w:r w:rsidRPr="00876136">
              <w:t>D3.4.2-2 Software: Configuration Manager component (release 2)</w:t>
            </w:r>
          </w:p>
        </w:tc>
        <w:tc>
          <w:tcPr>
            <w:tcW w:w="3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252B13"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7902"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18F400" w14:textId="77777777" w:rsidR="00806FC4" w:rsidRPr="00876136" w:rsidRDefault="00806FC4" w:rsidP="00C74315">
            <w:r w:rsidRPr="00876136">
              <w:t>UNIT</w:t>
            </w:r>
          </w:p>
        </w:tc>
      </w:tr>
      <w:tr w:rsidR="00806FC4" w:rsidRPr="00876136" w14:paraId="63790DCA"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D9D89A" w14:textId="77777777" w:rsidR="00806FC4" w:rsidRPr="00876136" w:rsidRDefault="00806FC4" w:rsidP="00C74315">
            <w:r w:rsidRPr="00876136">
              <w:t>[M30 -&gt; M32]</w:t>
            </w:r>
          </w:p>
        </w:tc>
        <w:tc>
          <w:tcPr>
            <w:tcW w:w="31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57621D" w14:textId="77777777" w:rsidR="00806FC4" w:rsidRPr="00876136" w:rsidRDefault="00806FC4" w:rsidP="00C74315">
            <w:r w:rsidRPr="00876136">
              <w:t>D3.4.2-3 Software: Configuration Manager component (release 3)</w:t>
            </w:r>
          </w:p>
        </w:tc>
        <w:tc>
          <w:tcPr>
            <w:tcW w:w="38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5BC808"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15980B"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76E697" w14:textId="77777777" w:rsidR="00806FC4" w:rsidRPr="00876136" w:rsidRDefault="00806FC4" w:rsidP="00C74315">
            <w:r w:rsidRPr="00876136">
              <w:t>UNIT</w:t>
            </w:r>
          </w:p>
        </w:tc>
      </w:tr>
    </w:tbl>
    <w:p w14:paraId="3612DD8B" w14:textId="77777777" w:rsidR="00806FC4" w:rsidRPr="00876136" w:rsidRDefault="00806FC4" w:rsidP="00D95FBE">
      <w:pPr>
        <w:pStyle w:val="Heading3"/>
      </w:pPr>
      <w:bookmarkStart w:id="184" w:name="_Toc412552982"/>
      <w:r w:rsidRPr="00876136">
        <w:t>T3.5 - Development of the Traceability Manager component [UNIT + KOCSISTEM]</w:t>
      </w:r>
      <w:bookmarkEnd w:id="184"/>
    </w:p>
    <w:tbl>
      <w:tblPr>
        <w:tblW w:w="5000" w:type="pct"/>
        <w:tblCellMar>
          <w:top w:w="15" w:type="dxa"/>
          <w:left w:w="15" w:type="dxa"/>
          <w:bottom w:w="15" w:type="dxa"/>
          <w:right w:w="15" w:type="dxa"/>
        </w:tblCellMar>
        <w:tblLook w:val="04A0" w:firstRow="1" w:lastRow="0" w:firstColumn="1" w:lastColumn="0" w:noHBand="0" w:noVBand="1"/>
      </w:tblPr>
      <w:tblGrid>
        <w:gridCol w:w="1701"/>
        <w:gridCol w:w="9574"/>
        <w:gridCol w:w="1203"/>
        <w:gridCol w:w="1443"/>
        <w:gridCol w:w="1461"/>
      </w:tblGrid>
      <w:tr w:rsidR="00806FC4" w:rsidRPr="00876136" w14:paraId="27B6C0C8"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C9EB33" w14:textId="77777777" w:rsidR="00806FC4" w:rsidRPr="00876136" w:rsidRDefault="00806FC4" w:rsidP="00C74315">
            <w:pPr>
              <w:rPr>
                <w:b/>
              </w:rPr>
            </w:pPr>
            <w:r w:rsidRPr="00876136">
              <w:rPr>
                <w:b/>
              </w:rPr>
              <w:t>Month</w:t>
            </w:r>
          </w:p>
        </w:tc>
        <w:tc>
          <w:tcPr>
            <w:tcW w:w="31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50C4DE" w14:textId="77777777" w:rsidR="00806FC4" w:rsidRPr="00876136" w:rsidRDefault="00806FC4" w:rsidP="00C74315">
            <w:pPr>
              <w:rPr>
                <w:b/>
              </w:rPr>
            </w:pPr>
            <w:r w:rsidRPr="00876136">
              <w:rPr>
                <w:b/>
              </w:rPr>
              <w:t>Deliverable</w:t>
            </w:r>
          </w:p>
        </w:tc>
        <w:tc>
          <w:tcPr>
            <w:tcW w:w="3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D3B1C" w14:textId="77777777" w:rsidR="00806FC4" w:rsidRPr="00876136" w:rsidRDefault="00806FC4" w:rsidP="00C74315">
            <w:pPr>
              <w:rPr>
                <w:b/>
              </w:rPr>
            </w:pPr>
            <w:r w:rsidRPr="00876136">
              <w:rPr>
                <w:b/>
              </w:rPr>
              <w:t>Type</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17F6F" w14:textId="77777777" w:rsidR="00806FC4" w:rsidRPr="00876136" w:rsidRDefault="00806FC4" w:rsidP="00C74315">
            <w:pPr>
              <w:rPr>
                <w:b/>
              </w:rPr>
            </w:pPr>
            <w:r w:rsidRPr="00876136">
              <w:rPr>
                <w:b/>
              </w:rPr>
              <w:t>Access</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B28C22" w14:textId="77777777" w:rsidR="00806FC4" w:rsidRPr="00876136" w:rsidRDefault="00806FC4" w:rsidP="00C74315">
            <w:pPr>
              <w:rPr>
                <w:b/>
              </w:rPr>
            </w:pPr>
            <w:r w:rsidRPr="00876136">
              <w:rPr>
                <w:b/>
              </w:rPr>
              <w:t>Leader</w:t>
            </w:r>
          </w:p>
        </w:tc>
      </w:tr>
      <w:tr w:rsidR="00806FC4" w:rsidRPr="00876136" w14:paraId="30279F7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0E76A0" w14:textId="77777777" w:rsidR="00806FC4" w:rsidRPr="00876136" w:rsidRDefault="00806FC4" w:rsidP="00C74315">
            <w:r w:rsidRPr="00876136">
              <w:t>[M7 -&gt; M9]</w:t>
            </w:r>
          </w:p>
        </w:tc>
        <w:tc>
          <w:tcPr>
            <w:tcW w:w="31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E993EB" w14:textId="77777777" w:rsidR="00806FC4" w:rsidRPr="00876136" w:rsidRDefault="00806FC4" w:rsidP="00C74315">
            <w:r w:rsidRPr="00876136">
              <w:t>D3.5.1 Traceability Manager architectural design document</w:t>
            </w:r>
          </w:p>
        </w:tc>
        <w:tc>
          <w:tcPr>
            <w:tcW w:w="3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DC7643" w14:textId="77777777" w:rsidR="00806FC4" w:rsidRPr="00876136" w:rsidRDefault="00806FC4" w:rsidP="00C74315">
            <w:r w:rsidRPr="00876136">
              <w:t>Doc.</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1C4A6"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20C1D" w14:textId="77777777" w:rsidR="00806FC4" w:rsidRPr="00876136" w:rsidRDefault="00806FC4" w:rsidP="00C74315">
            <w:r w:rsidRPr="00876136">
              <w:t>UNIT</w:t>
            </w:r>
          </w:p>
        </w:tc>
      </w:tr>
      <w:tr w:rsidR="00806FC4" w:rsidRPr="00876136" w14:paraId="1D05630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1D2D0F" w14:textId="77777777" w:rsidR="00806FC4" w:rsidRPr="00876136" w:rsidRDefault="00806FC4" w:rsidP="00C74315">
            <w:r w:rsidRPr="00876136">
              <w:t>[M8 -&gt; M10]</w:t>
            </w:r>
          </w:p>
        </w:tc>
        <w:tc>
          <w:tcPr>
            <w:tcW w:w="31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68552" w14:textId="77777777" w:rsidR="00806FC4" w:rsidRPr="00876136" w:rsidRDefault="00806FC4" w:rsidP="00C74315">
            <w:r w:rsidRPr="00876136">
              <w:t>D3.5.2-1 Software: Traceability Manager component (release 1)</w:t>
            </w:r>
          </w:p>
        </w:tc>
        <w:tc>
          <w:tcPr>
            <w:tcW w:w="39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4571C7"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E2ADB13"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D234471" w14:textId="77777777" w:rsidR="00806FC4" w:rsidRPr="00876136" w:rsidRDefault="00806FC4" w:rsidP="00C74315">
            <w:r w:rsidRPr="00876136">
              <w:t>UNIT</w:t>
            </w:r>
          </w:p>
        </w:tc>
      </w:tr>
      <w:tr w:rsidR="00806FC4" w:rsidRPr="00876136" w14:paraId="2A52853A"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B5551D" w14:textId="77777777" w:rsidR="00806FC4" w:rsidRPr="00876136" w:rsidRDefault="00806FC4" w:rsidP="00C74315">
            <w:r w:rsidRPr="00876136">
              <w:t>[M20 -&gt; M22]</w:t>
            </w:r>
          </w:p>
        </w:tc>
        <w:tc>
          <w:tcPr>
            <w:tcW w:w="31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8F3B9D" w14:textId="77777777" w:rsidR="00806FC4" w:rsidRPr="00876136" w:rsidRDefault="00806FC4" w:rsidP="00C74315">
            <w:r w:rsidRPr="00876136">
              <w:t>D3.5.2-2 Software: Traceability Manager component (release 2)</w:t>
            </w:r>
          </w:p>
        </w:tc>
        <w:tc>
          <w:tcPr>
            <w:tcW w:w="3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EEB619"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CCC28A"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FD95C" w14:textId="77777777" w:rsidR="00806FC4" w:rsidRPr="00876136" w:rsidRDefault="00806FC4" w:rsidP="00C74315">
            <w:r w:rsidRPr="00876136">
              <w:t>UNIT</w:t>
            </w:r>
          </w:p>
        </w:tc>
      </w:tr>
      <w:tr w:rsidR="00806FC4" w:rsidRPr="00876136" w14:paraId="5EDE89C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CDBDA4" w14:textId="77777777" w:rsidR="00806FC4" w:rsidRPr="00876136" w:rsidRDefault="00806FC4" w:rsidP="00C74315">
            <w:r w:rsidRPr="00876136">
              <w:t>[M30 -&gt; M32]</w:t>
            </w:r>
          </w:p>
        </w:tc>
        <w:tc>
          <w:tcPr>
            <w:tcW w:w="31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0FF91" w14:textId="77777777" w:rsidR="00806FC4" w:rsidRPr="00876136" w:rsidRDefault="00806FC4" w:rsidP="00C74315">
            <w:r w:rsidRPr="00876136">
              <w:t>D3.5.2-3 Software: Traceability Manager component (release 3)</w:t>
            </w:r>
          </w:p>
        </w:tc>
        <w:tc>
          <w:tcPr>
            <w:tcW w:w="39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91FFE"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9CFD3C"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ABCCD9" w14:textId="77777777" w:rsidR="00806FC4" w:rsidRPr="00876136" w:rsidRDefault="00806FC4" w:rsidP="00C74315">
            <w:r w:rsidRPr="00876136">
              <w:t>UNIT</w:t>
            </w:r>
          </w:p>
        </w:tc>
      </w:tr>
    </w:tbl>
    <w:p w14:paraId="1A599009" w14:textId="77777777" w:rsidR="00806FC4" w:rsidRPr="00876136" w:rsidRDefault="00806FC4" w:rsidP="00D95FBE">
      <w:pPr>
        <w:pStyle w:val="Heading3"/>
      </w:pPr>
      <w:bookmarkStart w:id="185" w:name="_Toc412552983"/>
      <w:r w:rsidRPr="00876136">
        <w:lastRenderedPageBreak/>
        <w:t>T3.6 - Development of the Synchronization Manager component [UNIT + KOCSISTEM]</w:t>
      </w:r>
      <w:bookmarkEnd w:id="185"/>
    </w:p>
    <w:tbl>
      <w:tblPr>
        <w:tblW w:w="5000" w:type="pct"/>
        <w:tblCellMar>
          <w:top w:w="15" w:type="dxa"/>
          <w:left w:w="15" w:type="dxa"/>
          <w:bottom w:w="15" w:type="dxa"/>
          <w:right w:w="15" w:type="dxa"/>
        </w:tblCellMar>
        <w:tblLook w:val="04A0" w:firstRow="1" w:lastRow="0" w:firstColumn="1" w:lastColumn="0" w:noHBand="0" w:noVBand="1"/>
      </w:tblPr>
      <w:tblGrid>
        <w:gridCol w:w="1701"/>
        <w:gridCol w:w="9721"/>
        <w:gridCol w:w="1160"/>
        <w:gridCol w:w="1391"/>
        <w:gridCol w:w="1409"/>
      </w:tblGrid>
      <w:tr w:rsidR="00806FC4" w:rsidRPr="00876136" w14:paraId="6D026463"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F767D5" w14:textId="77777777" w:rsidR="00806FC4" w:rsidRPr="00876136" w:rsidRDefault="00806FC4" w:rsidP="00C74315">
            <w:pPr>
              <w:rPr>
                <w:b/>
              </w:rPr>
            </w:pPr>
            <w:r w:rsidRPr="00876136">
              <w:rPr>
                <w:b/>
              </w:rPr>
              <w:t>Month</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5749EB" w14:textId="77777777" w:rsidR="00806FC4" w:rsidRPr="00876136" w:rsidRDefault="00806FC4" w:rsidP="00C74315">
            <w:pPr>
              <w:rPr>
                <w:b/>
              </w:rPr>
            </w:pPr>
            <w:r w:rsidRPr="00876136">
              <w:rPr>
                <w:b/>
              </w:rPr>
              <w:t>Deliverable</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BB99CF" w14:textId="77777777" w:rsidR="00806FC4" w:rsidRPr="00876136" w:rsidRDefault="00806FC4" w:rsidP="00C74315">
            <w:pPr>
              <w:rPr>
                <w:b/>
              </w:rPr>
            </w:pPr>
            <w:r w:rsidRPr="00876136">
              <w:rPr>
                <w:b/>
              </w:rPr>
              <w:t>Type</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086115" w14:textId="77777777" w:rsidR="00806FC4" w:rsidRPr="00876136" w:rsidRDefault="00806FC4" w:rsidP="00C74315">
            <w:pPr>
              <w:rPr>
                <w:b/>
              </w:rPr>
            </w:pPr>
            <w:r w:rsidRPr="00876136">
              <w:rPr>
                <w:b/>
              </w:rPr>
              <w:t>Access</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813605" w14:textId="77777777" w:rsidR="00806FC4" w:rsidRPr="00876136" w:rsidRDefault="00806FC4" w:rsidP="00C74315">
            <w:pPr>
              <w:rPr>
                <w:b/>
              </w:rPr>
            </w:pPr>
            <w:r w:rsidRPr="00876136">
              <w:rPr>
                <w:b/>
              </w:rPr>
              <w:t>Leader</w:t>
            </w:r>
          </w:p>
        </w:tc>
      </w:tr>
      <w:tr w:rsidR="00806FC4" w:rsidRPr="00876136" w14:paraId="768FEB3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D20C80" w14:textId="77777777" w:rsidR="00806FC4" w:rsidRPr="00876136" w:rsidRDefault="00806FC4" w:rsidP="00C74315">
            <w:r w:rsidRPr="00876136">
              <w:t>[M8 -&gt; M10]</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63896" w14:textId="77777777" w:rsidR="00806FC4" w:rsidRPr="00876136" w:rsidRDefault="00806FC4" w:rsidP="00C74315">
            <w:r w:rsidRPr="00876136">
              <w:t>D3.6.1 Synchronization Manager architectural design document</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57ACE" w14:textId="77777777" w:rsidR="00806FC4" w:rsidRPr="00876136" w:rsidRDefault="00806FC4" w:rsidP="00C74315">
            <w:r w:rsidRPr="00876136">
              <w:t>Doc.</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E50008"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3F32E2" w14:textId="77777777" w:rsidR="00806FC4" w:rsidRPr="00876136" w:rsidRDefault="00806FC4" w:rsidP="00C74315">
            <w:r w:rsidRPr="00876136">
              <w:t>UNIT</w:t>
            </w:r>
          </w:p>
        </w:tc>
      </w:tr>
      <w:tr w:rsidR="00806FC4" w:rsidRPr="00876136" w14:paraId="40F7AAAC"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401C31" w14:textId="77777777" w:rsidR="00806FC4" w:rsidRPr="00876136" w:rsidRDefault="00806FC4" w:rsidP="00C74315">
            <w:r w:rsidRPr="00876136">
              <w:t>[M8 -&gt; M10]</w:t>
            </w:r>
          </w:p>
        </w:tc>
        <w:tc>
          <w:tcPr>
            <w:tcW w:w="31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862AB0" w14:textId="77777777" w:rsidR="00806FC4" w:rsidRPr="00876136" w:rsidRDefault="00806FC4" w:rsidP="00C74315">
            <w:r w:rsidRPr="00876136">
              <w:t>D3.6.2-1 Software: Synchronization Manager component (release 1)</w:t>
            </w:r>
          </w:p>
        </w:tc>
        <w:tc>
          <w:tcPr>
            <w:tcW w:w="37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208631"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C8E0FD"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6C25ED" w14:textId="77777777" w:rsidR="00806FC4" w:rsidRPr="00876136" w:rsidRDefault="00806FC4" w:rsidP="00C74315">
            <w:r w:rsidRPr="00876136">
              <w:t>UNIT</w:t>
            </w:r>
          </w:p>
        </w:tc>
      </w:tr>
      <w:tr w:rsidR="00806FC4" w:rsidRPr="00876136" w14:paraId="6EEA4320"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B5D73" w14:textId="77777777" w:rsidR="00806FC4" w:rsidRPr="00876136" w:rsidRDefault="00806FC4" w:rsidP="00C74315">
            <w:r w:rsidRPr="00876136">
              <w:t>[M20 -&gt; M22]</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1D043A" w14:textId="77777777" w:rsidR="00806FC4" w:rsidRPr="00876136" w:rsidRDefault="00806FC4" w:rsidP="00C74315">
            <w:r w:rsidRPr="00876136">
              <w:t>D3.6.2-2 Software: Synchronization Manager component (release 2)</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82439"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D281EA"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CEB45E" w14:textId="77777777" w:rsidR="00806FC4" w:rsidRPr="00876136" w:rsidRDefault="00806FC4" w:rsidP="00C74315">
            <w:r w:rsidRPr="00876136">
              <w:t>UNIT</w:t>
            </w:r>
          </w:p>
        </w:tc>
      </w:tr>
      <w:tr w:rsidR="00806FC4" w:rsidRPr="00876136" w14:paraId="7CC7C091"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1E1FAF" w14:textId="77777777" w:rsidR="00806FC4" w:rsidRPr="00876136" w:rsidRDefault="00806FC4" w:rsidP="00C74315">
            <w:r w:rsidRPr="00876136">
              <w:t>[M30 -&gt; M32]</w:t>
            </w:r>
          </w:p>
        </w:tc>
        <w:tc>
          <w:tcPr>
            <w:tcW w:w="31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B23632" w14:textId="77777777" w:rsidR="00806FC4" w:rsidRPr="00876136" w:rsidRDefault="00806FC4" w:rsidP="00C74315">
            <w:r w:rsidRPr="00876136">
              <w:t>D3.6.2-3 Software: Synchronization Manager component (release 3)</w:t>
            </w:r>
          </w:p>
        </w:tc>
        <w:tc>
          <w:tcPr>
            <w:tcW w:w="37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D5E9CA"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76CB1D"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5B047B" w14:textId="77777777" w:rsidR="00806FC4" w:rsidRPr="00876136" w:rsidRDefault="00806FC4" w:rsidP="00C74315">
            <w:r w:rsidRPr="00876136">
              <w:t>UNIT</w:t>
            </w:r>
          </w:p>
        </w:tc>
      </w:tr>
    </w:tbl>
    <w:p w14:paraId="16336B5F" w14:textId="1EC84089" w:rsidR="00806FC4" w:rsidRPr="00876136" w:rsidRDefault="00806FC4" w:rsidP="00D95FBE">
      <w:pPr>
        <w:pStyle w:val="Heading3"/>
      </w:pPr>
      <w:bookmarkStart w:id="186" w:name="_Toc412552984"/>
      <w:r w:rsidRPr="00876136">
        <w:t xml:space="preserve">T3.7 - Design of the model-to-model transformations [UNIT + MANTIS </w:t>
      </w:r>
      <w:ins w:id="187" w:author="Ferhat Erata" w:date="2015-02-24T14:22:00Z">
        <w:r w:rsidR="00AE1BA2">
          <w:t>+</w:t>
        </w:r>
      </w:ins>
      <w:del w:id="188" w:author="Ferhat Erata" w:date="2015-02-24T14:21:00Z">
        <w:r w:rsidRPr="00876136" w:rsidDel="00AE1BA2">
          <w:delText>-</w:delText>
        </w:r>
      </w:del>
      <w:r w:rsidRPr="00876136">
        <w:t xml:space="preserve"> </w:t>
      </w:r>
      <w:del w:id="189" w:author="Ferhat Erata" w:date="2015-02-24T14:19:00Z">
        <w:r w:rsidRPr="00876136" w:rsidDel="00AE5D32">
          <w:delText>VUB</w:delText>
        </w:r>
      </w:del>
      <w:ins w:id="190" w:author="Ferhat Erata" w:date="2015-02-24T14:19:00Z">
        <w:r w:rsidR="00AE5D32">
          <w:t>KUL2</w:t>
        </w:r>
      </w:ins>
      <w:r w:rsidRPr="00876136">
        <w:t>]</w:t>
      </w:r>
      <w:bookmarkEnd w:id="186"/>
    </w:p>
    <w:tbl>
      <w:tblPr>
        <w:tblW w:w="5000" w:type="pct"/>
        <w:tblCellMar>
          <w:top w:w="15" w:type="dxa"/>
          <w:left w:w="15" w:type="dxa"/>
          <w:bottom w:w="15" w:type="dxa"/>
          <w:right w:w="15" w:type="dxa"/>
        </w:tblCellMar>
        <w:tblLook w:val="04A0" w:firstRow="1" w:lastRow="0" w:firstColumn="1" w:lastColumn="0" w:noHBand="0" w:noVBand="1"/>
      </w:tblPr>
      <w:tblGrid>
        <w:gridCol w:w="1655"/>
        <w:gridCol w:w="10020"/>
        <w:gridCol w:w="837"/>
        <w:gridCol w:w="1003"/>
        <w:gridCol w:w="1867"/>
      </w:tblGrid>
      <w:tr w:rsidR="00806FC4" w:rsidRPr="00876136" w14:paraId="47CE7852" w14:textId="77777777" w:rsidTr="00717577">
        <w:trPr>
          <w:tblHeader/>
        </w:trPr>
        <w:tc>
          <w:tcPr>
            <w:tcW w:w="5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AAD62E" w14:textId="77777777" w:rsidR="00806FC4" w:rsidRPr="00876136" w:rsidRDefault="00806FC4" w:rsidP="00C74315">
            <w:pPr>
              <w:rPr>
                <w:b/>
              </w:rPr>
            </w:pPr>
            <w:r w:rsidRPr="00876136">
              <w:rPr>
                <w:b/>
              </w:rPr>
              <w:t>Month</w:t>
            </w:r>
          </w:p>
        </w:tc>
        <w:tc>
          <w:tcPr>
            <w:tcW w:w="325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E7852B" w14:textId="77777777" w:rsidR="00806FC4" w:rsidRPr="00876136" w:rsidRDefault="00806FC4" w:rsidP="00C74315">
            <w:pPr>
              <w:rPr>
                <w:b/>
              </w:rPr>
            </w:pPr>
            <w:r w:rsidRPr="00876136">
              <w:rPr>
                <w:b/>
              </w:rPr>
              <w:t>Deliverable</w:t>
            </w:r>
          </w:p>
        </w:tc>
        <w:tc>
          <w:tcPr>
            <w:tcW w:w="2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EC9006" w14:textId="77777777" w:rsidR="00806FC4" w:rsidRPr="00876136" w:rsidRDefault="00806FC4" w:rsidP="00C74315">
            <w:pPr>
              <w:rPr>
                <w:b/>
              </w:rPr>
            </w:pPr>
            <w:r w:rsidRPr="00876136">
              <w:rPr>
                <w:b/>
              </w:rPr>
              <w:t>Type</w:t>
            </w:r>
          </w:p>
        </w:tc>
        <w:tc>
          <w:tcPr>
            <w:tcW w:w="3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5E0201" w14:textId="77777777" w:rsidR="00806FC4" w:rsidRPr="00876136" w:rsidRDefault="00806FC4" w:rsidP="00C74315">
            <w:pPr>
              <w:rPr>
                <w:b/>
              </w:rPr>
            </w:pPr>
            <w:r w:rsidRPr="00876136">
              <w:rPr>
                <w:b/>
              </w:rPr>
              <w:t>Access</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7FD9AC" w14:textId="77777777" w:rsidR="00806FC4" w:rsidRPr="00876136" w:rsidRDefault="00806FC4" w:rsidP="00C74315">
            <w:pPr>
              <w:rPr>
                <w:b/>
              </w:rPr>
            </w:pPr>
            <w:r w:rsidRPr="00876136">
              <w:rPr>
                <w:b/>
              </w:rPr>
              <w:t>Leader</w:t>
            </w:r>
          </w:p>
        </w:tc>
      </w:tr>
      <w:tr w:rsidR="00806FC4" w:rsidRPr="00876136" w14:paraId="41ACF3AE" w14:textId="77777777" w:rsidTr="00717577">
        <w:tc>
          <w:tcPr>
            <w:tcW w:w="5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EABDA6" w14:textId="5B3C59DC" w:rsidR="00806FC4" w:rsidRPr="00876136" w:rsidRDefault="00806FC4" w:rsidP="00C74315">
            <w:r w:rsidRPr="00876136">
              <w:t>[M18 -&gt; M</w:t>
            </w:r>
            <w:ins w:id="191" w:author="Ferhat Erata" w:date="2015-02-24T16:03:00Z">
              <w:r w:rsidR="005E2F1C">
                <w:t>2</w:t>
              </w:r>
            </w:ins>
            <w:del w:id="192" w:author="Ferhat Erata" w:date="2015-02-24T16:03:00Z">
              <w:r w:rsidRPr="00876136" w:rsidDel="005E2F1C">
                <w:delText>1</w:delText>
              </w:r>
            </w:del>
            <w:r w:rsidRPr="00876136">
              <w:t>0]</w:t>
            </w:r>
          </w:p>
        </w:tc>
        <w:tc>
          <w:tcPr>
            <w:tcW w:w="325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7A7DAC" w14:textId="77777777" w:rsidR="00806FC4" w:rsidRPr="00876136" w:rsidRDefault="00806FC4" w:rsidP="00C74315">
            <w:r w:rsidRPr="00876136">
              <w:t>D3.7.1 Model-to-model transformations (from user-visible models to KB-stored models) design document</w:t>
            </w:r>
          </w:p>
        </w:tc>
        <w:tc>
          <w:tcPr>
            <w:tcW w:w="2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3E655" w14:textId="77777777" w:rsidR="00806FC4" w:rsidRPr="00876136" w:rsidRDefault="00806FC4" w:rsidP="00C74315">
            <w:r w:rsidRPr="00876136">
              <w:t>Doc.</w:t>
            </w:r>
          </w:p>
        </w:tc>
        <w:tc>
          <w:tcPr>
            <w:tcW w:w="3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82337" w14:textId="77777777" w:rsidR="00806FC4" w:rsidRPr="00876136" w:rsidRDefault="00806FC4" w:rsidP="00C74315">
            <w:r w:rsidRPr="00876136">
              <w:t>Public</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0BFB1B" w14:textId="77777777" w:rsidR="00806FC4" w:rsidRPr="00876136" w:rsidRDefault="00806FC4" w:rsidP="00C74315">
            <w:r w:rsidRPr="00876136">
              <w:t>UNIT -&gt; MANTIS</w:t>
            </w:r>
          </w:p>
        </w:tc>
      </w:tr>
    </w:tbl>
    <w:p w14:paraId="230D2EE2" w14:textId="0CC42BCC" w:rsidR="00806FC4" w:rsidRPr="00876136" w:rsidRDefault="00806FC4" w:rsidP="00D95FBE">
      <w:pPr>
        <w:pStyle w:val="Heading3"/>
      </w:pPr>
      <w:bookmarkStart w:id="193" w:name="_Toc412552985"/>
      <w:r w:rsidRPr="00876136">
        <w:t xml:space="preserve">T3.8 - Implementation of the model-to-model transformations [UNIT </w:t>
      </w:r>
      <w:ins w:id="194" w:author="Ferhat Erata" w:date="2015-02-24T14:22:00Z">
        <w:r w:rsidR="00AE1BA2">
          <w:t>+</w:t>
        </w:r>
      </w:ins>
      <w:del w:id="195" w:author="Ferhat Erata" w:date="2015-02-24T14:22:00Z">
        <w:r w:rsidRPr="00876136" w:rsidDel="00AE1BA2">
          <w:delText>-</w:delText>
        </w:r>
      </w:del>
      <w:r w:rsidRPr="00876136">
        <w:t xml:space="preserve"> </w:t>
      </w:r>
      <w:del w:id="196" w:author="Ferhat Erata" w:date="2015-02-24T14:19:00Z">
        <w:r w:rsidRPr="00876136" w:rsidDel="00AE5D32">
          <w:delText>VUB</w:delText>
        </w:r>
      </w:del>
      <w:ins w:id="197" w:author="Ferhat Erata" w:date="2015-02-24T14:19:00Z">
        <w:r w:rsidR="00AE5D32">
          <w:t>KUL2</w:t>
        </w:r>
      </w:ins>
      <w:r w:rsidRPr="00876136">
        <w:t>]</w:t>
      </w:r>
      <w:bookmarkEnd w:id="193"/>
    </w:p>
    <w:tbl>
      <w:tblPr>
        <w:tblW w:w="5000" w:type="pct"/>
        <w:tblCellMar>
          <w:top w:w="15" w:type="dxa"/>
          <w:left w:w="15" w:type="dxa"/>
          <w:bottom w:w="15" w:type="dxa"/>
          <w:right w:w="15" w:type="dxa"/>
        </w:tblCellMar>
        <w:tblLook w:val="04A0" w:firstRow="1" w:lastRow="0" w:firstColumn="1" w:lastColumn="0" w:noHBand="0" w:noVBand="1"/>
      </w:tblPr>
      <w:tblGrid>
        <w:gridCol w:w="1701"/>
        <w:gridCol w:w="10423"/>
        <w:gridCol w:w="954"/>
        <w:gridCol w:w="1144"/>
        <w:gridCol w:w="1160"/>
      </w:tblGrid>
      <w:tr w:rsidR="00806FC4" w:rsidRPr="00876136" w14:paraId="7ADA2C9E"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CC5151" w14:textId="77777777" w:rsidR="00806FC4" w:rsidRPr="00876136" w:rsidRDefault="00806FC4" w:rsidP="00C74315">
            <w:pPr>
              <w:rPr>
                <w:b/>
              </w:rPr>
            </w:pPr>
            <w:r w:rsidRPr="00876136">
              <w:rPr>
                <w:b/>
              </w:rPr>
              <w:t>Month</w:t>
            </w:r>
          </w:p>
        </w:tc>
        <w:tc>
          <w:tcPr>
            <w:tcW w:w="33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8799F" w14:textId="77777777" w:rsidR="00806FC4" w:rsidRPr="00876136" w:rsidRDefault="00806FC4" w:rsidP="00C74315">
            <w:pPr>
              <w:rPr>
                <w:b/>
              </w:rPr>
            </w:pPr>
            <w:r w:rsidRPr="00876136">
              <w:rPr>
                <w:b/>
              </w:rPr>
              <w:t>Deliverable</w:t>
            </w:r>
          </w:p>
        </w:tc>
        <w:tc>
          <w:tcPr>
            <w:tcW w:w="3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3EC9DC" w14:textId="77777777" w:rsidR="00806FC4" w:rsidRPr="00876136" w:rsidRDefault="00806FC4" w:rsidP="00C74315">
            <w:pPr>
              <w:rPr>
                <w:b/>
              </w:rPr>
            </w:pPr>
            <w:r w:rsidRPr="00876136">
              <w:rPr>
                <w:b/>
              </w:rPr>
              <w:t>Type</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D2FBEE" w14:textId="77777777" w:rsidR="00806FC4" w:rsidRPr="00876136" w:rsidRDefault="00806FC4" w:rsidP="00C74315">
            <w:pPr>
              <w:rPr>
                <w:b/>
              </w:rPr>
            </w:pPr>
            <w:r w:rsidRPr="00876136">
              <w:rPr>
                <w:b/>
              </w:rPr>
              <w:t>Access</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178871" w14:textId="77777777" w:rsidR="00806FC4" w:rsidRPr="00876136" w:rsidRDefault="00806FC4" w:rsidP="00C74315">
            <w:pPr>
              <w:rPr>
                <w:b/>
              </w:rPr>
            </w:pPr>
            <w:r w:rsidRPr="00876136">
              <w:rPr>
                <w:b/>
              </w:rPr>
              <w:t>Leader</w:t>
            </w:r>
          </w:p>
        </w:tc>
      </w:tr>
      <w:tr w:rsidR="00806FC4" w:rsidRPr="00876136" w14:paraId="2853FCF3"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EE93E0" w14:textId="77777777" w:rsidR="00806FC4" w:rsidRPr="00876136" w:rsidRDefault="00806FC4" w:rsidP="00C74315">
            <w:r w:rsidRPr="00876136">
              <w:t>[M11 -&gt; M13]</w:t>
            </w:r>
          </w:p>
        </w:tc>
        <w:tc>
          <w:tcPr>
            <w:tcW w:w="33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ABB032" w14:textId="77777777" w:rsidR="00806FC4" w:rsidRPr="00876136" w:rsidRDefault="00806FC4" w:rsidP="00C74315">
            <w:r w:rsidRPr="00876136">
              <w:t>D3.8.1-1 Software: Source and binary code of each model-to-model transformation (release 1)</w:t>
            </w:r>
          </w:p>
        </w:tc>
        <w:tc>
          <w:tcPr>
            <w:tcW w:w="3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93545D"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186AB3" w14:textId="77777777" w:rsidR="00806FC4" w:rsidRPr="00876136" w:rsidRDefault="00806FC4" w:rsidP="00C74315">
            <w:r w:rsidRPr="00876136">
              <w:t>Public</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C212B1" w14:textId="77777777" w:rsidR="00806FC4" w:rsidRPr="00876136" w:rsidRDefault="00806FC4" w:rsidP="00C74315">
            <w:r w:rsidRPr="00876136">
              <w:t>UNIT</w:t>
            </w:r>
          </w:p>
        </w:tc>
      </w:tr>
      <w:tr w:rsidR="00806FC4" w:rsidRPr="00876136" w14:paraId="3A94F66C"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1BB84A" w14:textId="77777777" w:rsidR="00806FC4" w:rsidRPr="00876136" w:rsidRDefault="00806FC4" w:rsidP="00C74315">
            <w:r w:rsidRPr="00876136">
              <w:t>[M21 -&gt; M23]</w:t>
            </w:r>
          </w:p>
        </w:tc>
        <w:tc>
          <w:tcPr>
            <w:tcW w:w="338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79C9B1" w14:textId="77777777" w:rsidR="00806FC4" w:rsidRPr="00876136" w:rsidRDefault="00806FC4" w:rsidP="00C74315">
            <w:r w:rsidRPr="00876136">
              <w:t>D3.8.1-3 Software: Source and binary code of each model-to-model transformation (release 2)</w:t>
            </w:r>
          </w:p>
        </w:tc>
        <w:tc>
          <w:tcPr>
            <w:tcW w:w="31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3B9133"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3E1BC9" w14:textId="77777777" w:rsidR="00806FC4" w:rsidRPr="00876136" w:rsidRDefault="00806FC4" w:rsidP="00C74315">
            <w:r w:rsidRPr="00876136">
              <w:t>Public</w:t>
            </w:r>
          </w:p>
        </w:tc>
        <w:tc>
          <w:tcPr>
            <w:tcW w:w="37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BCA1B9" w14:textId="77777777" w:rsidR="00806FC4" w:rsidRPr="00876136" w:rsidRDefault="00806FC4" w:rsidP="00C74315">
            <w:r w:rsidRPr="00876136">
              <w:t>UNIT</w:t>
            </w:r>
          </w:p>
        </w:tc>
      </w:tr>
      <w:tr w:rsidR="00806FC4" w:rsidRPr="00876136" w14:paraId="7D3AF4C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BE5A42" w14:textId="77777777" w:rsidR="00806FC4" w:rsidRPr="00876136" w:rsidRDefault="00806FC4" w:rsidP="00C74315">
            <w:r w:rsidRPr="00876136">
              <w:t>[M31 -&gt; M33]</w:t>
            </w:r>
          </w:p>
        </w:tc>
        <w:tc>
          <w:tcPr>
            <w:tcW w:w="33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998BB0" w14:textId="77777777" w:rsidR="00806FC4" w:rsidRPr="00876136" w:rsidRDefault="00806FC4" w:rsidP="00C74315">
            <w:r w:rsidRPr="00876136">
              <w:t>D3.8.1-3 Software: Source and binary code of each model-to-model transformation (release 3)</w:t>
            </w:r>
          </w:p>
        </w:tc>
        <w:tc>
          <w:tcPr>
            <w:tcW w:w="3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90C690"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1E642B" w14:textId="77777777" w:rsidR="00806FC4" w:rsidRPr="00876136" w:rsidRDefault="00806FC4" w:rsidP="00C74315">
            <w:r w:rsidRPr="00876136">
              <w:t>Public</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F5A801" w14:textId="77777777" w:rsidR="00806FC4" w:rsidRPr="00876136" w:rsidRDefault="00806FC4" w:rsidP="00C74315">
            <w:r w:rsidRPr="00876136">
              <w:t>UNIT</w:t>
            </w:r>
          </w:p>
        </w:tc>
      </w:tr>
    </w:tbl>
    <w:p w14:paraId="59CE060E" w14:textId="0768EBEA" w:rsidR="00806FC4" w:rsidRPr="00876136" w:rsidRDefault="00806FC4" w:rsidP="00D95FBE">
      <w:pPr>
        <w:pStyle w:val="Heading3"/>
      </w:pPr>
      <w:bookmarkStart w:id="198" w:name="_Toc412552986"/>
      <w:r w:rsidRPr="00876136">
        <w:t xml:space="preserve">T3.9 - Validation of the M2M Transformation Framework [UNIT + MANTIS </w:t>
      </w:r>
      <w:ins w:id="199" w:author="Ferhat Erata" w:date="2015-02-24T14:22:00Z">
        <w:r w:rsidR="006A58C7">
          <w:t>+</w:t>
        </w:r>
      </w:ins>
      <w:del w:id="200" w:author="Ferhat Erata" w:date="2015-02-24T14:22:00Z">
        <w:r w:rsidRPr="00876136" w:rsidDel="006A58C7">
          <w:delText>-</w:delText>
        </w:r>
      </w:del>
      <w:r w:rsidRPr="00876136">
        <w:t xml:space="preserve"> </w:t>
      </w:r>
      <w:del w:id="201" w:author="Ferhat Erata" w:date="2015-02-24T14:19:00Z">
        <w:r w:rsidRPr="00876136" w:rsidDel="00AE5D32">
          <w:delText>VUB</w:delText>
        </w:r>
      </w:del>
      <w:ins w:id="202" w:author="Ferhat Erata" w:date="2015-02-24T14:19:00Z">
        <w:r w:rsidR="00AE5D32">
          <w:t>KUL2</w:t>
        </w:r>
      </w:ins>
      <w:r w:rsidRPr="00876136">
        <w:t xml:space="preserve"> + KOCSISTEM]</w:t>
      </w:r>
      <w:bookmarkEnd w:id="198"/>
    </w:p>
    <w:tbl>
      <w:tblPr>
        <w:tblW w:w="5000" w:type="pct"/>
        <w:tblCellMar>
          <w:top w:w="15" w:type="dxa"/>
          <w:left w:w="15" w:type="dxa"/>
          <w:bottom w:w="15" w:type="dxa"/>
          <w:right w:w="15" w:type="dxa"/>
        </w:tblCellMar>
        <w:tblLook w:val="04A0" w:firstRow="1" w:lastRow="0" w:firstColumn="1" w:lastColumn="0" w:noHBand="0" w:noVBand="1"/>
      </w:tblPr>
      <w:tblGrid>
        <w:gridCol w:w="1701"/>
        <w:gridCol w:w="9072"/>
        <w:gridCol w:w="1040"/>
        <w:gridCol w:w="1246"/>
        <w:gridCol w:w="2323"/>
      </w:tblGrid>
      <w:tr w:rsidR="00806FC4" w:rsidRPr="00876136" w14:paraId="1CDA357F"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CB4018" w14:textId="77777777" w:rsidR="00806FC4" w:rsidRPr="00876136" w:rsidRDefault="00806FC4" w:rsidP="00C74315">
            <w:pPr>
              <w:rPr>
                <w:b/>
              </w:rPr>
            </w:pPr>
            <w:r w:rsidRPr="00876136">
              <w:rPr>
                <w:b/>
              </w:rPr>
              <w:lastRenderedPageBreak/>
              <w:t>Month</w:t>
            </w:r>
          </w:p>
        </w:tc>
        <w:tc>
          <w:tcPr>
            <w:tcW w:w="29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6BFF8" w14:textId="77777777" w:rsidR="00806FC4" w:rsidRPr="00876136" w:rsidRDefault="00806FC4" w:rsidP="00C74315">
            <w:pPr>
              <w:rPr>
                <w:b/>
              </w:rPr>
            </w:pPr>
            <w:r w:rsidRPr="00876136">
              <w:rPr>
                <w:b/>
              </w:rPr>
              <w:t>Deliverable</w:t>
            </w:r>
          </w:p>
        </w:tc>
        <w:tc>
          <w:tcPr>
            <w:tcW w:w="3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F7278" w14:textId="77777777" w:rsidR="00806FC4" w:rsidRPr="00876136" w:rsidRDefault="00806FC4" w:rsidP="00C74315">
            <w:pPr>
              <w:rPr>
                <w:b/>
              </w:rPr>
            </w:pPr>
            <w:r w:rsidRPr="00876136">
              <w:rPr>
                <w:b/>
              </w:rPr>
              <w:t>Type</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375C95" w14:textId="77777777" w:rsidR="00806FC4" w:rsidRPr="00876136" w:rsidRDefault="00806FC4" w:rsidP="00C74315">
            <w:pPr>
              <w:rPr>
                <w:b/>
              </w:rPr>
            </w:pPr>
            <w:r w:rsidRPr="00876136">
              <w:rPr>
                <w:b/>
              </w:rPr>
              <w:t>Access</w:t>
            </w:r>
          </w:p>
        </w:tc>
        <w:tc>
          <w:tcPr>
            <w:tcW w:w="7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E784B1" w14:textId="77777777" w:rsidR="00806FC4" w:rsidRPr="00876136" w:rsidRDefault="00806FC4" w:rsidP="00C74315">
            <w:pPr>
              <w:rPr>
                <w:b/>
              </w:rPr>
            </w:pPr>
            <w:r w:rsidRPr="00876136">
              <w:rPr>
                <w:b/>
              </w:rPr>
              <w:t>Leader</w:t>
            </w:r>
          </w:p>
        </w:tc>
      </w:tr>
      <w:tr w:rsidR="00806FC4" w:rsidRPr="00876136" w14:paraId="1255EA7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430FA4" w14:textId="77777777" w:rsidR="00806FC4" w:rsidRPr="00876136" w:rsidRDefault="00806FC4" w:rsidP="00C74315">
            <w:r w:rsidRPr="00876136">
              <w:t>[M32 -&gt; M34]</w:t>
            </w:r>
          </w:p>
        </w:tc>
        <w:tc>
          <w:tcPr>
            <w:tcW w:w="29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C03DB" w14:textId="77777777" w:rsidR="00806FC4" w:rsidRPr="00876136" w:rsidRDefault="00806FC4" w:rsidP="00C74315">
            <w:r w:rsidRPr="00876136">
              <w:t>D3.9.1 Test-plan for the M2M Transformation Framework</w:t>
            </w:r>
          </w:p>
        </w:tc>
        <w:tc>
          <w:tcPr>
            <w:tcW w:w="3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ECDD5F" w14:textId="77777777" w:rsidR="00806FC4" w:rsidRPr="00876136" w:rsidRDefault="00806FC4" w:rsidP="00C74315">
            <w:r w:rsidRPr="00876136">
              <w:t>Doc.</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F5663E" w14:textId="77777777" w:rsidR="00806FC4" w:rsidRPr="00876136" w:rsidRDefault="00806FC4" w:rsidP="00C74315">
            <w:r w:rsidRPr="00876136">
              <w:t>Public</w:t>
            </w:r>
          </w:p>
        </w:tc>
        <w:tc>
          <w:tcPr>
            <w:tcW w:w="7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604579" w14:textId="77777777" w:rsidR="00806FC4" w:rsidRPr="00876136" w:rsidRDefault="00806FC4" w:rsidP="00C74315">
            <w:r w:rsidRPr="00876136">
              <w:t>UNIT -&gt; MANTIS</w:t>
            </w:r>
          </w:p>
        </w:tc>
      </w:tr>
      <w:tr w:rsidR="00806FC4" w:rsidRPr="00876136" w14:paraId="65357D9C"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113B04" w14:textId="77777777" w:rsidR="00806FC4" w:rsidRPr="00876136" w:rsidRDefault="00806FC4" w:rsidP="00C74315">
            <w:r w:rsidRPr="00876136">
              <w:t>[M33 -&gt; M35]</w:t>
            </w:r>
          </w:p>
        </w:tc>
        <w:tc>
          <w:tcPr>
            <w:tcW w:w="29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11C320" w14:textId="77777777" w:rsidR="00806FC4" w:rsidRPr="00876136" w:rsidRDefault="00806FC4" w:rsidP="00C74315">
            <w:r w:rsidRPr="00876136">
              <w:t>D3.9.2 Field experiment concerning ModelWriter model transformations</w:t>
            </w:r>
          </w:p>
        </w:tc>
        <w:tc>
          <w:tcPr>
            <w:tcW w:w="33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775EB8" w14:textId="77777777" w:rsidR="00806FC4" w:rsidRPr="00876136" w:rsidRDefault="00806FC4" w:rsidP="00C74315">
            <w:r w:rsidRPr="00876136">
              <w:t>SW</w:t>
            </w:r>
          </w:p>
        </w:tc>
        <w:tc>
          <w:tcPr>
            <w:tcW w:w="40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79863E" w14:textId="77777777" w:rsidR="00806FC4" w:rsidRPr="00876136" w:rsidRDefault="00806FC4" w:rsidP="00C74315">
            <w:r w:rsidRPr="00876136">
              <w:t>Public</w:t>
            </w:r>
          </w:p>
        </w:tc>
        <w:tc>
          <w:tcPr>
            <w:tcW w:w="75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1FF638" w14:textId="77777777" w:rsidR="00806FC4" w:rsidRPr="00876136" w:rsidRDefault="00806FC4" w:rsidP="00C74315">
            <w:r w:rsidRPr="00876136">
              <w:t>UNIT</w:t>
            </w:r>
          </w:p>
        </w:tc>
      </w:tr>
    </w:tbl>
    <w:p w14:paraId="67FA4E16" w14:textId="77777777" w:rsidR="00717577" w:rsidRPr="00876136" w:rsidRDefault="00717577" w:rsidP="00717577"/>
    <w:p w14:paraId="58BCFEA6" w14:textId="77777777" w:rsidR="008C737D" w:rsidRPr="00876136" w:rsidRDefault="008C737D">
      <w:pPr>
        <w:spacing w:after="160"/>
        <w:rPr>
          <w:rFonts w:eastAsia="Times New Roman" w:cs="Times New Roman"/>
          <w:b/>
          <w:bCs/>
          <w:color w:val="000000"/>
          <w:sz w:val="32"/>
          <w:szCs w:val="36"/>
        </w:rPr>
      </w:pPr>
      <w:r w:rsidRPr="00876136">
        <w:rPr>
          <w:color w:val="000000"/>
        </w:rPr>
        <w:br w:type="page"/>
      </w:r>
    </w:p>
    <w:p w14:paraId="5020BD83" w14:textId="07C98341" w:rsidR="00806FC4" w:rsidRPr="00876136" w:rsidRDefault="00806FC4" w:rsidP="00D95FBE">
      <w:pPr>
        <w:pStyle w:val="Heading2"/>
      </w:pPr>
      <w:bookmarkStart w:id="203" w:name="_Toc412552987"/>
      <w:r w:rsidRPr="00876136">
        <w:lastRenderedPageBreak/>
        <w:t>WP4 - Knowledge Base Design and Implementation (Mantis)</w:t>
      </w:r>
      <w:bookmarkEnd w:id="203"/>
    </w:p>
    <w:p w14:paraId="13132BC6" w14:textId="7D8155EE"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0D4A6DC9" wp14:editId="42980F7B">
            <wp:extent cx="4114800" cy="2483164"/>
            <wp:effectExtent l="0" t="0" r="0" b="0"/>
            <wp:docPr id="4" name="Picture 4" descr="WP4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WP4 - Cost &amp; Effor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5344" cy="2489527"/>
                    </a:xfrm>
                    <a:prstGeom prst="rect">
                      <a:avLst/>
                    </a:prstGeom>
                    <a:noFill/>
                    <a:ln>
                      <a:noFill/>
                    </a:ln>
                  </pic:spPr>
                </pic:pic>
              </a:graphicData>
            </a:graphic>
          </wp:inline>
        </w:drawing>
      </w:r>
      <w:r w:rsidR="00F82746">
        <w:rPr>
          <w:rFonts w:asciiTheme="minorHAnsi" w:hAnsiTheme="minorHAnsi"/>
          <w:color w:val="333333"/>
          <w:sz w:val="21"/>
          <w:szCs w:val="21"/>
        </w:rPr>
        <w:t xml:space="preserve">  </w:t>
      </w:r>
      <w:r w:rsidR="00F82746">
        <w:rPr>
          <w:noProof/>
        </w:rPr>
        <w:drawing>
          <wp:inline distT="0" distB="0" distL="0" distR="0" wp14:anchorId="65CA910E" wp14:editId="5C2C57CE">
            <wp:extent cx="4108450" cy="2469622"/>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1348" cy="2477375"/>
                    </a:xfrm>
                    <a:prstGeom prst="rect">
                      <a:avLst/>
                    </a:prstGeom>
                    <a:noFill/>
                  </pic:spPr>
                </pic:pic>
              </a:graphicData>
            </a:graphic>
          </wp:inline>
        </w:drawing>
      </w:r>
    </w:p>
    <w:p w14:paraId="618314F5" w14:textId="64909783" w:rsidR="00806FC4" w:rsidRPr="00876136" w:rsidRDefault="00806FC4" w:rsidP="00D95FBE">
      <w:pPr>
        <w:pStyle w:val="Heading3"/>
      </w:pPr>
      <w:bookmarkStart w:id="204" w:name="_Toc412552988"/>
      <w:commentRangeStart w:id="205"/>
      <w:r w:rsidRPr="00876136">
        <w:t>T4.1</w:t>
      </w:r>
      <w:commentRangeEnd w:id="205"/>
      <w:r w:rsidR="00252223">
        <w:rPr>
          <w:rStyle w:val="CommentReference"/>
          <w:rFonts w:eastAsiaTheme="minorHAnsi" w:cstheme="minorBidi"/>
          <w:b w:val="0"/>
          <w:bCs w:val="0"/>
          <w:color w:val="auto"/>
        </w:rPr>
        <w:commentReference w:id="205"/>
      </w:r>
      <w:r w:rsidRPr="00876136">
        <w:t xml:space="preserve"> - Design of the Knowledge Base [</w:t>
      </w:r>
      <w:ins w:id="206" w:author="Ferhat Erata" w:date="2015-02-24T14:22:00Z">
        <w:r w:rsidR="00176DF3">
          <w:t>+</w:t>
        </w:r>
      </w:ins>
      <w:del w:id="207" w:author="Ferhat Erata" w:date="2015-02-24T14:22:00Z">
        <w:r w:rsidRPr="00876136" w:rsidDel="00176DF3">
          <w:delText>-</w:delText>
        </w:r>
      </w:del>
      <w:r w:rsidRPr="00876136">
        <w:t xml:space="preserve"> </w:t>
      </w:r>
      <w:del w:id="208" w:author="Ferhat Erata" w:date="2015-02-24T14:19:00Z">
        <w:r w:rsidRPr="00876136" w:rsidDel="00AE5D32">
          <w:delText>VUB</w:delText>
        </w:r>
      </w:del>
      <w:ins w:id="209" w:author="Ferhat Erata" w:date="2015-02-24T14:19:00Z">
        <w:r w:rsidR="00AE5D32">
          <w:t>KUL2</w:t>
        </w:r>
      </w:ins>
      <w:r w:rsidRPr="00876136">
        <w:t xml:space="preserve"> - SA + OBEO + MANTIS + UNIT + KOCSISTEM]</w:t>
      </w:r>
      <w:bookmarkEnd w:id="204"/>
    </w:p>
    <w:tbl>
      <w:tblPr>
        <w:tblW w:w="5000" w:type="pct"/>
        <w:tblCellMar>
          <w:top w:w="15" w:type="dxa"/>
          <w:left w:w="15" w:type="dxa"/>
          <w:bottom w:w="15" w:type="dxa"/>
          <w:right w:w="15" w:type="dxa"/>
        </w:tblCellMar>
        <w:tblLook w:val="04A0" w:firstRow="1" w:lastRow="0" w:firstColumn="1" w:lastColumn="0" w:noHBand="0" w:noVBand="1"/>
      </w:tblPr>
      <w:tblGrid>
        <w:gridCol w:w="1671"/>
        <w:gridCol w:w="8060"/>
        <w:gridCol w:w="1375"/>
        <w:gridCol w:w="1649"/>
        <w:gridCol w:w="2627"/>
      </w:tblGrid>
      <w:tr w:rsidR="00806FC4" w:rsidRPr="00876136" w14:paraId="6A58EF5F" w14:textId="77777777" w:rsidTr="00717577">
        <w:trPr>
          <w:tblHeader/>
        </w:trPr>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7E686" w14:textId="77777777" w:rsidR="00806FC4" w:rsidRPr="00876136" w:rsidRDefault="00806FC4" w:rsidP="00C74315">
            <w:pPr>
              <w:rPr>
                <w:b/>
              </w:rPr>
            </w:pPr>
            <w:r w:rsidRPr="00876136">
              <w:rPr>
                <w:b/>
              </w:rPr>
              <w:t>Month</w:t>
            </w:r>
          </w:p>
        </w:tc>
        <w:tc>
          <w:tcPr>
            <w:tcW w:w="262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E3959F" w14:textId="77777777" w:rsidR="00806FC4" w:rsidRPr="00876136" w:rsidRDefault="00806FC4" w:rsidP="00C74315">
            <w:pPr>
              <w:rPr>
                <w:b/>
              </w:rPr>
            </w:pPr>
            <w:r w:rsidRPr="00876136">
              <w:rPr>
                <w:b/>
              </w:rPr>
              <w:t>Deliverable</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EFC0D1" w14:textId="77777777" w:rsidR="00806FC4" w:rsidRPr="00876136" w:rsidRDefault="00806FC4" w:rsidP="00C74315">
            <w:pPr>
              <w:rPr>
                <w:b/>
              </w:rPr>
            </w:pPr>
            <w:r w:rsidRPr="00876136">
              <w:rPr>
                <w:b/>
              </w:rPr>
              <w:t>Type</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4D369" w14:textId="77777777" w:rsidR="00806FC4" w:rsidRPr="00876136" w:rsidRDefault="00806FC4" w:rsidP="00C74315">
            <w:pPr>
              <w:rPr>
                <w:b/>
              </w:rPr>
            </w:pPr>
            <w:r w:rsidRPr="00876136">
              <w:rPr>
                <w:b/>
              </w:rPr>
              <w:t>Access</w:t>
            </w:r>
          </w:p>
        </w:tc>
        <w:tc>
          <w:tcPr>
            <w:tcW w:w="8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EF59E8" w14:textId="77777777" w:rsidR="00806FC4" w:rsidRPr="00876136" w:rsidRDefault="00806FC4" w:rsidP="00C74315">
            <w:pPr>
              <w:rPr>
                <w:b/>
              </w:rPr>
            </w:pPr>
            <w:r w:rsidRPr="00876136">
              <w:rPr>
                <w:b/>
              </w:rPr>
              <w:t>Leader</w:t>
            </w:r>
          </w:p>
        </w:tc>
      </w:tr>
      <w:tr w:rsidR="00806FC4" w:rsidRPr="00876136" w14:paraId="3EAC28A5" w14:textId="77777777" w:rsidTr="00717577">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E40466" w14:textId="1BBC48D6" w:rsidR="00806FC4" w:rsidRPr="00876136" w:rsidRDefault="00806FC4" w:rsidP="00C74315">
            <w:r w:rsidRPr="00876136">
              <w:t>[M6]</w:t>
            </w:r>
            <w:ins w:id="210" w:author="Ferhat Erata" w:date="2015-02-24T14:17:00Z">
              <w:r w:rsidR="00A074A2">
                <w:t xml:space="preserve"> -&gt; [M7]</w:t>
              </w:r>
            </w:ins>
          </w:p>
        </w:tc>
        <w:tc>
          <w:tcPr>
            <w:tcW w:w="262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89A4AD" w14:textId="77777777" w:rsidR="00806FC4" w:rsidRPr="00876136" w:rsidRDefault="00806FC4" w:rsidP="00C74315">
            <w:r w:rsidRPr="00876136">
              <w:t>D4.1.1 Report: Knowledge Base Design document</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7F8925" w14:textId="77777777" w:rsidR="00806FC4" w:rsidRPr="00876136" w:rsidRDefault="00806FC4" w:rsidP="00C74315">
            <w:r w:rsidRPr="00876136">
              <w:t>Doc.</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D1380" w14:textId="77777777" w:rsidR="00806FC4" w:rsidRPr="00876136" w:rsidRDefault="00806FC4" w:rsidP="00C74315">
            <w:r w:rsidRPr="00876136">
              <w:t>Public</w:t>
            </w:r>
          </w:p>
        </w:tc>
        <w:tc>
          <w:tcPr>
            <w:tcW w:w="8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A20526" w14:textId="22CDC0D8" w:rsidR="00806FC4" w:rsidRPr="00876136" w:rsidRDefault="00806FC4" w:rsidP="00DD19AB">
            <w:del w:id="211" w:author="Ferhat Erata" w:date="2015-02-24T14:19:00Z">
              <w:r w:rsidRPr="00876136" w:rsidDel="00AE5D32">
                <w:delText>VUB</w:delText>
              </w:r>
            </w:del>
            <w:ins w:id="212" w:author="Ferhat Erata" w:date="2015-02-24T14:19:00Z">
              <w:r w:rsidR="00AE5D32">
                <w:t>KUL2</w:t>
              </w:r>
            </w:ins>
            <w:r w:rsidRPr="00876136">
              <w:t xml:space="preserve"> -&gt; </w:t>
            </w:r>
            <w:del w:id="213" w:author="Ferhat Erata" w:date="2015-02-24T16:28:00Z">
              <w:r w:rsidRPr="00876136" w:rsidDel="00DD19AB">
                <w:delText>OBEO</w:delText>
              </w:r>
            </w:del>
            <w:ins w:id="214" w:author="Ferhat Erata" w:date="2015-02-24T16:28:00Z">
              <w:r w:rsidR="00DD19AB">
                <w:t>MANTIS</w:t>
              </w:r>
            </w:ins>
          </w:p>
        </w:tc>
      </w:tr>
    </w:tbl>
    <w:p w14:paraId="6DA0115D" w14:textId="375CDE78" w:rsidR="00806FC4" w:rsidRPr="00876136" w:rsidRDefault="00806FC4" w:rsidP="00D95FBE">
      <w:pPr>
        <w:pStyle w:val="Heading3"/>
      </w:pPr>
      <w:bookmarkStart w:id="215" w:name="_Toc412552989"/>
      <w:r w:rsidRPr="00876136">
        <w:t>T4.2 - API of the Knowledge Base [</w:t>
      </w:r>
      <w:ins w:id="216" w:author="Ferhat Erata" w:date="2015-02-24T14:22:00Z">
        <w:r w:rsidR="00D44385">
          <w:t>+</w:t>
        </w:r>
      </w:ins>
      <w:del w:id="217" w:author="Ferhat Erata" w:date="2015-02-24T14:22:00Z">
        <w:r w:rsidRPr="00876136" w:rsidDel="00D44385">
          <w:delText>-</w:delText>
        </w:r>
      </w:del>
      <w:r w:rsidRPr="00876136">
        <w:t xml:space="preserve"> </w:t>
      </w:r>
      <w:del w:id="218" w:author="Ferhat Erata" w:date="2015-02-24T14:18:00Z">
        <w:r w:rsidRPr="00876136" w:rsidDel="00BE59FD">
          <w:delText>VUB</w:delText>
        </w:r>
      </w:del>
      <w:ins w:id="219" w:author="Ferhat Erata" w:date="2015-02-24T14:18:00Z">
        <w:r w:rsidR="00BE59FD">
          <w:t>KUL2</w:t>
        </w:r>
      </w:ins>
      <w:r w:rsidRPr="00876136">
        <w:t xml:space="preserve"> + KOCSISTEM + OBEO + UNIT]</w:t>
      </w:r>
      <w:bookmarkEnd w:id="215"/>
    </w:p>
    <w:tbl>
      <w:tblPr>
        <w:tblW w:w="5000" w:type="pct"/>
        <w:tblCellMar>
          <w:top w:w="15" w:type="dxa"/>
          <w:left w:w="15" w:type="dxa"/>
          <w:bottom w:w="15" w:type="dxa"/>
          <w:right w:w="15" w:type="dxa"/>
        </w:tblCellMar>
        <w:tblLook w:val="04A0" w:firstRow="1" w:lastRow="0" w:firstColumn="1" w:lastColumn="0" w:noHBand="0" w:noVBand="1"/>
      </w:tblPr>
      <w:tblGrid>
        <w:gridCol w:w="1701"/>
        <w:gridCol w:w="7457"/>
        <w:gridCol w:w="1314"/>
        <w:gridCol w:w="1572"/>
        <w:gridCol w:w="3338"/>
      </w:tblGrid>
      <w:tr w:rsidR="00806FC4" w:rsidRPr="00876136" w14:paraId="784CC0AC"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C70B4E" w14:textId="77777777" w:rsidR="00806FC4" w:rsidRPr="00876136" w:rsidRDefault="00806FC4" w:rsidP="00C74315">
            <w:pPr>
              <w:rPr>
                <w:b/>
              </w:rPr>
            </w:pPr>
            <w:r w:rsidRPr="00876136">
              <w:rPr>
                <w:b/>
              </w:rPr>
              <w:t>Month</w:t>
            </w:r>
          </w:p>
        </w:tc>
        <w:tc>
          <w:tcPr>
            <w:tcW w:w="24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09862D" w14:textId="77777777" w:rsidR="00806FC4" w:rsidRPr="00876136" w:rsidRDefault="00806FC4" w:rsidP="00C74315">
            <w:pPr>
              <w:rPr>
                <w:b/>
              </w:rPr>
            </w:pPr>
            <w:r w:rsidRPr="00876136">
              <w:rPr>
                <w:b/>
              </w:rPr>
              <w:t>Deliverable</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6D5A32" w14:textId="77777777" w:rsidR="00806FC4" w:rsidRPr="00876136" w:rsidRDefault="00806FC4" w:rsidP="00C74315">
            <w:pPr>
              <w:rPr>
                <w:b/>
              </w:rPr>
            </w:pPr>
            <w:r w:rsidRPr="00876136">
              <w:rPr>
                <w:b/>
              </w:rPr>
              <w:t>Type</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9EE93" w14:textId="77777777" w:rsidR="00806FC4" w:rsidRPr="00876136" w:rsidRDefault="00806FC4" w:rsidP="00C74315">
            <w:pPr>
              <w:rPr>
                <w:b/>
              </w:rPr>
            </w:pPr>
            <w:r w:rsidRPr="00876136">
              <w:rPr>
                <w:b/>
              </w:rPr>
              <w:t>Access</w:t>
            </w:r>
          </w:p>
        </w:tc>
        <w:tc>
          <w:tcPr>
            <w:tcW w:w="10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2895E" w14:textId="77777777" w:rsidR="00806FC4" w:rsidRPr="00876136" w:rsidRDefault="00806FC4" w:rsidP="00C74315">
            <w:pPr>
              <w:rPr>
                <w:b/>
              </w:rPr>
            </w:pPr>
            <w:r w:rsidRPr="00876136">
              <w:rPr>
                <w:b/>
              </w:rPr>
              <w:t>Leader</w:t>
            </w:r>
          </w:p>
        </w:tc>
      </w:tr>
      <w:tr w:rsidR="00806FC4" w:rsidRPr="00876136" w14:paraId="6FB60BC9"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888B69" w14:textId="02376258" w:rsidR="00806FC4" w:rsidRPr="00876136" w:rsidRDefault="00806FC4" w:rsidP="00C74315">
            <w:r w:rsidRPr="00876136">
              <w:t>[M6]</w:t>
            </w:r>
            <w:ins w:id="220" w:author="Ferhat Erata" w:date="2015-02-24T16:32:00Z">
              <w:r w:rsidR="00AA1271">
                <w:t xml:space="preserve"> -&gt; [M7]</w:t>
              </w:r>
            </w:ins>
          </w:p>
        </w:tc>
        <w:tc>
          <w:tcPr>
            <w:tcW w:w="24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58F79D" w14:textId="77777777" w:rsidR="00806FC4" w:rsidRPr="00876136" w:rsidRDefault="00806FC4" w:rsidP="00C74315">
            <w:r w:rsidRPr="00876136">
              <w:t>D4.2.1 Report: Interface Control Document (ICD)</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200BEB" w14:textId="77777777" w:rsidR="00806FC4" w:rsidRPr="00876136" w:rsidRDefault="00806FC4" w:rsidP="00C74315">
            <w:r w:rsidRPr="00876136">
              <w:t>Doc.</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75ED97" w14:textId="77777777" w:rsidR="00806FC4" w:rsidRPr="00876136" w:rsidRDefault="00806FC4" w:rsidP="00C74315">
            <w:r w:rsidRPr="00876136">
              <w:t>Public</w:t>
            </w:r>
          </w:p>
        </w:tc>
        <w:tc>
          <w:tcPr>
            <w:tcW w:w="10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28B509" w14:textId="0FDDA97E" w:rsidR="00806FC4" w:rsidRPr="00876136" w:rsidRDefault="00806FC4" w:rsidP="00C74315">
            <w:del w:id="221" w:author="Ferhat Erata" w:date="2015-02-24T14:18:00Z">
              <w:r w:rsidRPr="00876136" w:rsidDel="00BE59FD">
                <w:delText>VUB</w:delText>
              </w:r>
            </w:del>
            <w:ins w:id="222" w:author="Ferhat Erata" w:date="2015-02-24T14:18:00Z">
              <w:r w:rsidR="00BE59FD">
                <w:t>KUL2</w:t>
              </w:r>
            </w:ins>
            <w:r w:rsidRPr="00876136">
              <w:t xml:space="preserve"> -&gt; KOCSISTEM</w:t>
            </w:r>
          </w:p>
        </w:tc>
      </w:tr>
    </w:tbl>
    <w:p w14:paraId="35EEFF0D" w14:textId="29B14591" w:rsidR="00806FC4" w:rsidRPr="00876136" w:rsidRDefault="00806FC4" w:rsidP="00D95FBE">
      <w:pPr>
        <w:pStyle w:val="Heading3"/>
      </w:pPr>
      <w:bookmarkStart w:id="223" w:name="_Toc412552990"/>
      <w:r w:rsidRPr="00876136">
        <w:t xml:space="preserve">T4.3 - Implementation of the Knowledge Base [- </w:t>
      </w:r>
      <w:del w:id="224" w:author="Ferhat Erata" w:date="2015-02-24T14:18:00Z">
        <w:r w:rsidRPr="00876136" w:rsidDel="00BE59FD">
          <w:delText>VUB</w:delText>
        </w:r>
      </w:del>
      <w:ins w:id="225" w:author="Ferhat Erata" w:date="2015-02-24T14:18:00Z">
        <w:r w:rsidR="00BE59FD">
          <w:t>KUL2</w:t>
        </w:r>
      </w:ins>
      <w:r w:rsidRPr="00876136">
        <w:t>]</w:t>
      </w:r>
      <w:bookmarkEnd w:id="223"/>
    </w:p>
    <w:tbl>
      <w:tblPr>
        <w:tblW w:w="5000" w:type="pct"/>
        <w:tblCellMar>
          <w:top w:w="15" w:type="dxa"/>
          <w:left w:w="15" w:type="dxa"/>
          <w:bottom w:w="15" w:type="dxa"/>
          <w:right w:w="15" w:type="dxa"/>
        </w:tblCellMar>
        <w:tblLook w:val="04A0" w:firstRow="1" w:lastRow="0" w:firstColumn="1" w:lastColumn="0" w:noHBand="0" w:noVBand="1"/>
      </w:tblPr>
      <w:tblGrid>
        <w:gridCol w:w="1701"/>
        <w:gridCol w:w="8045"/>
        <w:gridCol w:w="1295"/>
        <w:gridCol w:w="1551"/>
        <w:gridCol w:w="2790"/>
      </w:tblGrid>
      <w:tr w:rsidR="00806FC4" w:rsidRPr="00876136" w14:paraId="1F064E77"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BB7841" w14:textId="77777777" w:rsidR="00806FC4" w:rsidRPr="00876136" w:rsidRDefault="00806FC4" w:rsidP="00C74315">
            <w:pPr>
              <w:rPr>
                <w:b/>
              </w:rPr>
            </w:pPr>
            <w:r w:rsidRPr="00876136">
              <w:rPr>
                <w:b/>
              </w:rPr>
              <w:lastRenderedPageBreak/>
              <w:t>Month</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0129FC" w14:textId="77777777" w:rsidR="00806FC4" w:rsidRPr="00876136" w:rsidRDefault="00806FC4" w:rsidP="00C74315">
            <w:pPr>
              <w:rPr>
                <w:b/>
              </w:rPr>
            </w:pPr>
            <w:r w:rsidRPr="00876136">
              <w:rPr>
                <w:b/>
              </w:rPr>
              <w:t>Deliverable</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B47040" w14:textId="77777777" w:rsidR="00806FC4" w:rsidRPr="00876136" w:rsidRDefault="00806FC4" w:rsidP="00C74315">
            <w:pPr>
              <w:rPr>
                <w:b/>
              </w:rPr>
            </w:pPr>
            <w:r w:rsidRPr="00876136">
              <w:rPr>
                <w:b/>
              </w:rPr>
              <w:t>Type</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4340EF" w14:textId="77777777" w:rsidR="00806FC4" w:rsidRPr="00876136" w:rsidRDefault="00806FC4" w:rsidP="00C74315">
            <w:pPr>
              <w:rPr>
                <w:b/>
              </w:rPr>
            </w:pPr>
            <w:r w:rsidRPr="00876136">
              <w:rPr>
                <w:b/>
              </w:rPr>
              <w:t>Access</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1EEA10" w14:textId="77777777" w:rsidR="00806FC4" w:rsidRPr="00876136" w:rsidRDefault="00806FC4" w:rsidP="00C74315">
            <w:pPr>
              <w:rPr>
                <w:b/>
              </w:rPr>
            </w:pPr>
            <w:r w:rsidRPr="00876136">
              <w:rPr>
                <w:b/>
              </w:rPr>
              <w:t>Leader</w:t>
            </w:r>
          </w:p>
        </w:tc>
      </w:tr>
      <w:tr w:rsidR="00806FC4" w:rsidRPr="00876136" w14:paraId="2F6C3BB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FCFF39" w14:textId="77777777" w:rsidR="00806FC4" w:rsidRPr="00876136" w:rsidRDefault="00806FC4" w:rsidP="00C74315">
            <w:r w:rsidRPr="00876136">
              <w:t>[M11 -&gt; M13]</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D81F4D" w14:textId="77777777" w:rsidR="00806FC4" w:rsidRPr="00876136" w:rsidRDefault="00806FC4" w:rsidP="00C74315">
            <w:r w:rsidRPr="00876136">
              <w:t>D4.3.1-1 Software: Knowledge Base (release 1)</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58E88"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A9F524"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2E11C4" w14:textId="67F5EE47" w:rsidR="00806FC4" w:rsidRPr="00876136" w:rsidRDefault="00806FC4" w:rsidP="00C74315">
            <w:del w:id="226" w:author="Ferhat Erata" w:date="2015-02-24T14:18:00Z">
              <w:r w:rsidRPr="00876136" w:rsidDel="00BE59FD">
                <w:delText>VUB</w:delText>
              </w:r>
            </w:del>
            <w:ins w:id="227" w:author="Ferhat Erata" w:date="2015-02-24T14:18:00Z">
              <w:r w:rsidR="00BE59FD">
                <w:t>KUL2</w:t>
              </w:r>
            </w:ins>
            <w:r w:rsidRPr="00876136">
              <w:t xml:space="preserve"> -&gt; MANTIS</w:t>
            </w:r>
          </w:p>
        </w:tc>
      </w:tr>
      <w:tr w:rsidR="00806FC4" w:rsidRPr="00876136" w14:paraId="033CD80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B6EBC" w14:textId="77777777" w:rsidR="00806FC4" w:rsidRPr="00876136" w:rsidRDefault="00806FC4" w:rsidP="00C74315">
            <w:r w:rsidRPr="00876136">
              <w:t>[M19 -&gt; M23]</w:t>
            </w:r>
          </w:p>
        </w:tc>
        <w:tc>
          <w:tcPr>
            <w:tcW w:w="26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14164A" w14:textId="77777777" w:rsidR="00806FC4" w:rsidRPr="00876136" w:rsidRDefault="00806FC4" w:rsidP="00C74315">
            <w:r w:rsidRPr="00876136">
              <w:t>D4.3.1-2 Software: Knowledge Base (release 2)</w:t>
            </w:r>
          </w:p>
        </w:tc>
        <w:tc>
          <w:tcPr>
            <w:tcW w:w="42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A7CF40"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C6B733"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6ED70D" w14:textId="21B8CDFB" w:rsidR="00806FC4" w:rsidRPr="00876136" w:rsidRDefault="00806FC4" w:rsidP="00C74315">
            <w:del w:id="228" w:author="Ferhat Erata" w:date="2015-02-24T14:18:00Z">
              <w:r w:rsidRPr="00876136" w:rsidDel="00BE59FD">
                <w:delText>VUB</w:delText>
              </w:r>
            </w:del>
            <w:ins w:id="229" w:author="Ferhat Erata" w:date="2015-02-24T14:18:00Z">
              <w:r w:rsidR="00BE59FD">
                <w:t>KUL2</w:t>
              </w:r>
            </w:ins>
            <w:r w:rsidRPr="00876136">
              <w:t xml:space="preserve"> -&gt; MANTIS</w:t>
            </w:r>
          </w:p>
        </w:tc>
      </w:tr>
      <w:tr w:rsidR="00806FC4" w:rsidRPr="00876136" w14:paraId="757A5374"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394BC1" w14:textId="77777777" w:rsidR="00806FC4" w:rsidRPr="00876136" w:rsidRDefault="00806FC4" w:rsidP="00C74315">
            <w:r w:rsidRPr="00876136">
              <w:t>[M31 -&gt; M33]</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1C0D92" w14:textId="77777777" w:rsidR="00806FC4" w:rsidRPr="00876136" w:rsidRDefault="00806FC4" w:rsidP="00C74315">
            <w:r w:rsidRPr="00876136">
              <w:t>D4.3.1-3 Software: Knowledge Base (release 3)</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417E71"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9C9E2D"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CF831" w14:textId="591576B3" w:rsidR="00806FC4" w:rsidRPr="00876136" w:rsidRDefault="00806FC4" w:rsidP="00C74315">
            <w:del w:id="230" w:author="Ferhat Erata" w:date="2015-02-24T14:18:00Z">
              <w:r w:rsidRPr="00876136" w:rsidDel="00BE59FD">
                <w:delText>VUB</w:delText>
              </w:r>
            </w:del>
            <w:ins w:id="231" w:author="Ferhat Erata" w:date="2015-02-24T14:18:00Z">
              <w:r w:rsidR="00BE59FD">
                <w:t>KUL2</w:t>
              </w:r>
            </w:ins>
            <w:r w:rsidRPr="00876136">
              <w:t xml:space="preserve"> -&gt; MANTIS</w:t>
            </w:r>
          </w:p>
        </w:tc>
      </w:tr>
    </w:tbl>
    <w:p w14:paraId="70E0794E" w14:textId="7ED66634" w:rsidR="00806FC4" w:rsidRPr="00876136" w:rsidRDefault="00806FC4" w:rsidP="00D95FBE">
      <w:pPr>
        <w:pStyle w:val="Heading3"/>
      </w:pPr>
      <w:bookmarkStart w:id="232" w:name="_Toc412552991"/>
      <w:r w:rsidRPr="00876136">
        <w:t xml:space="preserve">T4.4 - Plug-in #1: ModelWriter-assisted requirements review [- </w:t>
      </w:r>
      <w:del w:id="233" w:author="Ferhat Erata" w:date="2015-02-24T14:18:00Z">
        <w:r w:rsidRPr="00876136" w:rsidDel="00BE59FD">
          <w:delText>VUB</w:delText>
        </w:r>
      </w:del>
      <w:ins w:id="234" w:author="Ferhat Erata" w:date="2015-02-24T14:18:00Z">
        <w:r w:rsidR="00BE59FD">
          <w:t>KUL2</w:t>
        </w:r>
      </w:ins>
      <w:r w:rsidRPr="00876136">
        <w:t xml:space="preserve"> - SA]</w:t>
      </w:r>
      <w:bookmarkEnd w:id="232"/>
    </w:p>
    <w:p w14:paraId="6E9AA264" w14:textId="37F0B0FC" w:rsidR="00806FC4" w:rsidRPr="00876136" w:rsidRDefault="00806FC4" w:rsidP="000669A8">
      <w:pPr>
        <w:pStyle w:val="Subtitle"/>
      </w:pPr>
      <w:r w:rsidRPr="00876136">
        <w:t xml:space="preserve">This plug-in and associated deliverables were suggested by </w:t>
      </w:r>
      <w:del w:id="235" w:author="Ferhat Erata" w:date="2015-02-24T14:18:00Z">
        <w:r w:rsidRPr="00876136" w:rsidDel="00BE59FD">
          <w:delText>VUB</w:delText>
        </w:r>
      </w:del>
      <w:ins w:id="236" w:author="Ferhat Erata" w:date="2015-02-24T14:18:00Z">
        <w:r w:rsidR="00BE59FD">
          <w:t>KUL2</w:t>
        </w:r>
      </w:ins>
      <w:r w:rsidRPr="00876136">
        <w:t>.</w:t>
      </w:r>
    </w:p>
    <w:tbl>
      <w:tblPr>
        <w:tblW w:w="5000" w:type="pct"/>
        <w:tblCellMar>
          <w:top w:w="15" w:type="dxa"/>
          <w:left w:w="15" w:type="dxa"/>
          <w:bottom w:w="15" w:type="dxa"/>
          <w:right w:w="15" w:type="dxa"/>
        </w:tblCellMar>
        <w:tblLook w:val="04A0" w:firstRow="1" w:lastRow="0" w:firstColumn="1" w:lastColumn="0" w:noHBand="0" w:noVBand="1"/>
      </w:tblPr>
      <w:tblGrid>
        <w:gridCol w:w="1701"/>
        <w:gridCol w:w="9964"/>
        <w:gridCol w:w="1031"/>
        <w:gridCol w:w="1237"/>
        <w:gridCol w:w="1449"/>
      </w:tblGrid>
      <w:tr w:rsidR="00806FC4" w:rsidRPr="00876136" w14:paraId="35BEE683"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4B650" w14:textId="77777777" w:rsidR="00806FC4" w:rsidRPr="00876136" w:rsidRDefault="00806FC4" w:rsidP="00C74315">
            <w:pPr>
              <w:rPr>
                <w:b/>
              </w:rPr>
            </w:pPr>
            <w:r w:rsidRPr="00876136">
              <w:rPr>
                <w:b/>
              </w:rPr>
              <w:t>Month</w:t>
            </w:r>
          </w:p>
        </w:tc>
        <w:tc>
          <w:tcPr>
            <w:tcW w:w="32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E2E8C3" w14:textId="77777777" w:rsidR="00806FC4" w:rsidRPr="00876136" w:rsidRDefault="00806FC4" w:rsidP="00C74315">
            <w:pPr>
              <w:rPr>
                <w:b/>
              </w:rPr>
            </w:pPr>
            <w:r w:rsidRPr="00876136">
              <w:rPr>
                <w:b/>
              </w:rPr>
              <w:t>Deliverable</w:t>
            </w:r>
          </w:p>
        </w:tc>
        <w:tc>
          <w:tcPr>
            <w:tcW w:w="3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08688B" w14:textId="77777777" w:rsidR="00806FC4" w:rsidRPr="00876136" w:rsidRDefault="00806FC4" w:rsidP="00C74315">
            <w:pPr>
              <w:rPr>
                <w:b/>
              </w:rPr>
            </w:pPr>
            <w:r w:rsidRPr="00876136">
              <w:rPr>
                <w:b/>
              </w:rPr>
              <w:t>Type</w:t>
            </w:r>
          </w:p>
        </w:tc>
        <w:tc>
          <w:tcPr>
            <w:tcW w:w="4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9F5EF5" w14:textId="77777777" w:rsidR="00806FC4" w:rsidRPr="00876136" w:rsidRDefault="00806FC4" w:rsidP="00C74315">
            <w:pPr>
              <w:rPr>
                <w:b/>
              </w:rPr>
            </w:pPr>
            <w:r w:rsidRPr="00876136">
              <w:rPr>
                <w:b/>
              </w:rPr>
              <w:t>Access</w:t>
            </w:r>
          </w:p>
        </w:tc>
        <w:tc>
          <w:tcPr>
            <w:tcW w:w="47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0ABB44" w14:textId="77777777" w:rsidR="00806FC4" w:rsidRPr="00876136" w:rsidRDefault="00806FC4" w:rsidP="00C74315">
            <w:pPr>
              <w:rPr>
                <w:b/>
              </w:rPr>
            </w:pPr>
            <w:r w:rsidRPr="00876136">
              <w:rPr>
                <w:b/>
              </w:rPr>
              <w:t>Leader</w:t>
            </w:r>
          </w:p>
        </w:tc>
      </w:tr>
      <w:tr w:rsidR="00806FC4" w:rsidRPr="00876136" w14:paraId="67994A14"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9DFC03" w14:textId="77777777" w:rsidR="00806FC4" w:rsidRPr="00876136" w:rsidRDefault="00806FC4" w:rsidP="00C74315">
            <w:r w:rsidRPr="00876136">
              <w:t>[M35]</w:t>
            </w:r>
          </w:p>
        </w:tc>
        <w:tc>
          <w:tcPr>
            <w:tcW w:w="32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DA09C9" w14:textId="77777777" w:rsidR="00806FC4" w:rsidRPr="00876136" w:rsidRDefault="00806FC4" w:rsidP="00C74315">
            <w:r w:rsidRPr="00876136">
              <w:t>D4.4.1 Report: Technical Note for ModelWriter-assisted Quality Review of Requirements</w:t>
            </w:r>
          </w:p>
        </w:tc>
        <w:tc>
          <w:tcPr>
            <w:tcW w:w="3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B61FE4" w14:textId="77777777" w:rsidR="00806FC4" w:rsidRPr="00876136" w:rsidRDefault="00806FC4" w:rsidP="00C74315">
            <w:r w:rsidRPr="00876136">
              <w:t>Doc.</w:t>
            </w:r>
          </w:p>
        </w:tc>
        <w:tc>
          <w:tcPr>
            <w:tcW w:w="4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F22654" w14:textId="77777777" w:rsidR="00806FC4" w:rsidRPr="00876136" w:rsidRDefault="00806FC4" w:rsidP="00C74315">
            <w:r w:rsidRPr="00876136">
              <w:t>Public</w:t>
            </w:r>
          </w:p>
        </w:tc>
        <w:tc>
          <w:tcPr>
            <w:tcW w:w="47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B52D57" w14:textId="71DADDBB" w:rsidR="00806FC4" w:rsidRPr="00876136" w:rsidRDefault="00806FC4" w:rsidP="00C74315">
            <w:del w:id="237" w:author="Ferhat Erata" w:date="2015-02-24T14:18:00Z">
              <w:r w:rsidRPr="00876136" w:rsidDel="00BE59FD">
                <w:delText>VUB</w:delText>
              </w:r>
            </w:del>
            <w:ins w:id="238" w:author="Ferhat Erata" w:date="2015-02-24T14:18:00Z">
              <w:r w:rsidR="00BE59FD">
                <w:t>KUL2</w:t>
              </w:r>
            </w:ins>
            <w:r w:rsidRPr="00876136">
              <w:t xml:space="preserve"> -&gt; ?</w:t>
            </w:r>
          </w:p>
        </w:tc>
      </w:tr>
      <w:tr w:rsidR="00806FC4" w:rsidRPr="00876136" w14:paraId="0E2D7BB2"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BBDB8C" w14:textId="77777777" w:rsidR="00806FC4" w:rsidRPr="00876136" w:rsidRDefault="00806FC4" w:rsidP="00C74315">
            <w:r w:rsidRPr="00876136">
              <w:t>[M35]</w:t>
            </w:r>
          </w:p>
        </w:tc>
        <w:tc>
          <w:tcPr>
            <w:tcW w:w="32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E2747C" w14:textId="77777777" w:rsidR="00806FC4" w:rsidRPr="00876136" w:rsidRDefault="00806FC4" w:rsidP="00C74315">
            <w:r w:rsidRPr="00876136">
              <w:t>D4.4.2 Software: Proof-of-concept model checker</w:t>
            </w:r>
          </w:p>
        </w:tc>
        <w:tc>
          <w:tcPr>
            <w:tcW w:w="3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9B7ECF" w14:textId="77777777" w:rsidR="00806FC4" w:rsidRPr="00876136" w:rsidRDefault="00806FC4" w:rsidP="00C74315">
            <w:r w:rsidRPr="00876136">
              <w:t>SW</w:t>
            </w:r>
          </w:p>
        </w:tc>
        <w:tc>
          <w:tcPr>
            <w:tcW w:w="4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5C82CD" w14:textId="77777777" w:rsidR="00806FC4" w:rsidRPr="00876136" w:rsidRDefault="00806FC4" w:rsidP="00C74315">
            <w:r w:rsidRPr="00876136">
              <w:t>Public</w:t>
            </w:r>
          </w:p>
        </w:tc>
        <w:tc>
          <w:tcPr>
            <w:tcW w:w="47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129D68" w14:textId="568EF5E6" w:rsidR="00806FC4" w:rsidRPr="00876136" w:rsidRDefault="00806FC4" w:rsidP="00C74315">
            <w:del w:id="239" w:author="Ferhat Erata" w:date="2015-02-24T14:18:00Z">
              <w:r w:rsidRPr="00876136" w:rsidDel="00BE59FD">
                <w:delText>VUB</w:delText>
              </w:r>
            </w:del>
            <w:ins w:id="240" w:author="Ferhat Erata" w:date="2015-02-24T14:18:00Z">
              <w:r w:rsidR="00BE59FD">
                <w:t>KUL2</w:t>
              </w:r>
            </w:ins>
            <w:r w:rsidRPr="00876136">
              <w:t xml:space="preserve"> -&gt; ?</w:t>
            </w:r>
          </w:p>
        </w:tc>
      </w:tr>
    </w:tbl>
    <w:p w14:paraId="01EF1823" w14:textId="77777777" w:rsidR="00806FC4" w:rsidRPr="00876136" w:rsidRDefault="00806FC4" w:rsidP="00D95FBE">
      <w:pPr>
        <w:pStyle w:val="Heading3"/>
      </w:pPr>
      <w:bookmarkStart w:id="241" w:name="_Toc412552992"/>
      <w:r w:rsidRPr="00876136">
        <w:t>T4.5 - Knowledge Base serialization and reuse plug-in [MANTIS]</w:t>
      </w:r>
      <w:bookmarkEnd w:id="241"/>
    </w:p>
    <w:tbl>
      <w:tblPr>
        <w:tblW w:w="5000" w:type="pct"/>
        <w:tblCellMar>
          <w:top w:w="15" w:type="dxa"/>
          <w:left w:w="15" w:type="dxa"/>
          <w:bottom w:w="15" w:type="dxa"/>
          <w:right w:w="15" w:type="dxa"/>
        </w:tblCellMar>
        <w:tblLook w:val="04A0" w:firstRow="1" w:lastRow="0" w:firstColumn="1" w:lastColumn="0" w:noHBand="0" w:noVBand="1"/>
      </w:tblPr>
      <w:tblGrid>
        <w:gridCol w:w="1701"/>
        <w:gridCol w:w="9309"/>
        <w:gridCol w:w="1231"/>
        <w:gridCol w:w="1477"/>
        <w:gridCol w:w="1664"/>
      </w:tblGrid>
      <w:tr w:rsidR="00806FC4" w:rsidRPr="00876136" w14:paraId="4C6B038B"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7D9A3B" w14:textId="77777777" w:rsidR="00806FC4" w:rsidRPr="00876136" w:rsidRDefault="00806FC4" w:rsidP="00C74315">
            <w:pPr>
              <w:rPr>
                <w:b/>
              </w:rPr>
            </w:pPr>
            <w:r w:rsidRPr="00876136">
              <w:rPr>
                <w:b/>
              </w:rPr>
              <w:t>Month</w:t>
            </w:r>
          </w:p>
        </w:tc>
        <w:tc>
          <w:tcPr>
            <w:tcW w:w="30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92A706" w14:textId="77777777" w:rsidR="00806FC4" w:rsidRPr="00876136" w:rsidRDefault="00806FC4" w:rsidP="00C74315">
            <w:pPr>
              <w:rPr>
                <w:b/>
              </w:rPr>
            </w:pPr>
            <w:r w:rsidRPr="00876136">
              <w:rPr>
                <w:b/>
              </w:rPr>
              <w:t>Deliverable</w:t>
            </w:r>
          </w:p>
        </w:tc>
        <w:tc>
          <w:tcPr>
            <w:tcW w:w="4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1E56A3" w14:textId="77777777" w:rsidR="00806FC4" w:rsidRPr="00876136" w:rsidRDefault="00806FC4" w:rsidP="00C74315">
            <w:pPr>
              <w:rPr>
                <w:b/>
              </w:rPr>
            </w:pPr>
            <w:r w:rsidRPr="00876136">
              <w:rPr>
                <w:b/>
              </w:rPr>
              <w:t>Type</w:t>
            </w:r>
          </w:p>
        </w:tc>
        <w:tc>
          <w:tcPr>
            <w:tcW w:w="4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EE93AA" w14:textId="77777777" w:rsidR="00806FC4" w:rsidRPr="00876136" w:rsidRDefault="00806FC4" w:rsidP="00C74315">
            <w:pPr>
              <w:rPr>
                <w:b/>
              </w:rPr>
            </w:pPr>
            <w:r w:rsidRPr="00876136">
              <w:rPr>
                <w:b/>
              </w:rPr>
              <w:t>Access</w:t>
            </w:r>
          </w:p>
        </w:tc>
        <w:tc>
          <w:tcPr>
            <w:tcW w:w="5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A3C28A" w14:textId="77777777" w:rsidR="00806FC4" w:rsidRPr="00876136" w:rsidRDefault="00806FC4" w:rsidP="00C74315">
            <w:pPr>
              <w:rPr>
                <w:b/>
              </w:rPr>
            </w:pPr>
            <w:r w:rsidRPr="00876136">
              <w:rPr>
                <w:b/>
              </w:rPr>
              <w:t>Leader</w:t>
            </w:r>
          </w:p>
        </w:tc>
      </w:tr>
      <w:tr w:rsidR="00806FC4" w:rsidRPr="00876136" w14:paraId="1EF14CCF"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3DC6A" w14:textId="77777777" w:rsidR="00806FC4" w:rsidRPr="00876136" w:rsidRDefault="00806FC4" w:rsidP="00C74315">
            <w:r w:rsidRPr="00876136">
              <w:t>[M11 -&gt; M13]</w:t>
            </w:r>
          </w:p>
        </w:tc>
        <w:tc>
          <w:tcPr>
            <w:tcW w:w="30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DB9E15" w14:textId="77777777" w:rsidR="00806FC4" w:rsidRPr="00876136" w:rsidRDefault="00806FC4" w:rsidP="00C74315">
            <w:r w:rsidRPr="00876136">
              <w:t>D4.5.1 Report: Technical Note for KB serialization and reuse</w:t>
            </w:r>
          </w:p>
        </w:tc>
        <w:tc>
          <w:tcPr>
            <w:tcW w:w="4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4C61B8" w14:textId="77777777" w:rsidR="00806FC4" w:rsidRPr="00876136" w:rsidRDefault="00806FC4" w:rsidP="00C74315">
            <w:r w:rsidRPr="00876136">
              <w:t>Doc.</w:t>
            </w:r>
          </w:p>
        </w:tc>
        <w:tc>
          <w:tcPr>
            <w:tcW w:w="4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4DC4BC" w14:textId="77777777" w:rsidR="00806FC4" w:rsidRPr="00876136" w:rsidRDefault="00806FC4" w:rsidP="00C74315">
            <w:r w:rsidRPr="00876136">
              <w:t>Public</w:t>
            </w:r>
          </w:p>
        </w:tc>
        <w:tc>
          <w:tcPr>
            <w:tcW w:w="5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812190" w14:textId="77777777" w:rsidR="00806FC4" w:rsidRPr="00876136" w:rsidRDefault="00806FC4" w:rsidP="00C74315">
            <w:r w:rsidRPr="00876136">
              <w:t>MANTIS</w:t>
            </w:r>
          </w:p>
        </w:tc>
      </w:tr>
    </w:tbl>
    <w:p w14:paraId="2A1C5D38" w14:textId="71510B90" w:rsidR="00806FC4" w:rsidRPr="00876136" w:rsidRDefault="00806FC4" w:rsidP="00D95FBE">
      <w:pPr>
        <w:pStyle w:val="Heading3"/>
      </w:pPr>
      <w:bookmarkStart w:id="242" w:name="_Toc412552993"/>
      <w:r w:rsidRPr="00876136">
        <w:t>T4.6 - Plug-in #3: ModelWriter-assisted semantic comparison of 2 documents [OBEO + MANTIS</w:t>
      </w:r>
      <w:ins w:id="243" w:author="Ferhat Erata" w:date="2015-02-24T16:52:00Z">
        <w:r w:rsidR="00F57ED6">
          <w:t xml:space="preserve"> </w:t>
        </w:r>
      </w:ins>
      <w:ins w:id="244" w:author="Ferhat Erata" w:date="2015-02-24T16:53:00Z">
        <w:r w:rsidR="00F57ED6">
          <w:t>+ HISBIM</w:t>
        </w:r>
      </w:ins>
      <w:r w:rsidRPr="00876136">
        <w:t>]</w:t>
      </w:r>
      <w:bookmarkEnd w:id="242"/>
    </w:p>
    <w:tbl>
      <w:tblPr>
        <w:tblW w:w="5000" w:type="pct"/>
        <w:tblCellMar>
          <w:top w:w="15" w:type="dxa"/>
          <w:left w:w="15" w:type="dxa"/>
          <w:bottom w:w="15" w:type="dxa"/>
          <w:right w:w="15" w:type="dxa"/>
        </w:tblCellMar>
        <w:tblLook w:val="04A0" w:firstRow="1" w:lastRow="0" w:firstColumn="1" w:lastColumn="0" w:noHBand="0" w:noVBand="1"/>
      </w:tblPr>
      <w:tblGrid>
        <w:gridCol w:w="1702"/>
        <w:gridCol w:w="10198"/>
        <w:gridCol w:w="1021"/>
        <w:gridCol w:w="1221"/>
        <w:gridCol w:w="1240"/>
      </w:tblGrid>
      <w:tr w:rsidR="00806FC4" w:rsidRPr="00876136" w14:paraId="530F42AE"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30F3C7" w14:textId="77777777" w:rsidR="00806FC4" w:rsidRPr="00876136" w:rsidRDefault="00806FC4" w:rsidP="00C74315">
            <w:pPr>
              <w:rPr>
                <w:b/>
              </w:rPr>
            </w:pPr>
            <w:r w:rsidRPr="00876136">
              <w:rPr>
                <w:b/>
              </w:rPr>
              <w:t>Month</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04E93D" w14:textId="77777777" w:rsidR="00806FC4" w:rsidRPr="00876136" w:rsidRDefault="00806FC4" w:rsidP="00C74315">
            <w:pPr>
              <w:rPr>
                <w:b/>
              </w:rPr>
            </w:pPr>
            <w:r w:rsidRPr="00876136">
              <w:rPr>
                <w:b/>
              </w:rPr>
              <w:t>Deliverable</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74C219" w14:textId="77777777" w:rsidR="00806FC4" w:rsidRPr="00876136" w:rsidRDefault="00806FC4" w:rsidP="00C74315">
            <w:pPr>
              <w:rPr>
                <w:b/>
              </w:rPr>
            </w:pPr>
            <w:r w:rsidRPr="00876136">
              <w:rPr>
                <w:b/>
              </w:rPr>
              <w:t>Type</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46F326" w14:textId="77777777" w:rsidR="00806FC4" w:rsidRPr="00876136" w:rsidRDefault="00806FC4" w:rsidP="00C74315">
            <w:pPr>
              <w:rPr>
                <w:b/>
              </w:rPr>
            </w:pPr>
            <w:r w:rsidRPr="00876136">
              <w:rPr>
                <w:b/>
              </w:rPr>
              <w:t>Access</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EAF03D" w14:textId="77777777" w:rsidR="00806FC4" w:rsidRPr="00876136" w:rsidRDefault="00806FC4" w:rsidP="00C74315">
            <w:pPr>
              <w:rPr>
                <w:b/>
              </w:rPr>
            </w:pPr>
            <w:r w:rsidRPr="00876136">
              <w:rPr>
                <w:b/>
              </w:rPr>
              <w:t>Leader</w:t>
            </w:r>
          </w:p>
        </w:tc>
      </w:tr>
      <w:tr w:rsidR="00806FC4" w:rsidRPr="00876136" w14:paraId="360DB107"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7DE3FB" w14:textId="77777777" w:rsidR="00806FC4" w:rsidRPr="00876136" w:rsidRDefault="00806FC4" w:rsidP="00C74315">
            <w:r w:rsidRPr="00876136">
              <w:t>[M20]</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9FD4B2" w14:textId="77777777" w:rsidR="00806FC4" w:rsidRPr="00876136" w:rsidRDefault="00806FC4" w:rsidP="00C74315">
            <w:r w:rsidRPr="00876136">
              <w:t>D4.6.1 Report: Technical Note for ModelWriter-assisted Comparison of 2 Documents</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AF9990" w14:textId="77777777" w:rsidR="00806FC4" w:rsidRPr="00876136" w:rsidRDefault="00806FC4" w:rsidP="00C74315">
            <w:r w:rsidRPr="00876136">
              <w:t>Doc.</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A30E8A"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71AD2F" w14:textId="77777777" w:rsidR="00806FC4" w:rsidRPr="00876136" w:rsidRDefault="00806FC4" w:rsidP="00C74315">
            <w:r w:rsidRPr="00876136">
              <w:t>OBEO</w:t>
            </w:r>
          </w:p>
        </w:tc>
      </w:tr>
      <w:tr w:rsidR="00806FC4" w:rsidRPr="00876136" w14:paraId="0E1999AF"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4D21EC" w14:textId="77777777" w:rsidR="00806FC4" w:rsidRPr="00876136" w:rsidRDefault="00806FC4" w:rsidP="00C74315">
            <w:r w:rsidRPr="00876136">
              <w:t>[M11 -&gt; M13]</w:t>
            </w:r>
          </w:p>
        </w:tc>
        <w:tc>
          <w:tcPr>
            <w:tcW w:w="33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1B4669" w14:textId="77777777" w:rsidR="00806FC4" w:rsidRPr="00876136" w:rsidRDefault="00806FC4" w:rsidP="00C74315">
            <w:r w:rsidRPr="00876136">
              <w:t>D4.6.2-1 Software: Proof-of-concept semantic comparison engine (release 1)</w:t>
            </w:r>
          </w:p>
        </w:tc>
        <w:tc>
          <w:tcPr>
            <w:tcW w:w="3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68DE4B"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24CD44"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E3AABA" w14:textId="77777777" w:rsidR="00806FC4" w:rsidRPr="00876136" w:rsidRDefault="00806FC4" w:rsidP="00C74315">
            <w:r w:rsidRPr="00876136">
              <w:t>OBEO</w:t>
            </w:r>
          </w:p>
        </w:tc>
      </w:tr>
      <w:tr w:rsidR="00806FC4" w:rsidRPr="00876136" w14:paraId="46E1A3E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298893" w14:textId="77777777" w:rsidR="00806FC4" w:rsidRPr="00876136" w:rsidRDefault="00806FC4" w:rsidP="00C74315">
            <w:r w:rsidRPr="00876136">
              <w:lastRenderedPageBreak/>
              <w:t>[M19 -&gt; M23]</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691324" w14:textId="77777777" w:rsidR="00806FC4" w:rsidRPr="00876136" w:rsidRDefault="00806FC4" w:rsidP="00C74315">
            <w:r w:rsidRPr="00876136">
              <w:t>D4.6.2-2 Software: Proof-of-concept semantic comparison engine (release 2)</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103E91"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3D2F7E"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53E769" w14:textId="77777777" w:rsidR="00806FC4" w:rsidRPr="00876136" w:rsidRDefault="00806FC4" w:rsidP="00C74315">
            <w:r w:rsidRPr="00876136">
              <w:t>OBEO</w:t>
            </w:r>
          </w:p>
        </w:tc>
      </w:tr>
      <w:tr w:rsidR="00806FC4" w:rsidRPr="00876136" w14:paraId="77C32B7A"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599907" w14:textId="77777777" w:rsidR="00806FC4" w:rsidRPr="00876136" w:rsidRDefault="00806FC4" w:rsidP="00C74315">
            <w:r w:rsidRPr="00876136">
              <w:t>[M31 -&gt; M33]</w:t>
            </w:r>
          </w:p>
        </w:tc>
        <w:tc>
          <w:tcPr>
            <w:tcW w:w="33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507FA7" w14:textId="77777777" w:rsidR="00806FC4" w:rsidRPr="00876136" w:rsidRDefault="00806FC4" w:rsidP="00C74315">
            <w:r w:rsidRPr="00876136">
              <w:t>D4.6.2-3 Software: Proof-of-concept semantic comparison engine (release 3)</w:t>
            </w:r>
          </w:p>
        </w:tc>
        <w:tc>
          <w:tcPr>
            <w:tcW w:w="3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3E08E6"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E85A97"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E8103A" w14:textId="77777777" w:rsidR="00806FC4" w:rsidRPr="00876136" w:rsidRDefault="00806FC4" w:rsidP="00C74315">
            <w:r w:rsidRPr="00876136">
              <w:t>OBEO</w:t>
            </w:r>
          </w:p>
        </w:tc>
      </w:tr>
    </w:tbl>
    <w:p w14:paraId="1567E02F" w14:textId="5A5AC068" w:rsidR="00806FC4" w:rsidRPr="00876136" w:rsidRDefault="00806FC4" w:rsidP="00D95FBE">
      <w:pPr>
        <w:pStyle w:val="Heading3"/>
      </w:pPr>
      <w:bookmarkStart w:id="245" w:name="_Toc412552994"/>
      <w:r w:rsidRPr="00876136">
        <w:t>T4.7 - Plug-in #2: ModelWriter-assisted compliance review [-SA</w:t>
      </w:r>
      <w:ins w:id="246" w:author="Ferhat Erata" w:date="2015-02-24T16:54:00Z">
        <w:r w:rsidR="00A920DA">
          <w:t xml:space="preserve"> + MANTIS + UNIT</w:t>
        </w:r>
      </w:ins>
      <w:ins w:id="247" w:author="Ferhat Erata" w:date="2015-02-24T16:56:00Z">
        <w:r w:rsidR="0009710B">
          <w:t xml:space="preserve"> + AIRBUS</w:t>
        </w:r>
      </w:ins>
      <w:r w:rsidRPr="00876136">
        <w:t>]</w:t>
      </w:r>
      <w:bookmarkEnd w:id="245"/>
    </w:p>
    <w:tbl>
      <w:tblPr>
        <w:tblW w:w="5000" w:type="pct"/>
        <w:tblCellMar>
          <w:top w:w="15" w:type="dxa"/>
          <w:left w:w="15" w:type="dxa"/>
          <w:bottom w:w="15" w:type="dxa"/>
          <w:right w:w="15" w:type="dxa"/>
        </w:tblCellMar>
        <w:tblLook w:val="04A0" w:firstRow="1" w:lastRow="0" w:firstColumn="1" w:lastColumn="0" w:noHBand="0" w:noVBand="1"/>
      </w:tblPr>
      <w:tblGrid>
        <w:gridCol w:w="1692"/>
        <w:gridCol w:w="8934"/>
        <w:gridCol w:w="1394"/>
        <w:gridCol w:w="1670"/>
        <w:gridCol w:w="1692"/>
      </w:tblGrid>
      <w:tr w:rsidR="00806FC4" w:rsidRPr="00876136" w14:paraId="586EA1FE" w14:textId="77777777" w:rsidTr="00717577">
        <w:trPr>
          <w:tblHeader/>
        </w:trPr>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101E1A" w14:textId="77777777" w:rsidR="00806FC4" w:rsidRPr="00876136" w:rsidRDefault="00806FC4" w:rsidP="00C74315">
            <w:pPr>
              <w:rPr>
                <w:b/>
              </w:rPr>
            </w:pPr>
            <w:r w:rsidRPr="00876136">
              <w:rPr>
                <w:b/>
              </w:rPr>
              <w:t>Month</w:t>
            </w:r>
          </w:p>
        </w:tc>
        <w:tc>
          <w:tcPr>
            <w:tcW w:w="29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5F99AB" w14:textId="77777777" w:rsidR="00806FC4" w:rsidRPr="00876136" w:rsidRDefault="00806FC4" w:rsidP="00C74315">
            <w:pPr>
              <w:rPr>
                <w:b/>
              </w:rPr>
            </w:pPr>
            <w:r w:rsidRPr="00876136">
              <w:rPr>
                <w:b/>
              </w:rPr>
              <w:t>Deliverable</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97273D" w14:textId="77777777" w:rsidR="00806FC4" w:rsidRPr="00876136" w:rsidRDefault="00806FC4" w:rsidP="00C74315">
            <w:pPr>
              <w:rPr>
                <w:b/>
              </w:rPr>
            </w:pPr>
            <w:r w:rsidRPr="00876136">
              <w:rPr>
                <w:b/>
              </w:rPr>
              <w:t>Type</w:t>
            </w:r>
          </w:p>
        </w:tc>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C91B37" w14:textId="77777777" w:rsidR="00806FC4" w:rsidRPr="00876136" w:rsidRDefault="00806FC4" w:rsidP="00C74315">
            <w:pPr>
              <w:rPr>
                <w:b/>
              </w:rPr>
            </w:pPr>
            <w:r w:rsidRPr="00876136">
              <w:rPr>
                <w:b/>
              </w:rPr>
              <w:t>Access</w:t>
            </w:r>
          </w:p>
        </w:tc>
        <w:tc>
          <w:tcPr>
            <w:tcW w:w="5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5CE78" w14:textId="77777777" w:rsidR="00806FC4" w:rsidRPr="00876136" w:rsidRDefault="00806FC4" w:rsidP="00C74315">
            <w:pPr>
              <w:rPr>
                <w:b/>
              </w:rPr>
            </w:pPr>
            <w:r w:rsidRPr="00876136">
              <w:rPr>
                <w:b/>
              </w:rPr>
              <w:t>Leader</w:t>
            </w:r>
          </w:p>
        </w:tc>
      </w:tr>
      <w:tr w:rsidR="00806FC4" w:rsidRPr="00876136" w14:paraId="2A6062A0" w14:textId="77777777" w:rsidTr="00717577">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49634B" w14:textId="03C6E9CE" w:rsidR="00806FC4" w:rsidRPr="00876136" w:rsidRDefault="00806FC4" w:rsidP="00C74315">
            <w:r w:rsidRPr="00876136">
              <w:t>[M10]</w:t>
            </w:r>
            <w:ins w:id="248" w:author="Ferhat Erata" w:date="2015-02-24T16:54:00Z">
              <w:r w:rsidR="00263C05">
                <w:t xml:space="preserve"> -&gt; [</w:t>
              </w:r>
              <w:r w:rsidR="00A17F93">
                <w:t>M1</w:t>
              </w:r>
            </w:ins>
            <w:ins w:id="249" w:author="Ferhat Erata" w:date="2015-02-24T16:56:00Z">
              <w:r w:rsidR="00A17F93">
                <w:t>4</w:t>
              </w:r>
            </w:ins>
            <w:ins w:id="250" w:author="Ferhat Erata" w:date="2015-02-24T16:54:00Z">
              <w:r w:rsidR="00263C05">
                <w:t>]</w:t>
              </w:r>
            </w:ins>
          </w:p>
        </w:tc>
        <w:tc>
          <w:tcPr>
            <w:tcW w:w="29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72FBCD" w14:textId="77777777" w:rsidR="00806FC4" w:rsidRPr="00876136" w:rsidRDefault="00806FC4" w:rsidP="00C74315">
            <w:r w:rsidRPr="00876136">
              <w:t>D4.7.1 Report: Future ModelWriter-Enabled Use Cases</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32D338" w14:textId="77777777" w:rsidR="00806FC4" w:rsidRPr="00876136" w:rsidRDefault="00806FC4" w:rsidP="00C74315">
            <w:r w:rsidRPr="00876136">
              <w:t>Doc.</w:t>
            </w:r>
          </w:p>
        </w:tc>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DECD4" w14:textId="77777777" w:rsidR="00806FC4" w:rsidRPr="00876136" w:rsidRDefault="00806FC4" w:rsidP="00C74315">
            <w:r w:rsidRPr="00876136">
              <w:t>Public</w:t>
            </w:r>
          </w:p>
        </w:tc>
        <w:tc>
          <w:tcPr>
            <w:tcW w:w="5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3408F" w14:textId="21909FE4" w:rsidR="00806FC4" w:rsidRPr="00876136" w:rsidRDefault="00806FC4" w:rsidP="00A920DA">
            <w:r w:rsidRPr="00876136">
              <w:t xml:space="preserve">SA -&gt; </w:t>
            </w:r>
            <w:ins w:id="251" w:author="Ferhat Erata" w:date="2015-02-24T16:54:00Z">
              <w:r w:rsidR="00A920DA">
                <w:t>MANTIS</w:t>
              </w:r>
            </w:ins>
            <w:del w:id="252" w:author="Ferhat Erata" w:date="2015-02-24T16:54:00Z">
              <w:r w:rsidRPr="00876136" w:rsidDel="00F35596">
                <w:delText>?</w:delText>
              </w:r>
            </w:del>
          </w:p>
        </w:tc>
      </w:tr>
    </w:tbl>
    <w:p w14:paraId="4EB46233" w14:textId="77777777" w:rsidR="00806FC4" w:rsidRPr="00876136" w:rsidRDefault="00806FC4" w:rsidP="00D95FBE">
      <w:pPr>
        <w:pStyle w:val="Heading3"/>
      </w:pPr>
      <w:bookmarkStart w:id="253" w:name="_Toc412552995"/>
      <w:r w:rsidRPr="00876136">
        <w:t>T4.9 - Internal bi-directional synchronization mechanism [OBEO + UNIT]</w:t>
      </w:r>
      <w:bookmarkEnd w:id="253"/>
    </w:p>
    <w:p w14:paraId="792822B4" w14:textId="6A1DAD25" w:rsidR="00806FC4" w:rsidRPr="00876136" w:rsidRDefault="0068082D" w:rsidP="00D95FBE">
      <w:pPr>
        <w:pStyle w:val="Heading3"/>
      </w:pPr>
      <w:bookmarkStart w:id="254" w:name="_Toc412552996"/>
      <w:r w:rsidRPr="00876136">
        <w:t>T4.10 -</w:t>
      </w:r>
      <w:r w:rsidR="00806FC4" w:rsidRPr="00876136">
        <w:t xml:space="preserve"> External synchronization mechanism for collaborating ModelWriters [SA]</w:t>
      </w:r>
      <w:bookmarkEnd w:id="254"/>
    </w:p>
    <w:p w14:paraId="2FC49F77" w14:textId="77777777" w:rsidR="00220D7F" w:rsidRPr="00876136" w:rsidRDefault="00220D7F">
      <w:pPr>
        <w:spacing w:after="160"/>
        <w:rPr>
          <w:rFonts w:eastAsia="Times New Roman" w:cs="Times New Roman"/>
          <w:b/>
          <w:bCs/>
          <w:color w:val="000000"/>
        </w:rPr>
      </w:pPr>
      <w:r w:rsidRPr="00876136">
        <w:rPr>
          <w:color w:val="000000"/>
        </w:rPr>
        <w:br w:type="page"/>
      </w:r>
    </w:p>
    <w:p w14:paraId="13C84DFA" w14:textId="719D048E" w:rsidR="00806FC4" w:rsidRPr="00876136" w:rsidRDefault="00806FC4" w:rsidP="00D95FBE">
      <w:pPr>
        <w:pStyle w:val="Heading2"/>
      </w:pPr>
      <w:bookmarkStart w:id="255" w:name="_Toc412552997"/>
      <w:r w:rsidRPr="00876136">
        <w:lastRenderedPageBreak/>
        <w:t>WP5 - Project Management (UNIT)</w:t>
      </w:r>
      <w:bookmarkEnd w:id="255"/>
    </w:p>
    <w:p w14:paraId="06642998" w14:textId="0DB52FB3"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7B6271C9" wp14:editId="3568FF16">
            <wp:extent cx="4103758" cy="2476500"/>
            <wp:effectExtent l="0" t="0" r="0" b="0"/>
            <wp:docPr id="3" name="Picture 3" descr="WP5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WP5 - Cost &amp; Effor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1552" cy="2481203"/>
                    </a:xfrm>
                    <a:prstGeom prst="rect">
                      <a:avLst/>
                    </a:prstGeom>
                    <a:noFill/>
                    <a:ln>
                      <a:noFill/>
                    </a:ln>
                  </pic:spPr>
                </pic:pic>
              </a:graphicData>
            </a:graphic>
          </wp:inline>
        </w:drawing>
      </w:r>
      <w:r w:rsidR="008F0001">
        <w:rPr>
          <w:rFonts w:asciiTheme="minorHAnsi" w:hAnsiTheme="minorHAnsi"/>
          <w:color w:val="333333"/>
          <w:sz w:val="21"/>
          <w:szCs w:val="21"/>
        </w:rPr>
        <w:t xml:space="preserve">  </w:t>
      </w:r>
      <w:r w:rsidR="008F0001">
        <w:rPr>
          <w:noProof/>
        </w:rPr>
        <w:drawing>
          <wp:inline distT="0" distB="0" distL="0" distR="0" wp14:anchorId="7AF3AD35" wp14:editId="35F3A297">
            <wp:extent cx="4117975" cy="247534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8138" cy="2481457"/>
                    </a:xfrm>
                    <a:prstGeom prst="rect">
                      <a:avLst/>
                    </a:prstGeom>
                    <a:noFill/>
                  </pic:spPr>
                </pic:pic>
              </a:graphicData>
            </a:graphic>
          </wp:inline>
        </w:drawing>
      </w:r>
    </w:p>
    <w:p w14:paraId="4B9C616B" w14:textId="77777777" w:rsidR="00806FC4" w:rsidRPr="00876136" w:rsidRDefault="00806FC4" w:rsidP="00D95FBE">
      <w:pPr>
        <w:pStyle w:val="Heading3"/>
      </w:pPr>
      <w:bookmarkStart w:id="256" w:name="_Toc412552998"/>
      <w:r w:rsidRPr="00876136">
        <w:t>T5.1 - Communication Management and Collaboration Infrastructure [UNIT + WP7 leader]</w:t>
      </w:r>
      <w:bookmarkEnd w:id="256"/>
    </w:p>
    <w:tbl>
      <w:tblPr>
        <w:tblW w:w="5000" w:type="pct"/>
        <w:tblCellMar>
          <w:top w:w="15" w:type="dxa"/>
          <w:left w:w="15" w:type="dxa"/>
          <w:bottom w:w="15" w:type="dxa"/>
          <w:right w:w="15" w:type="dxa"/>
        </w:tblCellMar>
        <w:tblLook w:val="04A0" w:firstRow="1" w:lastRow="0" w:firstColumn="1" w:lastColumn="0" w:noHBand="0" w:noVBand="1"/>
      </w:tblPr>
      <w:tblGrid>
        <w:gridCol w:w="1593"/>
        <w:gridCol w:w="9306"/>
        <w:gridCol w:w="1314"/>
        <w:gridCol w:w="1572"/>
        <w:gridCol w:w="1597"/>
      </w:tblGrid>
      <w:tr w:rsidR="00806FC4" w:rsidRPr="00876136" w14:paraId="28798DF2" w14:textId="77777777" w:rsidTr="009D6E9B">
        <w:trPr>
          <w:tblHeader/>
        </w:trPr>
        <w:tc>
          <w:tcPr>
            <w:tcW w:w="5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21E5C" w14:textId="77777777" w:rsidR="00806FC4" w:rsidRPr="00876136" w:rsidRDefault="00806FC4" w:rsidP="00C74315">
            <w:pPr>
              <w:rPr>
                <w:b/>
              </w:rPr>
            </w:pPr>
            <w:r w:rsidRPr="00876136">
              <w:rPr>
                <w:b/>
              </w:rPr>
              <w:t>Month</w:t>
            </w:r>
          </w:p>
        </w:tc>
        <w:tc>
          <w:tcPr>
            <w:tcW w:w="30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639D1D" w14:textId="77777777" w:rsidR="00806FC4" w:rsidRPr="00876136" w:rsidRDefault="00806FC4" w:rsidP="00C74315">
            <w:pPr>
              <w:rPr>
                <w:b/>
              </w:rPr>
            </w:pPr>
            <w:r w:rsidRPr="00876136">
              <w:rPr>
                <w:b/>
              </w:rPr>
              <w:t>Deliverable</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8F5EBD" w14:textId="77777777" w:rsidR="00806FC4" w:rsidRPr="00876136" w:rsidRDefault="00806FC4" w:rsidP="00C74315">
            <w:pPr>
              <w:rPr>
                <w:b/>
              </w:rPr>
            </w:pPr>
            <w:r w:rsidRPr="00876136">
              <w:rPr>
                <w:b/>
              </w:rPr>
              <w:t>Type</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326694" w14:textId="77777777" w:rsidR="00806FC4" w:rsidRPr="00876136" w:rsidRDefault="00806FC4" w:rsidP="00C74315">
            <w:pPr>
              <w:rPr>
                <w:b/>
              </w:rPr>
            </w:pPr>
            <w:r w:rsidRPr="00876136">
              <w:rPr>
                <w:b/>
              </w:rPr>
              <w:t>Access</w:t>
            </w:r>
          </w:p>
        </w:tc>
        <w:tc>
          <w:tcPr>
            <w:tcW w:w="5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962796" w14:textId="77777777" w:rsidR="00806FC4" w:rsidRPr="00876136" w:rsidRDefault="00806FC4" w:rsidP="00C74315">
            <w:pPr>
              <w:rPr>
                <w:b/>
              </w:rPr>
            </w:pPr>
            <w:r w:rsidRPr="00876136">
              <w:rPr>
                <w:b/>
              </w:rPr>
              <w:t>Leader</w:t>
            </w:r>
          </w:p>
        </w:tc>
      </w:tr>
      <w:tr w:rsidR="00806FC4" w:rsidRPr="00876136" w14:paraId="7A2FD55E" w14:textId="77777777" w:rsidTr="009D6E9B">
        <w:tc>
          <w:tcPr>
            <w:tcW w:w="5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47387B" w14:textId="77777777" w:rsidR="00806FC4" w:rsidRPr="00876136" w:rsidRDefault="00806FC4" w:rsidP="00C74315">
            <w:r w:rsidRPr="00876136">
              <w:t>[M1]</w:t>
            </w:r>
          </w:p>
        </w:tc>
        <w:tc>
          <w:tcPr>
            <w:tcW w:w="30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4EB008" w14:textId="77777777" w:rsidR="00806FC4" w:rsidRPr="00876136" w:rsidRDefault="00806FC4" w:rsidP="00C74315">
            <w:r w:rsidRPr="00876136">
              <w:t>D5.1.1 Project Kick-Off Report and Project Management Plan</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40B94" w14:textId="77777777" w:rsidR="00806FC4" w:rsidRPr="00876136" w:rsidRDefault="00806FC4" w:rsidP="00C74315">
            <w:r w:rsidRPr="00876136">
              <w:t>Doc.</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FD2387" w14:textId="77777777" w:rsidR="00806FC4" w:rsidRPr="00876136" w:rsidRDefault="00806FC4" w:rsidP="00C74315">
            <w:r w:rsidRPr="00876136">
              <w:t>Public</w:t>
            </w:r>
          </w:p>
        </w:tc>
        <w:tc>
          <w:tcPr>
            <w:tcW w:w="5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48C80F" w14:textId="77777777" w:rsidR="00806FC4" w:rsidRPr="00876136" w:rsidRDefault="00806FC4" w:rsidP="00C74315">
            <w:r w:rsidRPr="00876136">
              <w:t>UNIT</w:t>
            </w:r>
          </w:p>
        </w:tc>
      </w:tr>
    </w:tbl>
    <w:p w14:paraId="181962E6" w14:textId="77777777" w:rsidR="00806FC4" w:rsidRPr="00876136" w:rsidRDefault="00806FC4" w:rsidP="00D95FBE">
      <w:pPr>
        <w:pStyle w:val="Heading3"/>
      </w:pPr>
      <w:bookmarkStart w:id="257" w:name="_Toc412552999"/>
      <w:r w:rsidRPr="00876136">
        <w:t>T5.2 - Project Coordination and Reporting [UNIT - SA + Country Coordinators + WP Leaders]</w:t>
      </w:r>
      <w:bookmarkEnd w:id="257"/>
    </w:p>
    <w:tbl>
      <w:tblPr>
        <w:tblW w:w="5000" w:type="pct"/>
        <w:tblCellMar>
          <w:top w:w="15" w:type="dxa"/>
          <w:left w:w="15" w:type="dxa"/>
          <w:bottom w:w="15" w:type="dxa"/>
          <w:right w:w="15" w:type="dxa"/>
        </w:tblCellMar>
        <w:tblLook w:val="04A0" w:firstRow="1" w:lastRow="0" w:firstColumn="1" w:lastColumn="0" w:noHBand="0" w:noVBand="1"/>
      </w:tblPr>
      <w:tblGrid>
        <w:gridCol w:w="1612"/>
        <w:gridCol w:w="8180"/>
        <w:gridCol w:w="1394"/>
        <w:gridCol w:w="2504"/>
        <w:gridCol w:w="1692"/>
      </w:tblGrid>
      <w:tr w:rsidR="00806FC4" w:rsidRPr="00876136" w14:paraId="40B66BAE" w14:textId="77777777" w:rsidTr="009D6E9B">
        <w:trPr>
          <w:tblHeader/>
        </w:trPr>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F3CCD3" w14:textId="77777777" w:rsidR="00806FC4" w:rsidRPr="00876136" w:rsidRDefault="00806FC4" w:rsidP="00C74315">
            <w:pPr>
              <w:rPr>
                <w:b/>
              </w:rPr>
            </w:pPr>
            <w:r w:rsidRPr="00876136">
              <w:rPr>
                <w:b/>
              </w:rPr>
              <w:t>Month</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058821" w14:textId="77777777" w:rsidR="00806FC4" w:rsidRPr="00876136" w:rsidRDefault="00806FC4" w:rsidP="00C74315">
            <w:pPr>
              <w:rPr>
                <w:b/>
              </w:rPr>
            </w:pPr>
            <w:r w:rsidRPr="00876136">
              <w:rPr>
                <w:b/>
              </w:rPr>
              <w:t>Deliverable</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442CC9" w14:textId="77777777" w:rsidR="00806FC4" w:rsidRPr="00876136" w:rsidRDefault="00806FC4" w:rsidP="00C74315">
            <w:pPr>
              <w:rPr>
                <w:b/>
              </w:rPr>
            </w:pPr>
            <w:r w:rsidRPr="00876136">
              <w:rPr>
                <w:b/>
              </w:rPr>
              <w:t>Type</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76E9D9" w14:textId="77777777" w:rsidR="00806FC4" w:rsidRPr="00876136" w:rsidRDefault="00806FC4" w:rsidP="00C74315">
            <w:pPr>
              <w:rPr>
                <w:b/>
              </w:rPr>
            </w:pPr>
            <w:r w:rsidRPr="00876136">
              <w:rPr>
                <w:b/>
              </w:rPr>
              <w:t>Access</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5E09B" w14:textId="77777777" w:rsidR="00806FC4" w:rsidRPr="00876136" w:rsidRDefault="00806FC4" w:rsidP="00C74315">
            <w:pPr>
              <w:rPr>
                <w:b/>
              </w:rPr>
            </w:pPr>
            <w:r w:rsidRPr="00876136">
              <w:rPr>
                <w:b/>
              </w:rPr>
              <w:t>Leader</w:t>
            </w:r>
          </w:p>
        </w:tc>
      </w:tr>
      <w:tr w:rsidR="00806FC4" w:rsidRPr="00876136" w14:paraId="07986E82"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4DD617" w14:textId="77777777" w:rsidR="00806FC4" w:rsidRPr="00876136" w:rsidRDefault="00806FC4" w:rsidP="00C74315">
            <w:r w:rsidRPr="00876136">
              <w:t>[M7]</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1B0F11" w14:textId="77777777" w:rsidR="00806FC4" w:rsidRPr="00876136" w:rsidRDefault="00806FC4" w:rsidP="00C74315">
            <w:r w:rsidRPr="00876136">
              <w:t>D5.2.1 Project Progress Report (first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DC96E"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C55B07"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41DBC1" w14:textId="77777777" w:rsidR="00806FC4" w:rsidRPr="00876136" w:rsidRDefault="00806FC4" w:rsidP="00C74315">
            <w:r w:rsidRPr="00876136">
              <w:t>UNIT</w:t>
            </w:r>
          </w:p>
        </w:tc>
      </w:tr>
      <w:tr w:rsidR="00806FC4" w:rsidRPr="00876136" w14:paraId="3ABA2926"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D41A35" w14:textId="77777777" w:rsidR="00806FC4" w:rsidRPr="00876136" w:rsidRDefault="00806FC4" w:rsidP="00C74315">
            <w:r w:rsidRPr="00876136">
              <w:t>[M13]</w:t>
            </w:r>
          </w:p>
        </w:tc>
        <w:tc>
          <w:tcPr>
            <w:tcW w:w="265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FE712B" w14:textId="77777777" w:rsidR="00806FC4" w:rsidRPr="00876136" w:rsidRDefault="00806FC4" w:rsidP="00C74315">
            <w:r w:rsidRPr="00876136">
              <w:t>D5.2.2 Project Progress Report (second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4859A8"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47678"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61BDC6" w14:textId="77777777" w:rsidR="00806FC4" w:rsidRPr="00876136" w:rsidRDefault="00806FC4" w:rsidP="00C74315">
            <w:r w:rsidRPr="00876136">
              <w:t>UNIT</w:t>
            </w:r>
          </w:p>
        </w:tc>
      </w:tr>
      <w:tr w:rsidR="00806FC4" w:rsidRPr="00876136" w14:paraId="67465DE6"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C976F1" w14:textId="77777777" w:rsidR="00806FC4" w:rsidRPr="00876136" w:rsidRDefault="00806FC4" w:rsidP="00C74315">
            <w:r w:rsidRPr="00876136">
              <w:t>[M19]</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E4B0C0" w14:textId="77777777" w:rsidR="00806FC4" w:rsidRPr="00876136" w:rsidRDefault="00806FC4" w:rsidP="00C74315">
            <w:r w:rsidRPr="00876136">
              <w:t>D5.2.3 Project Progress Report (third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5D8E3E"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26A7DB"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025367" w14:textId="77777777" w:rsidR="00806FC4" w:rsidRPr="00876136" w:rsidRDefault="00806FC4" w:rsidP="00C74315">
            <w:r w:rsidRPr="00876136">
              <w:t>UNIT</w:t>
            </w:r>
          </w:p>
        </w:tc>
      </w:tr>
      <w:tr w:rsidR="00806FC4" w:rsidRPr="00876136" w14:paraId="0A9E22BE"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8D2556" w14:textId="77777777" w:rsidR="00806FC4" w:rsidRPr="00876136" w:rsidRDefault="00806FC4" w:rsidP="00C74315">
            <w:r w:rsidRPr="00876136">
              <w:lastRenderedPageBreak/>
              <w:t>[M25]</w:t>
            </w:r>
          </w:p>
        </w:tc>
        <w:tc>
          <w:tcPr>
            <w:tcW w:w="265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DE137B" w14:textId="77777777" w:rsidR="00806FC4" w:rsidRPr="00876136" w:rsidRDefault="00806FC4" w:rsidP="00C74315">
            <w:r w:rsidRPr="00876136">
              <w:t>D5.2.4 Project Progress Report (fourth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9E3B36"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526540"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0331E5" w14:textId="77777777" w:rsidR="00806FC4" w:rsidRPr="00876136" w:rsidRDefault="00806FC4" w:rsidP="00C74315">
            <w:r w:rsidRPr="00876136">
              <w:t>UNIT</w:t>
            </w:r>
          </w:p>
        </w:tc>
      </w:tr>
      <w:tr w:rsidR="00806FC4" w:rsidRPr="00876136" w14:paraId="1F88DBFA"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A792EF" w14:textId="77777777" w:rsidR="00806FC4" w:rsidRPr="00876136" w:rsidRDefault="00806FC4" w:rsidP="00C74315">
            <w:r w:rsidRPr="00876136">
              <w:t>[M31]</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BCD8B5" w14:textId="77777777" w:rsidR="00806FC4" w:rsidRPr="00876136" w:rsidRDefault="00806FC4" w:rsidP="00C74315">
            <w:r w:rsidRPr="00876136">
              <w:t>D5.2.5 Project Progress Report (fifth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D2513A"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82DDC2"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824474" w14:textId="77777777" w:rsidR="00806FC4" w:rsidRPr="00876136" w:rsidRDefault="00806FC4" w:rsidP="00C74315">
            <w:r w:rsidRPr="00876136">
              <w:t>UNIT</w:t>
            </w:r>
          </w:p>
        </w:tc>
      </w:tr>
    </w:tbl>
    <w:p w14:paraId="606BC462" w14:textId="77777777" w:rsidR="00806FC4" w:rsidRPr="00876136" w:rsidRDefault="00806FC4" w:rsidP="00D95FBE">
      <w:pPr>
        <w:pStyle w:val="Heading3"/>
      </w:pPr>
      <w:bookmarkStart w:id="258" w:name="_Toc412553000"/>
      <w:r w:rsidRPr="00876136">
        <w:t>T5.3 - Closing Project [UNIT + WP Leaders]</w:t>
      </w:r>
      <w:bookmarkEnd w:id="258"/>
    </w:p>
    <w:tbl>
      <w:tblPr>
        <w:tblW w:w="5000" w:type="pct"/>
        <w:tblCellMar>
          <w:top w:w="15" w:type="dxa"/>
          <w:left w:w="15" w:type="dxa"/>
          <w:bottom w:w="15" w:type="dxa"/>
          <w:right w:w="15" w:type="dxa"/>
        </w:tblCellMar>
        <w:tblLook w:val="04A0" w:firstRow="1" w:lastRow="0" w:firstColumn="1" w:lastColumn="0" w:noHBand="0" w:noVBand="1"/>
      </w:tblPr>
      <w:tblGrid>
        <w:gridCol w:w="1645"/>
        <w:gridCol w:w="8297"/>
        <w:gridCol w:w="1354"/>
        <w:gridCol w:w="2437"/>
        <w:gridCol w:w="1649"/>
      </w:tblGrid>
      <w:tr w:rsidR="00806FC4" w:rsidRPr="00876136" w14:paraId="1960F7AE" w14:textId="77777777" w:rsidTr="009D6E9B">
        <w:trPr>
          <w:tblHeader/>
        </w:trPr>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9D725" w14:textId="77777777" w:rsidR="00806FC4" w:rsidRPr="00876136" w:rsidRDefault="00806FC4" w:rsidP="00C74315">
            <w:pPr>
              <w:rPr>
                <w:b/>
              </w:rPr>
            </w:pPr>
            <w:r w:rsidRPr="00876136">
              <w:rPr>
                <w:b/>
              </w:rPr>
              <w:t>Month</w:t>
            </w:r>
          </w:p>
        </w:tc>
        <w:tc>
          <w:tcPr>
            <w:tcW w:w="26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9F5D5E" w14:textId="77777777" w:rsidR="00806FC4" w:rsidRPr="00876136" w:rsidRDefault="00806FC4" w:rsidP="00C74315">
            <w:pPr>
              <w:rPr>
                <w:b/>
              </w:rPr>
            </w:pPr>
            <w:r w:rsidRPr="00876136">
              <w:rPr>
                <w:b/>
              </w:rPr>
              <w:t>Deliverable</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CD9819" w14:textId="77777777" w:rsidR="00806FC4" w:rsidRPr="00876136" w:rsidRDefault="00806FC4" w:rsidP="00C74315">
            <w:pPr>
              <w:rPr>
                <w:b/>
              </w:rPr>
            </w:pPr>
            <w:r w:rsidRPr="00876136">
              <w:rPr>
                <w:b/>
              </w:rPr>
              <w:t>Type</w:t>
            </w:r>
          </w:p>
        </w:tc>
        <w:tc>
          <w:tcPr>
            <w:tcW w:w="7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50AC5A" w14:textId="77777777" w:rsidR="00806FC4" w:rsidRPr="00876136" w:rsidRDefault="00806FC4" w:rsidP="00C74315">
            <w:pPr>
              <w:rPr>
                <w:b/>
              </w:rPr>
            </w:pPr>
            <w:r w:rsidRPr="00876136">
              <w:rPr>
                <w:b/>
              </w:rPr>
              <w:t>Access</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F0FE84" w14:textId="77777777" w:rsidR="00806FC4" w:rsidRPr="00876136" w:rsidRDefault="00806FC4" w:rsidP="00C74315">
            <w:pPr>
              <w:rPr>
                <w:b/>
              </w:rPr>
            </w:pPr>
            <w:r w:rsidRPr="00876136">
              <w:rPr>
                <w:b/>
              </w:rPr>
              <w:t>Leader</w:t>
            </w:r>
          </w:p>
        </w:tc>
      </w:tr>
      <w:tr w:rsidR="00806FC4" w:rsidRPr="00876136" w14:paraId="0044BBD2" w14:textId="77777777" w:rsidTr="009D6E9B">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0A8D00" w14:textId="77777777" w:rsidR="00806FC4" w:rsidRPr="00876136" w:rsidRDefault="00806FC4" w:rsidP="00C74315">
            <w:r w:rsidRPr="00876136">
              <w:t>[M37]</w:t>
            </w:r>
          </w:p>
        </w:tc>
        <w:tc>
          <w:tcPr>
            <w:tcW w:w="26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01B16" w14:textId="77777777" w:rsidR="00806FC4" w:rsidRPr="00876136" w:rsidRDefault="00806FC4" w:rsidP="00C74315">
            <w:r w:rsidRPr="00876136">
              <w:t>D5.3.1 Final Project Report</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ABC58D" w14:textId="77777777" w:rsidR="00806FC4" w:rsidRPr="00876136" w:rsidRDefault="00806FC4" w:rsidP="00C74315">
            <w:r w:rsidRPr="00876136">
              <w:t>Doc.</w:t>
            </w:r>
          </w:p>
        </w:tc>
        <w:tc>
          <w:tcPr>
            <w:tcW w:w="7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692A8" w14:textId="77777777" w:rsidR="00806FC4" w:rsidRPr="00876136" w:rsidRDefault="00806FC4" w:rsidP="00C74315">
            <w:r w:rsidRPr="00876136">
              <w:t>Confidential</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F5081B" w14:textId="77777777" w:rsidR="00806FC4" w:rsidRPr="00876136" w:rsidRDefault="00806FC4" w:rsidP="00C74315">
            <w:r w:rsidRPr="00876136">
              <w:t>UNIT</w:t>
            </w:r>
          </w:p>
        </w:tc>
      </w:tr>
      <w:tr w:rsidR="00806FC4" w:rsidRPr="00876136" w14:paraId="215E538F" w14:textId="77777777" w:rsidTr="009D6E9B">
        <w:tc>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E609C1" w14:textId="77777777" w:rsidR="00806FC4" w:rsidRPr="00876136" w:rsidRDefault="00806FC4" w:rsidP="00C74315">
            <w:r w:rsidRPr="00876136">
              <w:t>[M37]</w:t>
            </w:r>
          </w:p>
        </w:tc>
        <w:tc>
          <w:tcPr>
            <w:tcW w:w="26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11203B" w14:textId="77777777" w:rsidR="00806FC4" w:rsidRPr="00876136" w:rsidRDefault="00806FC4" w:rsidP="00C74315">
            <w:r w:rsidRPr="00876136">
              <w:t>D5.3.2 Updated State-of-the-art (Public Deliverable)</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0E6DF8" w14:textId="77777777" w:rsidR="00806FC4" w:rsidRPr="00876136" w:rsidRDefault="00806FC4" w:rsidP="00C74315">
            <w:r w:rsidRPr="00876136">
              <w:t>Doc.</w:t>
            </w:r>
          </w:p>
        </w:tc>
        <w:tc>
          <w:tcPr>
            <w:tcW w:w="7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9DAAB7" w14:textId="77777777" w:rsidR="00806FC4" w:rsidRPr="00876136" w:rsidRDefault="00806FC4" w:rsidP="00C74315">
            <w:r w:rsidRPr="00876136">
              <w:t>Public</w:t>
            </w:r>
          </w:p>
        </w:tc>
        <w:tc>
          <w:tcPr>
            <w:tcW w:w="5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AB36B2" w14:textId="77777777" w:rsidR="00806FC4" w:rsidRPr="00876136" w:rsidRDefault="00806FC4" w:rsidP="00C74315">
            <w:r w:rsidRPr="00876136">
              <w:t>UNIT</w:t>
            </w:r>
          </w:p>
        </w:tc>
      </w:tr>
    </w:tbl>
    <w:p w14:paraId="75BCDCC7" w14:textId="77777777" w:rsidR="00C74315" w:rsidRPr="00876136" w:rsidRDefault="00C74315" w:rsidP="00C74315"/>
    <w:p w14:paraId="57279020" w14:textId="77777777" w:rsidR="00C74315" w:rsidRPr="00876136" w:rsidRDefault="00C74315">
      <w:pPr>
        <w:spacing w:after="160"/>
        <w:rPr>
          <w:rFonts w:eastAsia="Times New Roman" w:cs="Times New Roman"/>
          <w:b/>
          <w:bCs/>
          <w:color w:val="000000"/>
        </w:rPr>
      </w:pPr>
      <w:r w:rsidRPr="00876136">
        <w:rPr>
          <w:color w:val="000000"/>
        </w:rPr>
        <w:br w:type="page"/>
      </w:r>
    </w:p>
    <w:p w14:paraId="3AB86965" w14:textId="696EB521" w:rsidR="00806FC4" w:rsidRPr="00876136" w:rsidRDefault="00806FC4" w:rsidP="00D95FBE">
      <w:pPr>
        <w:pStyle w:val="Heading2"/>
      </w:pPr>
      <w:bookmarkStart w:id="259" w:name="_Toc412553001"/>
      <w:r w:rsidRPr="00876136">
        <w:lastRenderedPageBreak/>
        <w:t>WP6 - ModelWriter Architecture, Integration and Evaluation (OBEO)</w:t>
      </w:r>
      <w:bookmarkEnd w:id="259"/>
    </w:p>
    <w:p w14:paraId="4FB0165E" w14:textId="0632F916"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0AB42DF3" wp14:editId="0BC3FCA8">
            <wp:extent cx="4119541" cy="2486025"/>
            <wp:effectExtent l="0" t="0" r="0" b="0"/>
            <wp:docPr id="2" name="Picture 2" descr="WP6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WP6 - Cost &amp; Effo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6986" cy="2490518"/>
                    </a:xfrm>
                    <a:prstGeom prst="rect">
                      <a:avLst/>
                    </a:prstGeom>
                    <a:noFill/>
                    <a:ln>
                      <a:noFill/>
                    </a:ln>
                  </pic:spPr>
                </pic:pic>
              </a:graphicData>
            </a:graphic>
          </wp:inline>
        </w:drawing>
      </w:r>
      <w:r w:rsidR="003C0B38">
        <w:rPr>
          <w:rFonts w:asciiTheme="minorHAnsi" w:hAnsiTheme="minorHAnsi"/>
          <w:color w:val="333333"/>
          <w:sz w:val="21"/>
          <w:szCs w:val="21"/>
        </w:rPr>
        <w:t xml:space="preserve">  </w:t>
      </w:r>
      <w:r w:rsidR="003C0B38">
        <w:rPr>
          <w:noProof/>
        </w:rPr>
        <w:drawing>
          <wp:inline distT="0" distB="0" distL="0" distR="0" wp14:anchorId="6C8A663B" wp14:editId="69858CAA">
            <wp:extent cx="4089169" cy="2458032"/>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2070" cy="2465787"/>
                    </a:xfrm>
                    <a:prstGeom prst="rect">
                      <a:avLst/>
                    </a:prstGeom>
                    <a:noFill/>
                  </pic:spPr>
                </pic:pic>
              </a:graphicData>
            </a:graphic>
          </wp:inline>
        </w:drawing>
      </w:r>
    </w:p>
    <w:p w14:paraId="3156E359" w14:textId="18D7DA01" w:rsidR="00806FC4" w:rsidRPr="00876136" w:rsidRDefault="00806FC4" w:rsidP="00D95FBE">
      <w:pPr>
        <w:pStyle w:val="Heading3"/>
      </w:pPr>
      <w:bookmarkStart w:id="260" w:name="_Toc412553002"/>
      <w:r w:rsidRPr="00876136">
        <w:t xml:space="preserve">T6.1 - Experimental Prototyping [OBEO - SA </w:t>
      </w:r>
      <w:ins w:id="261" w:author="Ferhat Erata" w:date="2015-02-24T14:56:00Z">
        <w:r w:rsidR="00071CDE">
          <w:t>+</w:t>
        </w:r>
      </w:ins>
      <w:del w:id="262" w:author="Ferhat Erata" w:date="2015-02-24T14:56:00Z">
        <w:r w:rsidRPr="00876136" w:rsidDel="00071CDE">
          <w:delText>-</w:delText>
        </w:r>
      </w:del>
      <w:r w:rsidRPr="00876136">
        <w:t xml:space="preserve"> </w:t>
      </w:r>
      <w:del w:id="263" w:author="Ferhat Erata" w:date="2015-02-24T14:18:00Z">
        <w:r w:rsidRPr="00876136" w:rsidDel="00BE59FD">
          <w:delText>VUB</w:delText>
        </w:r>
      </w:del>
      <w:ins w:id="264" w:author="Ferhat Erata" w:date="2015-02-24T14:18:00Z">
        <w:r w:rsidR="00BE59FD">
          <w:t>KUL2</w:t>
        </w:r>
      </w:ins>
      <w:r w:rsidRPr="00876136">
        <w:t>]</w:t>
      </w:r>
      <w:bookmarkEnd w:id="260"/>
    </w:p>
    <w:tbl>
      <w:tblPr>
        <w:tblW w:w="5000" w:type="pct"/>
        <w:tblCellMar>
          <w:top w:w="15" w:type="dxa"/>
          <w:left w:w="15" w:type="dxa"/>
          <w:bottom w:w="15" w:type="dxa"/>
          <w:right w:w="15" w:type="dxa"/>
        </w:tblCellMar>
        <w:tblLook w:val="04A0" w:firstRow="1" w:lastRow="0" w:firstColumn="1" w:lastColumn="0" w:noHBand="0" w:noVBand="1"/>
      </w:tblPr>
      <w:tblGrid>
        <w:gridCol w:w="1882"/>
        <w:gridCol w:w="9285"/>
        <w:gridCol w:w="1234"/>
        <w:gridCol w:w="1480"/>
        <w:gridCol w:w="1501"/>
      </w:tblGrid>
      <w:tr w:rsidR="00806FC4" w:rsidRPr="00876136" w14:paraId="1CE8903A" w14:textId="77777777" w:rsidTr="00F13A6D">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5CA6F2" w14:textId="77777777" w:rsidR="00806FC4" w:rsidRPr="00876136" w:rsidRDefault="00806FC4" w:rsidP="00C74315">
            <w:pPr>
              <w:rPr>
                <w:b/>
              </w:rPr>
            </w:pPr>
            <w:r w:rsidRPr="00876136">
              <w:rPr>
                <w:b/>
              </w:rPr>
              <w:t>Month</w:t>
            </w:r>
          </w:p>
        </w:tc>
        <w:tc>
          <w:tcPr>
            <w:tcW w:w="30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D750C" w14:textId="77777777" w:rsidR="00806FC4" w:rsidRPr="00876136" w:rsidRDefault="00806FC4" w:rsidP="00C74315">
            <w:pPr>
              <w:rPr>
                <w:b/>
              </w:rPr>
            </w:pPr>
            <w:r w:rsidRPr="00876136">
              <w:rPr>
                <w:b/>
              </w:rPr>
              <w:t>Deliverable</w:t>
            </w:r>
          </w:p>
        </w:tc>
        <w:tc>
          <w:tcPr>
            <w:tcW w:w="4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00CD2" w14:textId="77777777" w:rsidR="00806FC4" w:rsidRPr="00876136" w:rsidRDefault="00806FC4" w:rsidP="00C74315">
            <w:pPr>
              <w:rPr>
                <w:b/>
              </w:rPr>
            </w:pPr>
            <w:r w:rsidRPr="00876136">
              <w:rPr>
                <w:b/>
              </w:rPr>
              <w:t>Type</w:t>
            </w:r>
          </w:p>
        </w:tc>
        <w:tc>
          <w:tcPr>
            <w:tcW w:w="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F8CEB9" w14:textId="77777777" w:rsidR="00806FC4" w:rsidRPr="00876136" w:rsidRDefault="00806FC4" w:rsidP="00C74315">
            <w:pPr>
              <w:rPr>
                <w:b/>
              </w:rPr>
            </w:pPr>
            <w:r w:rsidRPr="00876136">
              <w:rPr>
                <w:b/>
              </w:rPr>
              <w:t>Access</w:t>
            </w:r>
          </w:p>
        </w:tc>
        <w:tc>
          <w:tcPr>
            <w:tcW w:w="4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61F6168" w14:textId="77777777" w:rsidR="00806FC4" w:rsidRPr="00876136" w:rsidRDefault="00806FC4" w:rsidP="00C74315">
            <w:pPr>
              <w:rPr>
                <w:b/>
              </w:rPr>
            </w:pPr>
            <w:r w:rsidRPr="00876136">
              <w:rPr>
                <w:b/>
              </w:rPr>
              <w:t>Leader</w:t>
            </w:r>
          </w:p>
        </w:tc>
      </w:tr>
      <w:tr w:rsidR="00806FC4" w:rsidRPr="00876136" w14:paraId="23F60320"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F1B273" w14:textId="77777777" w:rsidR="00806FC4" w:rsidRPr="00876136" w:rsidRDefault="00806FC4" w:rsidP="00C74315">
            <w:r w:rsidRPr="00876136">
              <w:t>[M5 -&gt; M6]</w:t>
            </w:r>
          </w:p>
        </w:tc>
        <w:tc>
          <w:tcPr>
            <w:tcW w:w="30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7B426" w14:textId="652B8FF3" w:rsidR="00806FC4" w:rsidRPr="00876136" w:rsidRDefault="00806FC4" w:rsidP="00C74315">
            <w:r w:rsidRPr="00876136">
              <w:t xml:space="preserve">D6.1.1 Software: Prototype Core ModelWriter (OBEO, SA, </w:t>
            </w:r>
            <w:del w:id="265" w:author="Ferhat Erata" w:date="2015-02-24T14:18:00Z">
              <w:r w:rsidRPr="00876136" w:rsidDel="00BE59FD">
                <w:delText>VUB</w:delText>
              </w:r>
            </w:del>
            <w:ins w:id="266" w:author="Ferhat Erata" w:date="2015-02-24T14:18:00Z">
              <w:r w:rsidR="00BE59FD">
                <w:t>KUL2</w:t>
              </w:r>
            </w:ins>
            <w:r w:rsidRPr="00876136">
              <w:t>)</w:t>
            </w:r>
          </w:p>
        </w:tc>
        <w:tc>
          <w:tcPr>
            <w:tcW w:w="4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A715DC" w14:textId="77777777" w:rsidR="00806FC4" w:rsidRPr="00876136" w:rsidRDefault="00806FC4" w:rsidP="00C74315">
            <w:r w:rsidRPr="00876136">
              <w:t>SW</w:t>
            </w:r>
          </w:p>
        </w:tc>
        <w:tc>
          <w:tcPr>
            <w:tcW w:w="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E5CBB" w14:textId="77777777" w:rsidR="00806FC4" w:rsidRPr="00876136" w:rsidRDefault="00806FC4" w:rsidP="00C74315">
            <w:r w:rsidRPr="00876136">
              <w:t>Public</w:t>
            </w:r>
          </w:p>
        </w:tc>
        <w:tc>
          <w:tcPr>
            <w:tcW w:w="4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385A8A" w14:textId="77777777" w:rsidR="00806FC4" w:rsidRPr="00876136" w:rsidRDefault="00806FC4" w:rsidP="00C74315">
            <w:r w:rsidRPr="00876136">
              <w:t>OBEO</w:t>
            </w:r>
          </w:p>
        </w:tc>
      </w:tr>
    </w:tbl>
    <w:p w14:paraId="2FE2B5CD" w14:textId="7A7AA065" w:rsidR="00806FC4" w:rsidRPr="00876136" w:rsidRDefault="00806FC4" w:rsidP="00D95FBE">
      <w:pPr>
        <w:pStyle w:val="Heading3"/>
      </w:pPr>
      <w:bookmarkStart w:id="267" w:name="_Toc412553003"/>
      <w:r w:rsidRPr="00876136">
        <w:t xml:space="preserve">T6.2 - Architectural Design [OBEO - SA </w:t>
      </w:r>
      <w:ins w:id="268" w:author="Ferhat Erata" w:date="2015-02-24T14:56:00Z">
        <w:r w:rsidR="00071CDE">
          <w:t>+</w:t>
        </w:r>
      </w:ins>
      <w:del w:id="269" w:author="Ferhat Erata" w:date="2015-02-24T14:56:00Z">
        <w:r w:rsidRPr="00876136" w:rsidDel="00071CDE">
          <w:delText>-</w:delText>
        </w:r>
      </w:del>
      <w:r w:rsidRPr="00876136">
        <w:t xml:space="preserve"> </w:t>
      </w:r>
      <w:del w:id="270" w:author="Ferhat Erata" w:date="2015-02-24T14:18:00Z">
        <w:r w:rsidRPr="00876136" w:rsidDel="00BE59FD">
          <w:delText>VUB</w:delText>
        </w:r>
      </w:del>
      <w:ins w:id="271" w:author="Ferhat Erata" w:date="2015-02-24T14:18:00Z">
        <w:r w:rsidR="00BE59FD">
          <w:t>KUL2</w:t>
        </w:r>
      </w:ins>
      <w:r w:rsidRPr="00876136">
        <w:t xml:space="preserve"> + MANTIS + UNIT + technological WP Leaders]</w:t>
      </w:r>
      <w:bookmarkEnd w:id="267"/>
    </w:p>
    <w:tbl>
      <w:tblPr>
        <w:tblW w:w="5000" w:type="pct"/>
        <w:tblCellMar>
          <w:top w:w="15" w:type="dxa"/>
          <w:left w:w="15" w:type="dxa"/>
          <w:bottom w:w="15" w:type="dxa"/>
          <w:right w:w="15" w:type="dxa"/>
        </w:tblCellMar>
        <w:tblLook w:val="04A0" w:firstRow="1" w:lastRow="0" w:firstColumn="1" w:lastColumn="0" w:noHBand="0" w:noVBand="1"/>
      </w:tblPr>
      <w:tblGrid>
        <w:gridCol w:w="1861"/>
        <w:gridCol w:w="9789"/>
        <w:gridCol w:w="1092"/>
        <w:gridCol w:w="1311"/>
        <w:gridCol w:w="1329"/>
      </w:tblGrid>
      <w:tr w:rsidR="00806FC4" w:rsidRPr="00876136" w14:paraId="34E6420D" w14:textId="77777777" w:rsidTr="00717577">
        <w:trPr>
          <w:tblHeader/>
        </w:trPr>
        <w:tc>
          <w:tcPr>
            <w:tcW w:w="6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65356B" w14:textId="77777777" w:rsidR="00806FC4" w:rsidRPr="00876136" w:rsidRDefault="00806FC4" w:rsidP="00C74315">
            <w:pPr>
              <w:rPr>
                <w:b/>
              </w:rPr>
            </w:pPr>
            <w:r w:rsidRPr="00876136">
              <w:rPr>
                <w:b/>
              </w:rPr>
              <w:t>Month</w:t>
            </w:r>
          </w:p>
        </w:tc>
        <w:tc>
          <w:tcPr>
            <w:tcW w:w="31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BF0955" w14:textId="77777777" w:rsidR="00806FC4" w:rsidRPr="00876136" w:rsidRDefault="00806FC4" w:rsidP="00C74315">
            <w:pPr>
              <w:rPr>
                <w:b/>
              </w:rPr>
            </w:pPr>
            <w:r w:rsidRPr="00876136">
              <w:rPr>
                <w:b/>
              </w:rPr>
              <w:t>Deliverable</w:t>
            </w:r>
          </w:p>
        </w:tc>
        <w:tc>
          <w:tcPr>
            <w:tcW w:w="3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D5FC4F" w14:textId="77777777" w:rsidR="00806FC4" w:rsidRPr="00876136" w:rsidRDefault="00806FC4" w:rsidP="00C74315">
            <w:pPr>
              <w:rPr>
                <w:b/>
              </w:rPr>
            </w:pPr>
            <w:r w:rsidRPr="00876136">
              <w:rPr>
                <w:b/>
              </w:rPr>
              <w:t>Type</w:t>
            </w:r>
          </w:p>
        </w:tc>
        <w:tc>
          <w:tcPr>
            <w:tcW w:w="4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3D5B6A" w14:textId="77777777" w:rsidR="00806FC4" w:rsidRPr="00876136" w:rsidRDefault="00806FC4" w:rsidP="00C74315">
            <w:pPr>
              <w:rPr>
                <w:b/>
              </w:rPr>
            </w:pPr>
            <w:r w:rsidRPr="00876136">
              <w:rPr>
                <w:b/>
              </w:rPr>
              <w:t>Access</w:t>
            </w:r>
          </w:p>
        </w:tc>
        <w:tc>
          <w:tcPr>
            <w:tcW w:w="4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E89699" w14:textId="77777777" w:rsidR="00806FC4" w:rsidRPr="00876136" w:rsidRDefault="00806FC4" w:rsidP="00C74315">
            <w:pPr>
              <w:rPr>
                <w:b/>
              </w:rPr>
            </w:pPr>
            <w:r w:rsidRPr="00876136">
              <w:rPr>
                <w:b/>
              </w:rPr>
              <w:t>Leader</w:t>
            </w:r>
          </w:p>
        </w:tc>
      </w:tr>
      <w:tr w:rsidR="00806FC4" w:rsidRPr="00876136" w14:paraId="5545F1FC" w14:textId="77777777" w:rsidTr="00717577">
        <w:tc>
          <w:tcPr>
            <w:tcW w:w="6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80B7BB" w14:textId="77777777" w:rsidR="00806FC4" w:rsidRPr="00876136" w:rsidRDefault="00806FC4" w:rsidP="00C74315">
            <w:r w:rsidRPr="00876136">
              <w:t>[M5 -&gt; M6]</w:t>
            </w:r>
          </w:p>
        </w:tc>
        <w:tc>
          <w:tcPr>
            <w:tcW w:w="31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152D97" w14:textId="3B63494A" w:rsidR="00806FC4" w:rsidRPr="00876136" w:rsidRDefault="00806FC4" w:rsidP="00C74315">
            <w:r w:rsidRPr="00876136">
              <w:t xml:space="preserve">D6.2.1 Report: Architectural Design Document (ADD) (OBEO, SA, </w:t>
            </w:r>
            <w:del w:id="272" w:author="Ferhat Erata" w:date="2015-02-24T14:18:00Z">
              <w:r w:rsidRPr="00876136" w:rsidDel="00BE59FD">
                <w:delText>VUB</w:delText>
              </w:r>
            </w:del>
            <w:ins w:id="273" w:author="Ferhat Erata" w:date="2015-02-24T14:18:00Z">
              <w:r w:rsidR="00BE59FD">
                <w:t>KUL2</w:t>
              </w:r>
            </w:ins>
            <w:r w:rsidRPr="00876136">
              <w:t>, Mantis)</w:t>
            </w:r>
          </w:p>
        </w:tc>
        <w:tc>
          <w:tcPr>
            <w:tcW w:w="3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2DD95" w14:textId="77777777" w:rsidR="00806FC4" w:rsidRPr="00876136" w:rsidRDefault="00806FC4" w:rsidP="00C74315">
            <w:r w:rsidRPr="00876136">
              <w:t>Doc.</w:t>
            </w:r>
          </w:p>
        </w:tc>
        <w:tc>
          <w:tcPr>
            <w:tcW w:w="4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7B9FBA" w14:textId="77777777" w:rsidR="00806FC4" w:rsidRPr="00876136" w:rsidRDefault="00806FC4" w:rsidP="00C74315">
            <w:r w:rsidRPr="00876136">
              <w:t>Public</w:t>
            </w:r>
          </w:p>
        </w:tc>
        <w:tc>
          <w:tcPr>
            <w:tcW w:w="4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AB937C" w14:textId="77777777" w:rsidR="00806FC4" w:rsidRPr="00876136" w:rsidRDefault="00806FC4" w:rsidP="00C74315">
            <w:r w:rsidRPr="00876136">
              <w:t>OBEO</w:t>
            </w:r>
          </w:p>
        </w:tc>
      </w:tr>
    </w:tbl>
    <w:p w14:paraId="776126A3" w14:textId="7D3D1175" w:rsidR="00806FC4" w:rsidRPr="00876136" w:rsidRDefault="00806FC4" w:rsidP="00D95FBE">
      <w:pPr>
        <w:pStyle w:val="Heading3"/>
      </w:pPr>
      <w:bookmarkStart w:id="274" w:name="_Toc412553004"/>
      <w:r w:rsidRPr="00876136">
        <w:t xml:space="preserve">T6.3 - </w:t>
      </w:r>
      <w:commentRangeStart w:id="275"/>
      <w:r w:rsidRPr="00876136">
        <w:t xml:space="preserve">Writer </w:t>
      </w:r>
      <w:commentRangeEnd w:id="275"/>
      <w:r w:rsidR="008C11B0">
        <w:rPr>
          <w:rStyle w:val="CommentReference"/>
          <w:rFonts w:eastAsiaTheme="minorHAnsi" w:cstheme="minorBidi"/>
          <w:b w:val="0"/>
          <w:bCs w:val="0"/>
          <w:color w:val="auto"/>
        </w:rPr>
        <w:commentReference w:id="275"/>
      </w:r>
      <w:r w:rsidRPr="00876136">
        <w:t>Part enhancements [- SA</w:t>
      </w:r>
      <w:ins w:id="276" w:author="Ferhat Erata" w:date="2015-02-24T17:13:00Z">
        <w:r w:rsidR="00C4288A">
          <w:t xml:space="preserve"> + UNIT + KOCSISTEM</w:t>
        </w:r>
      </w:ins>
      <w:r w:rsidRPr="00876136">
        <w:t>]</w:t>
      </w:r>
      <w:bookmarkEnd w:id="274"/>
    </w:p>
    <w:tbl>
      <w:tblPr>
        <w:tblW w:w="5000" w:type="pct"/>
        <w:tblCellMar>
          <w:top w:w="15" w:type="dxa"/>
          <w:left w:w="15" w:type="dxa"/>
          <w:bottom w:w="15" w:type="dxa"/>
          <w:right w:w="15" w:type="dxa"/>
        </w:tblCellMar>
        <w:tblLook w:val="04A0" w:firstRow="1" w:lastRow="0" w:firstColumn="1" w:lastColumn="0" w:noHBand="0" w:noVBand="1"/>
        <w:tblPrChange w:id="277" w:author="Ferhat Erata" w:date="2015-02-24T14:26:00Z">
          <w:tblPr>
            <w:tblW w:w="5000" w:type="pct"/>
            <w:tblCellMar>
              <w:top w:w="15" w:type="dxa"/>
              <w:left w:w="15" w:type="dxa"/>
              <w:bottom w:w="15" w:type="dxa"/>
              <w:right w:w="15" w:type="dxa"/>
            </w:tblCellMar>
            <w:tblLook w:val="04A0" w:firstRow="1" w:lastRow="0" w:firstColumn="1" w:lastColumn="0" w:noHBand="0" w:noVBand="1"/>
          </w:tblPr>
        </w:tblPrChange>
      </w:tblPr>
      <w:tblGrid>
        <w:gridCol w:w="1882"/>
        <w:gridCol w:w="7199"/>
        <w:gridCol w:w="1169"/>
        <w:gridCol w:w="1351"/>
        <w:gridCol w:w="3781"/>
        <w:tblGridChange w:id="278">
          <w:tblGrid>
            <w:gridCol w:w="1884"/>
            <w:gridCol w:w="8635"/>
            <w:gridCol w:w="1424"/>
            <w:gridCol w:w="1707"/>
            <w:gridCol w:w="1732"/>
          </w:tblGrid>
        </w:tblGridChange>
      </w:tblGrid>
      <w:tr w:rsidR="00806FC4" w:rsidRPr="00876136" w14:paraId="26222B32" w14:textId="77777777" w:rsidTr="00270791">
        <w:trPr>
          <w:tblHeader/>
          <w:trPrChange w:id="279" w:author="Ferhat Erata" w:date="2015-02-24T14:26: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0" w:author="Ferhat Erata" w:date="2015-02-24T14:26: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514301A" w14:textId="77777777" w:rsidR="00806FC4" w:rsidRPr="00876136" w:rsidRDefault="00806FC4" w:rsidP="00C74315">
            <w:pPr>
              <w:rPr>
                <w:b/>
              </w:rPr>
            </w:pPr>
            <w:r w:rsidRPr="00876136">
              <w:rPr>
                <w:b/>
              </w:rPr>
              <w:lastRenderedPageBreak/>
              <w:t>Month</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1" w:author="Ferhat Erata" w:date="2015-02-24T14:26:00Z">
              <w:tcPr>
                <w:tcW w:w="2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2863D12" w14:textId="77777777" w:rsidR="00806FC4" w:rsidRPr="00876136" w:rsidRDefault="00806FC4" w:rsidP="00C74315">
            <w:pPr>
              <w:rPr>
                <w:b/>
              </w:rPr>
            </w:pPr>
            <w:r w:rsidRPr="00876136">
              <w:rPr>
                <w:b/>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2" w:author="Ferhat Erata" w:date="2015-02-24T14:26:00Z">
              <w:tcPr>
                <w:tcW w:w="46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2E1BD66" w14:textId="77777777" w:rsidR="00806FC4" w:rsidRPr="00876136" w:rsidRDefault="00806FC4" w:rsidP="00C74315">
            <w:pPr>
              <w:rPr>
                <w:b/>
              </w:rPr>
            </w:pPr>
            <w:r w:rsidRPr="00876136">
              <w:rPr>
                <w:b/>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3" w:author="Ferhat Erata" w:date="2015-02-24T14:26:00Z">
              <w:tcPr>
                <w:tcW w:w="5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92BAE13" w14:textId="77777777" w:rsidR="00806FC4" w:rsidRPr="00876136" w:rsidRDefault="00806FC4" w:rsidP="00C74315">
            <w:pPr>
              <w:rPr>
                <w:b/>
              </w:rPr>
            </w:pPr>
            <w:r w:rsidRPr="00876136">
              <w:rPr>
                <w:b/>
              </w:rPr>
              <w:t>Access</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4" w:author="Ferhat Erata" w:date="2015-02-24T14:26:00Z">
              <w:tcPr>
                <w:tcW w:w="5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BC1D557" w14:textId="77777777" w:rsidR="00806FC4" w:rsidRPr="00876136" w:rsidRDefault="00806FC4" w:rsidP="00C74315">
            <w:pPr>
              <w:rPr>
                <w:b/>
              </w:rPr>
            </w:pPr>
            <w:r w:rsidRPr="00876136">
              <w:rPr>
                <w:b/>
              </w:rPr>
              <w:t>Leader</w:t>
            </w:r>
          </w:p>
        </w:tc>
      </w:tr>
      <w:tr w:rsidR="00806FC4" w:rsidRPr="00876136" w14:paraId="1DB16354" w14:textId="77777777" w:rsidTr="00270791">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5" w:author="Ferhat Erata" w:date="2015-02-24T14:26: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7DFE6AC" w14:textId="77777777" w:rsidR="00806FC4" w:rsidRPr="00876136" w:rsidRDefault="00806FC4" w:rsidP="00C74315">
            <w:r w:rsidRPr="00876136">
              <w:t>[M10]</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6" w:author="Ferhat Erata" w:date="2015-02-24T14:26:00Z">
              <w:tcPr>
                <w:tcW w:w="2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3A10F3B" w14:textId="77777777" w:rsidR="00806FC4" w:rsidRPr="00876136" w:rsidRDefault="00806FC4" w:rsidP="00C74315">
            <w:r w:rsidRPr="00876136">
              <w:t>D6.3.1-1 Software: Writer enhancements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7" w:author="Ferhat Erata" w:date="2015-02-24T14:26:00Z">
              <w:tcPr>
                <w:tcW w:w="46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4D20D7F"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8" w:author="Ferhat Erata" w:date="2015-02-24T14:26:00Z">
              <w:tcPr>
                <w:tcW w:w="5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95C8A6B"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9" w:author="Ferhat Erata" w:date="2015-02-24T14:26:00Z">
              <w:tcPr>
                <w:tcW w:w="5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E36F712" w14:textId="404503C2" w:rsidR="00806FC4" w:rsidRPr="00876136" w:rsidRDefault="00806FC4" w:rsidP="00C74315">
            <w:r w:rsidRPr="00876136">
              <w:t xml:space="preserve">SA -&gt; </w:t>
            </w:r>
            <w:ins w:id="290" w:author="Ferhat Erata" w:date="2015-02-24T14:39:00Z">
              <w:r w:rsidR="007E4C16">
                <w:t xml:space="preserve">? </w:t>
              </w:r>
            </w:ins>
            <w:ins w:id="291" w:author="Ferhat Erata" w:date="2015-02-24T14:26:00Z">
              <w:r w:rsidR="00270791">
                <w:t>KoçSistem</w:t>
              </w:r>
            </w:ins>
            <w:ins w:id="292" w:author="Ferhat Erata" w:date="2015-02-24T14:27:00Z">
              <w:r w:rsidR="00270791">
                <w:t xml:space="preserve"> [Sogeti]</w:t>
              </w:r>
            </w:ins>
            <w:del w:id="293" w:author="Ferhat Erata" w:date="2015-02-24T14:26:00Z">
              <w:r w:rsidRPr="00876136" w:rsidDel="00270791">
                <w:delText>?</w:delText>
              </w:r>
            </w:del>
          </w:p>
        </w:tc>
      </w:tr>
      <w:tr w:rsidR="00806FC4" w:rsidRPr="00876136" w14:paraId="52C2CA54" w14:textId="77777777" w:rsidTr="00270791">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94" w:author="Ferhat Erata" w:date="2015-02-24T14:26: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393C55AC" w14:textId="77777777" w:rsidR="00806FC4" w:rsidRPr="00876136" w:rsidRDefault="00806FC4" w:rsidP="00C74315">
            <w:r w:rsidRPr="00876136">
              <w:t>[M20]</w:t>
            </w:r>
          </w:p>
        </w:tc>
        <w:tc>
          <w:tcPr>
            <w:tcW w:w="23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95" w:author="Ferhat Erata" w:date="2015-02-24T14:26:00Z">
              <w:tcPr>
                <w:tcW w:w="28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AAF7E40" w14:textId="77777777" w:rsidR="00806FC4" w:rsidRPr="00876136" w:rsidRDefault="00806FC4" w:rsidP="00C74315">
            <w:r w:rsidRPr="00876136">
              <w:t>D6.3.1-2 Software: Writer enhancements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96" w:author="Ferhat Erata" w:date="2015-02-24T14:26:00Z">
              <w:tcPr>
                <w:tcW w:w="46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98B4421"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97" w:author="Ferhat Erata" w:date="2015-02-24T14:26:00Z">
              <w:tcPr>
                <w:tcW w:w="55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EC16887"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98" w:author="Ferhat Erata" w:date="2015-02-24T14:26:00Z">
              <w:tcPr>
                <w:tcW w:w="56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2CD3C1E9" w14:textId="7D5A66D5" w:rsidR="00806FC4" w:rsidRPr="00876136" w:rsidRDefault="00806FC4" w:rsidP="00C74315">
            <w:r w:rsidRPr="00876136">
              <w:t xml:space="preserve">SA -&gt; </w:t>
            </w:r>
            <w:ins w:id="299" w:author="Ferhat Erata" w:date="2015-02-24T14:39:00Z">
              <w:r w:rsidR="007E4C16">
                <w:t xml:space="preserve">? </w:t>
              </w:r>
            </w:ins>
            <w:ins w:id="300" w:author="Ferhat Erata" w:date="2015-02-24T14:27:00Z">
              <w:r w:rsidR="00270791">
                <w:t>KoçSistem [Sogeti]</w:t>
              </w:r>
            </w:ins>
            <w:del w:id="301" w:author="Ferhat Erata" w:date="2015-02-24T14:27:00Z">
              <w:r w:rsidRPr="00876136" w:rsidDel="00270791">
                <w:delText>?</w:delText>
              </w:r>
            </w:del>
          </w:p>
        </w:tc>
      </w:tr>
      <w:tr w:rsidR="00806FC4" w:rsidRPr="00876136" w14:paraId="7D6FDDA0" w14:textId="77777777" w:rsidTr="00270791">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02" w:author="Ferhat Erata" w:date="2015-02-24T14:26: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5D8EBAF" w14:textId="77777777" w:rsidR="00806FC4" w:rsidRPr="00876136" w:rsidRDefault="00806FC4" w:rsidP="00C74315">
            <w:r w:rsidRPr="00876136">
              <w:t>[M34]</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03" w:author="Ferhat Erata" w:date="2015-02-24T14:26:00Z">
              <w:tcPr>
                <w:tcW w:w="2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DD65305" w14:textId="77777777" w:rsidR="00806FC4" w:rsidRPr="00876136" w:rsidRDefault="00806FC4" w:rsidP="00C74315">
            <w:r w:rsidRPr="00876136">
              <w:t>D6.3.1-3 Software: Writer enhancements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04" w:author="Ferhat Erata" w:date="2015-02-24T14:26:00Z">
              <w:tcPr>
                <w:tcW w:w="46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23BB45E"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05" w:author="Ferhat Erata" w:date="2015-02-24T14:26:00Z">
              <w:tcPr>
                <w:tcW w:w="5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78353EA"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06" w:author="Ferhat Erata" w:date="2015-02-24T14:26:00Z">
              <w:tcPr>
                <w:tcW w:w="5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43702B5" w14:textId="3EA500DE" w:rsidR="00806FC4" w:rsidRPr="00876136" w:rsidRDefault="00806FC4" w:rsidP="00C74315">
            <w:r w:rsidRPr="00876136">
              <w:t xml:space="preserve">SA -&gt; </w:t>
            </w:r>
            <w:ins w:id="307" w:author="Ferhat Erata" w:date="2015-02-24T14:39:00Z">
              <w:r w:rsidR="007E4C16">
                <w:t xml:space="preserve">? </w:t>
              </w:r>
            </w:ins>
            <w:ins w:id="308" w:author="Ferhat Erata" w:date="2015-02-24T14:27:00Z">
              <w:r w:rsidR="00270791">
                <w:t>KoçSistem [Sogeti]</w:t>
              </w:r>
            </w:ins>
            <w:del w:id="309" w:author="Ferhat Erata" w:date="2015-02-24T14:27:00Z">
              <w:r w:rsidRPr="00876136" w:rsidDel="00270791">
                <w:delText>?</w:delText>
              </w:r>
            </w:del>
          </w:p>
        </w:tc>
      </w:tr>
    </w:tbl>
    <w:p w14:paraId="47963757" w14:textId="3146A255" w:rsidR="00806FC4" w:rsidRPr="00876136" w:rsidRDefault="00806FC4" w:rsidP="00D95FBE">
      <w:pPr>
        <w:pStyle w:val="Heading3"/>
      </w:pPr>
      <w:bookmarkStart w:id="310" w:name="_Toc412553005"/>
      <w:commentRangeStart w:id="311"/>
      <w:r w:rsidRPr="00876136">
        <w:t xml:space="preserve">T6.4 </w:t>
      </w:r>
      <w:commentRangeEnd w:id="311"/>
      <w:r w:rsidR="006205CA">
        <w:rPr>
          <w:rStyle w:val="CommentReference"/>
          <w:rFonts w:eastAsiaTheme="minorHAnsi" w:cstheme="minorBidi"/>
          <w:b w:val="0"/>
          <w:bCs w:val="0"/>
          <w:color w:val="auto"/>
        </w:rPr>
        <w:commentReference w:id="311"/>
      </w:r>
      <w:r w:rsidRPr="00876136">
        <w:t>- User Interfaces Implementation [- SA + OBEO</w:t>
      </w:r>
      <w:ins w:id="312" w:author="Ferhat Erata" w:date="2015-02-24T17:13:00Z">
        <w:r w:rsidR="009F4878">
          <w:t xml:space="preserve"> + UNIT + KOCSISTEM</w:t>
        </w:r>
      </w:ins>
      <w:r w:rsidRPr="00876136">
        <w:t>]</w:t>
      </w:r>
      <w:bookmarkEnd w:id="310"/>
    </w:p>
    <w:p w14:paraId="68D5D3F4" w14:textId="77777777" w:rsidR="00806FC4" w:rsidRPr="00876136" w:rsidRDefault="00806FC4" w:rsidP="00C74315">
      <w:r w:rsidRPr="00876136">
        <w:t>User Interface for the Writer part [- SA]</w:t>
      </w:r>
    </w:p>
    <w:tbl>
      <w:tblPr>
        <w:tblW w:w="5000" w:type="pct"/>
        <w:tblCellMar>
          <w:top w:w="15" w:type="dxa"/>
          <w:left w:w="15" w:type="dxa"/>
          <w:bottom w:w="15" w:type="dxa"/>
          <w:right w:w="15" w:type="dxa"/>
        </w:tblCellMar>
        <w:tblLook w:val="04A0" w:firstRow="1" w:lastRow="0" w:firstColumn="1" w:lastColumn="0" w:noHBand="0" w:noVBand="1"/>
        <w:tblPrChange w:id="313" w:author="Ferhat Erata" w:date="2015-02-24T14:27:00Z">
          <w:tblPr>
            <w:tblW w:w="5000" w:type="pct"/>
            <w:tblCellMar>
              <w:top w:w="15" w:type="dxa"/>
              <w:left w:w="15" w:type="dxa"/>
              <w:bottom w:w="15" w:type="dxa"/>
              <w:right w:w="15" w:type="dxa"/>
            </w:tblCellMar>
            <w:tblLook w:val="04A0" w:firstRow="1" w:lastRow="0" w:firstColumn="1" w:lastColumn="0" w:noHBand="0" w:noVBand="1"/>
          </w:tblPr>
        </w:tblPrChange>
      </w:tblPr>
      <w:tblGrid>
        <w:gridCol w:w="1883"/>
        <w:gridCol w:w="8549"/>
        <w:gridCol w:w="1169"/>
        <w:gridCol w:w="1351"/>
        <w:gridCol w:w="2430"/>
        <w:tblGridChange w:id="314">
          <w:tblGrid>
            <w:gridCol w:w="1883"/>
            <w:gridCol w:w="9263"/>
            <w:gridCol w:w="1243"/>
            <w:gridCol w:w="1486"/>
            <w:gridCol w:w="1507"/>
          </w:tblGrid>
        </w:tblGridChange>
      </w:tblGrid>
      <w:tr w:rsidR="00806FC4" w:rsidRPr="00876136" w14:paraId="38E605D9" w14:textId="77777777" w:rsidTr="00EC6520">
        <w:trPr>
          <w:tblHeader/>
          <w:trPrChange w:id="315" w:author="Ferhat Erata" w:date="2015-02-24T14:27: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6" w:author="Ferhat Erata" w:date="2015-02-24T14:2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E311F30" w14:textId="77777777" w:rsidR="00806FC4" w:rsidRPr="00876136" w:rsidRDefault="00806FC4" w:rsidP="00C74315">
            <w:pPr>
              <w:rPr>
                <w:b/>
                <w:bCs/>
              </w:rPr>
            </w:pPr>
            <w:r w:rsidRPr="00876136">
              <w:rPr>
                <w:b/>
                <w:bCs/>
              </w:rPr>
              <w:t>Month</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7" w:author="Ferhat Erata" w:date="2015-02-24T14:27:00Z">
              <w:tcPr>
                <w:tcW w:w="30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D8675B0" w14:textId="77777777" w:rsidR="00806FC4" w:rsidRPr="00876136" w:rsidRDefault="00806FC4" w:rsidP="00C74315">
            <w:pPr>
              <w:rPr>
                <w:b/>
                <w:bCs/>
              </w:rPr>
            </w:pPr>
            <w:r w:rsidRPr="00876136">
              <w:rPr>
                <w:b/>
                <w:bCs/>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8" w:author="Ferhat Erata" w:date="2015-02-24T14:27:00Z">
              <w:tcPr>
                <w:tcW w:w="4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A5DC783" w14:textId="77777777" w:rsidR="00806FC4" w:rsidRPr="00876136" w:rsidRDefault="00806FC4" w:rsidP="00C74315">
            <w:pPr>
              <w:rPr>
                <w:b/>
                <w:bCs/>
              </w:rPr>
            </w:pPr>
            <w:r w:rsidRPr="00876136">
              <w:rPr>
                <w:b/>
                <w:bCs/>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9" w:author="Ferhat Erata" w:date="2015-02-24T14:27: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ABBE00E" w14:textId="77777777" w:rsidR="00806FC4" w:rsidRPr="00876136" w:rsidRDefault="00806FC4" w:rsidP="00C74315">
            <w:pPr>
              <w:rPr>
                <w:b/>
                <w:bCs/>
              </w:rPr>
            </w:pPr>
            <w:r w:rsidRPr="00876136">
              <w:rPr>
                <w:b/>
                <w:bCs/>
              </w:rPr>
              <w:t>Access</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20" w:author="Ferhat Erata" w:date="2015-02-24T14:27:00Z">
              <w:tcPr>
                <w:tcW w:w="4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48F4F67" w14:textId="77777777" w:rsidR="00806FC4" w:rsidRPr="00876136" w:rsidRDefault="00806FC4" w:rsidP="00C74315">
            <w:pPr>
              <w:rPr>
                <w:b/>
                <w:bCs/>
              </w:rPr>
            </w:pPr>
            <w:r w:rsidRPr="00876136">
              <w:rPr>
                <w:b/>
                <w:bCs/>
              </w:rPr>
              <w:t>Leader</w:t>
            </w:r>
          </w:p>
        </w:tc>
      </w:tr>
      <w:tr w:rsidR="00806FC4" w:rsidRPr="00876136" w14:paraId="052DABAB" w14:textId="77777777" w:rsidTr="00EC6520">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21" w:author="Ferhat Erata" w:date="2015-02-24T14:2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B7B312B" w14:textId="434E92BA" w:rsidR="00806FC4" w:rsidRPr="00876136" w:rsidRDefault="00806FC4" w:rsidP="00C74315">
            <w:r w:rsidRPr="00876136">
              <w:t>[M7]</w:t>
            </w:r>
            <w:ins w:id="322" w:author="Ferhat Erata" w:date="2015-02-24T17:17:00Z">
              <w:r w:rsidR="000B699D">
                <w:t xml:space="preserve"> -&gt; [M9]</w:t>
              </w:r>
            </w:ins>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23" w:author="Ferhat Erata" w:date="2015-02-24T14:27:00Z">
              <w:tcPr>
                <w:tcW w:w="30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01A2891" w14:textId="77777777" w:rsidR="00806FC4" w:rsidRPr="00876136" w:rsidRDefault="00806FC4" w:rsidP="00C74315">
            <w:r w:rsidRPr="00876136">
              <w:t>D6.4.1 Report: Ergonomics Guidelines document for the Writer Part</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24" w:author="Ferhat Erata" w:date="2015-02-24T14:27:00Z">
              <w:tcPr>
                <w:tcW w:w="4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6933CE2"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25" w:author="Ferhat Erata" w:date="2015-02-24T14:27: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9938DD5"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26" w:author="Ferhat Erata" w:date="2015-02-24T14:27:00Z">
              <w:tcPr>
                <w:tcW w:w="4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CB4F527" w14:textId="67FFAF32" w:rsidR="00806FC4" w:rsidRPr="00876136" w:rsidRDefault="00806FC4" w:rsidP="00F624EC">
            <w:r w:rsidRPr="00876136">
              <w:t xml:space="preserve">SA -&gt; </w:t>
            </w:r>
            <w:ins w:id="327" w:author="Ferhat Erata" w:date="2015-02-24T17:13:00Z">
              <w:r w:rsidR="00F624EC">
                <w:t>OBEO</w:t>
              </w:r>
            </w:ins>
            <w:ins w:id="328" w:author="Ferhat Erata" w:date="2015-02-24T14:31:00Z">
              <w:r w:rsidR="00A2044A">
                <w:t xml:space="preserve"> [Sogeti]</w:t>
              </w:r>
            </w:ins>
            <w:del w:id="329" w:author="Ferhat Erata" w:date="2015-02-24T14:31:00Z">
              <w:r w:rsidRPr="00876136" w:rsidDel="00A2044A">
                <w:delText>?</w:delText>
              </w:r>
            </w:del>
          </w:p>
        </w:tc>
      </w:tr>
      <w:tr w:rsidR="00806FC4" w:rsidRPr="00876136" w14:paraId="48D3944E" w14:textId="77777777" w:rsidTr="00EC6520">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30" w:author="Ferhat Erata" w:date="2015-02-24T14:27: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41F7213" w14:textId="15314757" w:rsidR="00806FC4" w:rsidRPr="00876136" w:rsidRDefault="00806FC4" w:rsidP="00C74315">
            <w:r w:rsidRPr="00876136">
              <w:t>[M10]</w:t>
            </w:r>
            <w:ins w:id="331" w:author="Ferhat Erata" w:date="2015-02-24T17:17:00Z">
              <w:r w:rsidR="000B699D">
                <w:t xml:space="preserve"> </w:t>
              </w:r>
              <w:r w:rsidR="003A4EDA">
                <w:t>-&gt; [M12]</w:t>
              </w:r>
            </w:ins>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32" w:author="Ferhat Erata" w:date="2015-02-24T14:27:00Z">
              <w:tcPr>
                <w:tcW w:w="301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5680A2A" w14:textId="77777777" w:rsidR="00806FC4" w:rsidRPr="00876136" w:rsidRDefault="00806FC4" w:rsidP="00C74315">
            <w:r w:rsidRPr="00876136">
              <w:t>D6.4.2-1 Software: User Interface for the Writer part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33" w:author="Ferhat Erata" w:date="2015-02-24T14:27:00Z">
              <w:tcPr>
                <w:tcW w:w="40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35A96C6"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34" w:author="Ferhat Erata" w:date="2015-02-24T14:27:00Z">
              <w:tcPr>
                <w:tcW w:w="48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556CF2B"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35" w:author="Ferhat Erata" w:date="2015-02-24T14:27:00Z">
              <w:tcPr>
                <w:tcW w:w="4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2E568907" w14:textId="1BD133C9" w:rsidR="00806FC4" w:rsidRPr="00876136" w:rsidRDefault="00806FC4" w:rsidP="00C74315">
            <w:r w:rsidRPr="00876136">
              <w:t xml:space="preserve">SA -&gt; </w:t>
            </w:r>
            <w:ins w:id="336" w:author="Ferhat Erata" w:date="2015-02-24T17:13:00Z">
              <w:r w:rsidR="00F624EC">
                <w:t>OBEO [Sogeti]</w:t>
              </w:r>
            </w:ins>
            <w:del w:id="337" w:author="Ferhat Erata" w:date="2015-02-24T14:32:00Z">
              <w:r w:rsidRPr="00876136" w:rsidDel="00A2044A">
                <w:delText>?</w:delText>
              </w:r>
            </w:del>
          </w:p>
        </w:tc>
      </w:tr>
      <w:tr w:rsidR="00806FC4" w:rsidRPr="00876136" w14:paraId="53FD9C73" w14:textId="77777777" w:rsidTr="00EC6520">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38" w:author="Ferhat Erata" w:date="2015-02-24T14:2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7ED481A" w14:textId="77777777" w:rsidR="00806FC4" w:rsidRPr="00876136" w:rsidRDefault="00806FC4" w:rsidP="00C74315">
            <w:r w:rsidRPr="00876136">
              <w:t>[M20]</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39" w:author="Ferhat Erata" w:date="2015-02-24T14:27:00Z">
              <w:tcPr>
                <w:tcW w:w="30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4F4107E" w14:textId="77777777" w:rsidR="00806FC4" w:rsidRPr="00876136" w:rsidRDefault="00806FC4" w:rsidP="00C74315">
            <w:r w:rsidRPr="00876136">
              <w:t>D6.4.2-2 Software: User Interface for the Writer part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0" w:author="Ferhat Erata" w:date="2015-02-24T14:27:00Z">
              <w:tcPr>
                <w:tcW w:w="4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229A624"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1" w:author="Ferhat Erata" w:date="2015-02-24T14:27: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2D769EE"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2" w:author="Ferhat Erata" w:date="2015-02-24T14:27:00Z">
              <w:tcPr>
                <w:tcW w:w="4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D078170" w14:textId="0326E2E2" w:rsidR="00806FC4" w:rsidRPr="00876136" w:rsidRDefault="00806FC4" w:rsidP="00C74315">
            <w:r w:rsidRPr="00876136">
              <w:t xml:space="preserve">SA -&gt; </w:t>
            </w:r>
            <w:ins w:id="343" w:author="Ferhat Erata" w:date="2015-02-24T17:13:00Z">
              <w:r w:rsidR="00F624EC">
                <w:t>OBEO [Sogeti]</w:t>
              </w:r>
            </w:ins>
            <w:del w:id="344" w:author="Ferhat Erata" w:date="2015-02-24T14:32:00Z">
              <w:r w:rsidRPr="00876136" w:rsidDel="00A2044A">
                <w:delText>?</w:delText>
              </w:r>
            </w:del>
          </w:p>
        </w:tc>
      </w:tr>
      <w:tr w:rsidR="00806FC4" w:rsidRPr="00876136" w14:paraId="784B94D8" w14:textId="77777777" w:rsidTr="00EC6520">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45" w:author="Ferhat Erata" w:date="2015-02-24T14:27: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367BDDF" w14:textId="77777777" w:rsidR="00806FC4" w:rsidRPr="00876136" w:rsidRDefault="00806FC4" w:rsidP="00C74315">
            <w:r w:rsidRPr="00876136">
              <w:t>[M34]</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46" w:author="Ferhat Erata" w:date="2015-02-24T14:27:00Z">
              <w:tcPr>
                <w:tcW w:w="301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DEBE288" w14:textId="77777777" w:rsidR="00806FC4" w:rsidRPr="00876136" w:rsidRDefault="00806FC4" w:rsidP="00C74315">
            <w:r w:rsidRPr="00876136">
              <w:t>D6.4.2-3 Software: User Interface for the Writer part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47" w:author="Ferhat Erata" w:date="2015-02-24T14:27:00Z">
              <w:tcPr>
                <w:tcW w:w="40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D5E8965"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48" w:author="Ferhat Erata" w:date="2015-02-24T14:27:00Z">
              <w:tcPr>
                <w:tcW w:w="48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EC9C9A0"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49" w:author="Ferhat Erata" w:date="2015-02-24T14:27:00Z">
              <w:tcPr>
                <w:tcW w:w="4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6E48C21C" w14:textId="56E42539" w:rsidR="00806FC4" w:rsidRPr="00876136" w:rsidRDefault="00806FC4" w:rsidP="00C74315">
            <w:r w:rsidRPr="00876136">
              <w:t xml:space="preserve">SA -&gt; </w:t>
            </w:r>
            <w:ins w:id="350" w:author="Ferhat Erata" w:date="2015-02-24T17:13:00Z">
              <w:r w:rsidR="00F624EC">
                <w:t>OBEO [Sogeti]</w:t>
              </w:r>
            </w:ins>
            <w:del w:id="351" w:author="Ferhat Erata" w:date="2015-02-24T14:32:00Z">
              <w:r w:rsidRPr="00876136" w:rsidDel="00A2044A">
                <w:delText>?</w:delText>
              </w:r>
            </w:del>
          </w:p>
        </w:tc>
      </w:tr>
    </w:tbl>
    <w:p w14:paraId="069A193C" w14:textId="77777777" w:rsidR="00806FC4" w:rsidRPr="00876136" w:rsidRDefault="00806FC4" w:rsidP="00C74315">
      <w:r w:rsidRPr="00876136">
        <w:t>Software: IDE-integrated User Interface to handle Synchronization [Obeo]</w:t>
      </w:r>
    </w:p>
    <w:tbl>
      <w:tblPr>
        <w:tblW w:w="5000" w:type="pct"/>
        <w:tblCellMar>
          <w:top w:w="15" w:type="dxa"/>
          <w:left w:w="15" w:type="dxa"/>
          <w:bottom w:w="15" w:type="dxa"/>
          <w:right w:w="15" w:type="dxa"/>
        </w:tblCellMar>
        <w:tblLook w:val="04A0" w:firstRow="1" w:lastRow="0" w:firstColumn="1" w:lastColumn="0" w:noHBand="0" w:noVBand="1"/>
      </w:tblPr>
      <w:tblGrid>
        <w:gridCol w:w="1882"/>
        <w:gridCol w:w="10343"/>
        <w:gridCol w:w="926"/>
        <w:gridCol w:w="1108"/>
        <w:gridCol w:w="1123"/>
      </w:tblGrid>
      <w:tr w:rsidR="00806FC4" w:rsidRPr="00876136" w14:paraId="5497DA7D" w14:textId="77777777" w:rsidTr="00F13A6D">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C6C286" w14:textId="77777777" w:rsidR="00806FC4" w:rsidRPr="00876136" w:rsidRDefault="00806FC4" w:rsidP="00C74315">
            <w:pPr>
              <w:rPr>
                <w:b/>
                <w:bCs/>
              </w:rPr>
            </w:pPr>
            <w:r w:rsidRPr="00876136">
              <w:rPr>
                <w:b/>
                <w:bCs/>
              </w:rPr>
              <w:t>Month</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218391" w14:textId="77777777" w:rsidR="00806FC4" w:rsidRPr="00876136" w:rsidRDefault="00806FC4" w:rsidP="00C74315">
            <w:pPr>
              <w:rPr>
                <w:b/>
                <w:bCs/>
              </w:rPr>
            </w:pPr>
            <w:r w:rsidRPr="00876136">
              <w:rPr>
                <w:b/>
                <w:bCs/>
              </w:rPr>
              <w:t>Deliverable</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C1394D" w14:textId="77777777" w:rsidR="00806FC4" w:rsidRPr="00876136" w:rsidRDefault="00806FC4" w:rsidP="00C74315">
            <w:pPr>
              <w:rPr>
                <w:b/>
                <w:bCs/>
              </w:rPr>
            </w:pPr>
            <w:r w:rsidRPr="00876136">
              <w:rPr>
                <w:b/>
                <w:bCs/>
              </w:rPr>
              <w:t>Type</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C020D5" w14:textId="77777777" w:rsidR="00806FC4" w:rsidRPr="00876136" w:rsidRDefault="00806FC4" w:rsidP="00C74315">
            <w:pPr>
              <w:rPr>
                <w:b/>
                <w:bCs/>
              </w:rPr>
            </w:pPr>
            <w:r w:rsidRPr="00876136">
              <w:rPr>
                <w:b/>
                <w:bCs/>
              </w:rPr>
              <w:t>Access</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84765" w14:textId="77777777" w:rsidR="00806FC4" w:rsidRPr="00876136" w:rsidRDefault="00806FC4" w:rsidP="00C74315">
            <w:pPr>
              <w:rPr>
                <w:b/>
                <w:bCs/>
              </w:rPr>
            </w:pPr>
            <w:r w:rsidRPr="00876136">
              <w:rPr>
                <w:b/>
                <w:bCs/>
              </w:rPr>
              <w:t>Leader</w:t>
            </w:r>
          </w:p>
        </w:tc>
      </w:tr>
      <w:tr w:rsidR="00806FC4" w:rsidRPr="00876136" w14:paraId="6DEDEB9A"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A5BD5B" w14:textId="29AD3BD2" w:rsidR="00806FC4" w:rsidRPr="00876136" w:rsidRDefault="008C554D" w:rsidP="00C74315">
            <w:ins w:id="352" w:author="Ferhat Erata" w:date="2015-02-24T17:17:00Z">
              <w:r>
                <w:t>[</w:t>
              </w:r>
              <w:r w:rsidR="005C2F7F" w:rsidRPr="00876136">
                <w:t>M10]</w:t>
              </w:r>
              <w:r w:rsidR="005C2F7F">
                <w:t xml:space="preserve"> -&gt; [M12]</w:t>
              </w:r>
            </w:ins>
            <w:del w:id="353" w:author="Ferhat Erata" w:date="2015-02-24T17:17:00Z">
              <w:r w:rsidR="00806FC4" w:rsidRPr="00876136" w:rsidDel="005C2F7F">
                <w:delText>[M10]</w:delText>
              </w:r>
            </w:del>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5E44FE" w14:textId="77777777" w:rsidR="00806FC4" w:rsidRPr="00876136" w:rsidRDefault="00806FC4" w:rsidP="00C74315">
            <w:r w:rsidRPr="00876136">
              <w:t>D6.4.3-1 Software: IDE-integrated User Interface to handle Synchronization issues major release (release 1)</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89A48F"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7AC516"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E7AD3D" w14:textId="77777777" w:rsidR="00806FC4" w:rsidRPr="00876136" w:rsidRDefault="00806FC4" w:rsidP="00C74315">
            <w:r w:rsidRPr="00876136">
              <w:t>OBEO</w:t>
            </w:r>
          </w:p>
        </w:tc>
      </w:tr>
      <w:tr w:rsidR="00806FC4" w:rsidRPr="00876136" w14:paraId="17A8493E"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74691B" w14:textId="77777777" w:rsidR="00806FC4" w:rsidRPr="00876136" w:rsidRDefault="00806FC4" w:rsidP="00C74315">
            <w:r w:rsidRPr="00876136">
              <w:t>[M20]</w:t>
            </w:r>
          </w:p>
        </w:tc>
        <w:tc>
          <w:tcPr>
            <w:tcW w:w="336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11BE2" w14:textId="77777777" w:rsidR="00806FC4" w:rsidRPr="00876136" w:rsidRDefault="00806FC4" w:rsidP="00C74315">
            <w:r w:rsidRPr="00876136">
              <w:t>D6.4.3-2 Software: IDE-integrated User Interface to handle Synchronization issues major release (release 2)</w:t>
            </w:r>
          </w:p>
        </w:tc>
        <w:tc>
          <w:tcPr>
            <w:tcW w:w="30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BC7763C"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0F9A0F"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962F7B" w14:textId="77777777" w:rsidR="00806FC4" w:rsidRPr="00876136" w:rsidRDefault="00806FC4" w:rsidP="00C74315">
            <w:r w:rsidRPr="00876136">
              <w:t>OBEO</w:t>
            </w:r>
          </w:p>
        </w:tc>
      </w:tr>
      <w:tr w:rsidR="00806FC4" w:rsidRPr="00876136" w14:paraId="4C2F7EDB"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0E94E9" w14:textId="77777777" w:rsidR="00806FC4" w:rsidRPr="00876136" w:rsidRDefault="00806FC4" w:rsidP="00C74315">
            <w:r w:rsidRPr="00876136">
              <w:t>[M34]</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369C4" w14:textId="77777777" w:rsidR="00806FC4" w:rsidRPr="00876136" w:rsidRDefault="00806FC4" w:rsidP="00C74315">
            <w:r w:rsidRPr="00876136">
              <w:t>D6.4.3-3 Software: IDE-integrated User Interface to handle Synchronization issues major release (release 3)</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D43BE"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0CAB11"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0B5E5B" w14:textId="77777777" w:rsidR="00806FC4" w:rsidRPr="00876136" w:rsidRDefault="00806FC4" w:rsidP="00C74315">
            <w:r w:rsidRPr="00876136">
              <w:t>OBEO</w:t>
            </w:r>
          </w:p>
        </w:tc>
      </w:tr>
    </w:tbl>
    <w:p w14:paraId="5522816E" w14:textId="77777777" w:rsidR="00806FC4" w:rsidRPr="00876136" w:rsidRDefault="00806FC4" w:rsidP="00D95FBE">
      <w:pPr>
        <w:pStyle w:val="Heading3"/>
      </w:pPr>
      <w:bookmarkStart w:id="354" w:name="_Toc412553006"/>
      <w:commentRangeStart w:id="355"/>
      <w:r w:rsidRPr="00876136">
        <w:t xml:space="preserve">T6.5 </w:t>
      </w:r>
      <w:commentRangeEnd w:id="355"/>
      <w:r w:rsidR="00A938E4">
        <w:rPr>
          <w:rStyle w:val="CommentReference"/>
          <w:rFonts w:eastAsiaTheme="minorHAnsi" w:cstheme="minorBidi"/>
          <w:b w:val="0"/>
          <w:bCs w:val="0"/>
          <w:color w:val="auto"/>
        </w:rPr>
        <w:commentReference w:id="355"/>
      </w:r>
      <w:r w:rsidRPr="00876136">
        <w:t>- Acceptance Test Plan [- SA + UNIT + KS + ALL]</w:t>
      </w:r>
      <w:bookmarkEnd w:id="354"/>
    </w:p>
    <w:tbl>
      <w:tblPr>
        <w:tblW w:w="5000" w:type="pct"/>
        <w:tblCellMar>
          <w:top w:w="15" w:type="dxa"/>
          <w:left w:w="15" w:type="dxa"/>
          <w:bottom w:w="15" w:type="dxa"/>
          <w:right w:w="15" w:type="dxa"/>
        </w:tblCellMar>
        <w:tblLook w:val="04A0" w:firstRow="1" w:lastRow="0" w:firstColumn="1" w:lastColumn="0" w:noHBand="0" w:noVBand="1"/>
        <w:tblPrChange w:id="356" w:author="Ferhat Erata" w:date="2015-02-24T14:35:00Z">
          <w:tblPr>
            <w:tblW w:w="5000" w:type="pct"/>
            <w:tblCellMar>
              <w:top w:w="15" w:type="dxa"/>
              <w:left w:w="15" w:type="dxa"/>
              <w:bottom w:w="15" w:type="dxa"/>
              <w:right w:w="15" w:type="dxa"/>
            </w:tblCellMar>
            <w:tblLook w:val="04A0" w:firstRow="1" w:lastRow="0" w:firstColumn="1" w:lastColumn="0" w:noHBand="0" w:noVBand="1"/>
          </w:tblPr>
        </w:tblPrChange>
      </w:tblPr>
      <w:tblGrid>
        <w:gridCol w:w="1883"/>
        <w:gridCol w:w="8008"/>
        <w:gridCol w:w="1172"/>
        <w:gridCol w:w="1258"/>
        <w:gridCol w:w="3061"/>
        <w:tblGridChange w:id="357">
          <w:tblGrid>
            <w:gridCol w:w="1883"/>
            <w:gridCol w:w="9328"/>
            <w:gridCol w:w="1221"/>
            <w:gridCol w:w="1464"/>
            <w:gridCol w:w="1486"/>
          </w:tblGrid>
        </w:tblGridChange>
      </w:tblGrid>
      <w:tr w:rsidR="00806FC4" w:rsidRPr="00876136" w14:paraId="0DA99C44" w14:textId="77777777" w:rsidTr="00834947">
        <w:trPr>
          <w:tblHeader/>
          <w:trPrChange w:id="358" w:author="Ferhat Erata" w:date="2015-02-24T14:35: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59"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7CC4C0D" w14:textId="77777777" w:rsidR="00806FC4" w:rsidRPr="00876136" w:rsidRDefault="00806FC4" w:rsidP="00C74315">
            <w:pPr>
              <w:rPr>
                <w:b/>
              </w:rPr>
            </w:pPr>
            <w:r w:rsidRPr="00876136">
              <w:rPr>
                <w:b/>
              </w:rPr>
              <w:lastRenderedPageBreak/>
              <w:t>Month</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0"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38E688F" w14:textId="77777777" w:rsidR="00806FC4" w:rsidRPr="00876136" w:rsidRDefault="00806FC4" w:rsidP="00C74315">
            <w:pPr>
              <w:rPr>
                <w:b/>
              </w:rPr>
            </w:pPr>
            <w:r w:rsidRPr="00876136">
              <w:rPr>
                <w:b/>
              </w:rPr>
              <w:t>Deliverable</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1"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94E2DFB"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2"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746F5EF" w14:textId="77777777" w:rsidR="00806FC4" w:rsidRPr="00876136" w:rsidRDefault="00806FC4" w:rsidP="00C74315">
            <w:pPr>
              <w:rPr>
                <w:b/>
              </w:rPr>
            </w:pPr>
            <w:r w:rsidRPr="00876136">
              <w:rPr>
                <w:b/>
              </w:rPr>
              <w:t>Access</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3"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855C669" w14:textId="77777777" w:rsidR="00806FC4" w:rsidRPr="00876136" w:rsidRDefault="00806FC4" w:rsidP="00C74315">
            <w:pPr>
              <w:rPr>
                <w:b/>
              </w:rPr>
            </w:pPr>
            <w:r w:rsidRPr="00876136">
              <w:rPr>
                <w:b/>
              </w:rPr>
              <w:t>Leader</w:t>
            </w:r>
          </w:p>
        </w:tc>
      </w:tr>
      <w:tr w:rsidR="00806FC4" w:rsidRPr="00876136" w14:paraId="2D3320CF"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4"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EDC8264" w14:textId="79ED916D" w:rsidR="00806FC4" w:rsidRPr="00876136" w:rsidRDefault="003E6221" w:rsidP="00C74315">
            <w:ins w:id="365" w:author="Ferhat Erata" w:date="2015-02-24T17:18:00Z">
              <w:r>
                <w:t>[</w:t>
              </w:r>
              <w:r w:rsidRPr="00876136">
                <w:t>M10]</w:t>
              </w:r>
              <w:r>
                <w:t xml:space="preserve"> -&gt; [M12]</w:t>
              </w:r>
            </w:ins>
            <w:del w:id="366" w:author="Ferhat Erata" w:date="2015-02-24T17:18:00Z">
              <w:r w:rsidR="00806FC4" w:rsidRPr="00876136" w:rsidDel="003E6221">
                <w:delText>[M10]</w:delText>
              </w:r>
            </w:del>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7"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C831E2E" w14:textId="77777777" w:rsidR="00806FC4" w:rsidRPr="00876136" w:rsidRDefault="00806FC4" w:rsidP="00C74315">
            <w:r w:rsidRPr="00876136">
              <w:t>D6.5.1-1 Report: Acceptance Test Plan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8"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D299B1C"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9"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0305732"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70"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98DBA5B" w14:textId="4ADFA0AC" w:rsidR="00806FC4" w:rsidRPr="00876136" w:rsidRDefault="00806FC4" w:rsidP="00C74315">
            <w:r w:rsidRPr="00876136">
              <w:t>SA -&gt;</w:t>
            </w:r>
            <w:ins w:id="371" w:author="Ferhat Erata" w:date="2015-02-24T14:38:00Z">
              <w:r w:rsidR="00527F66">
                <w:t xml:space="preserve"> ?</w:t>
              </w:r>
            </w:ins>
            <w:r w:rsidRPr="00876136">
              <w:t xml:space="preserve"> </w:t>
            </w:r>
            <w:ins w:id="372" w:author="Ferhat Erata" w:date="2015-02-24T14:35:00Z">
              <w:r w:rsidR="00834947">
                <w:t>KoçSistem [Sogeti]</w:t>
              </w:r>
            </w:ins>
            <w:del w:id="373" w:author="Ferhat Erata" w:date="2015-02-24T14:35:00Z">
              <w:r w:rsidRPr="00876136" w:rsidDel="00834947">
                <w:delText>?</w:delText>
              </w:r>
            </w:del>
          </w:p>
        </w:tc>
      </w:tr>
      <w:tr w:rsidR="00806FC4" w:rsidRPr="00876136" w14:paraId="4C7FAF66"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74"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D7E6EB5"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75"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669D080" w14:textId="77777777" w:rsidR="00806FC4" w:rsidRPr="00876136" w:rsidRDefault="00806FC4" w:rsidP="00C74315">
            <w:r w:rsidRPr="00876136">
              <w:t>D6.5.1-2 Report: Acceptance Test Plan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76"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470818F"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77"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B273A98"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78"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AFFA592" w14:textId="4966AD2A" w:rsidR="00806FC4" w:rsidRPr="00876136" w:rsidRDefault="00806FC4" w:rsidP="00C74315">
            <w:r w:rsidRPr="00876136">
              <w:t xml:space="preserve">SA -&gt; </w:t>
            </w:r>
            <w:ins w:id="379" w:author="Ferhat Erata" w:date="2015-02-24T14:38:00Z">
              <w:r w:rsidR="00527F66">
                <w:t xml:space="preserve">? </w:t>
              </w:r>
            </w:ins>
            <w:ins w:id="380" w:author="Ferhat Erata" w:date="2015-02-24T14:35:00Z">
              <w:r w:rsidR="00834947">
                <w:t>KoçSistem [Sogeti]</w:t>
              </w:r>
            </w:ins>
            <w:del w:id="381" w:author="Ferhat Erata" w:date="2015-02-24T14:35:00Z">
              <w:r w:rsidRPr="00876136" w:rsidDel="00834947">
                <w:delText>?</w:delText>
              </w:r>
            </w:del>
          </w:p>
        </w:tc>
      </w:tr>
      <w:tr w:rsidR="00806FC4" w:rsidRPr="00876136" w14:paraId="10A5E87B"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82"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978C255"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83"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8C40E66" w14:textId="77777777" w:rsidR="00806FC4" w:rsidRPr="00876136" w:rsidRDefault="00806FC4" w:rsidP="00C74315">
            <w:r w:rsidRPr="00876136">
              <w:t>D6.5.1-3 Report: Acceptance Test Plan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84"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4691886"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85"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EDEB2BC"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86"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07B98E9" w14:textId="15E3C726" w:rsidR="00806FC4" w:rsidRPr="00876136" w:rsidRDefault="00806FC4" w:rsidP="00C74315">
            <w:r w:rsidRPr="00876136">
              <w:t xml:space="preserve">SA -&gt; </w:t>
            </w:r>
            <w:ins w:id="387" w:author="Ferhat Erata" w:date="2015-02-24T14:38:00Z">
              <w:r w:rsidR="00527F66">
                <w:t xml:space="preserve">? </w:t>
              </w:r>
            </w:ins>
            <w:ins w:id="388" w:author="Ferhat Erata" w:date="2015-02-24T14:35:00Z">
              <w:r w:rsidR="00834947">
                <w:t>KoçSistem [Sogeti]</w:t>
              </w:r>
            </w:ins>
            <w:del w:id="389" w:author="Ferhat Erata" w:date="2015-02-24T14:35:00Z">
              <w:r w:rsidRPr="00876136" w:rsidDel="00834947">
                <w:delText>?</w:delText>
              </w:r>
            </w:del>
          </w:p>
        </w:tc>
      </w:tr>
      <w:tr w:rsidR="00806FC4" w:rsidRPr="00876136" w14:paraId="46F5071D"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90"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7D47540" w14:textId="41A74DC7" w:rsidR="00806FC4" w:rsidRPr="00876136" w:rsidRDefault="00857F66" w:rsidP="00C74315">
            <w:ins w:id="391" w:author="Ferhat Erata" w:date="2015-02-24T17:18:00Z">
              <w:r>
                <w:t>[</w:t>
              </w:r>
              <w:r w:rsidRPr="00876136">
                <w:t>M10]</w:t>
              </w:r>
              <w:r>
                <w:t xml:space="preserve"> -&gt; [M12]</w:t>
              </w:r>
            </w:ins>
            <w:del w:id="392" w:author="Ferhat Erata" w:date="2015-02-24T17:18:00Z">
              <w:r w:rsidR="00806FC4" w:rsidRPr="00876136" w:rsidDel="00857F66">
                <w:delText>[M10]</w:delText>
              </w:r>
            </w:del>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93"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3CA2E56D" w14:textId="77777777" w:rsidR="00806FC4" w:rsidRPr="00876136" w:rsidRDefault="00806FC4" w:rsidP="00C74315">
            <w:r w:rsidRPr="00876136">
              <w:t>D6.5.2-1 Software: Automated Acceptance Tests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94"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04863E2"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95"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42CB46A"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96"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211FBC8" w14:textId="6C83DE7C" w:rsidR="00806FC4" w:rsidRPr="00876136" w:rsidRDefault="00806FC4" w:rsidP="00C74315">
            <w:r w:rsidRPr="00876136">
              <w:t xml:space="preserve">SA -&gt; </w:t>
            </w:r>
            <w:ins w:id="397" w:author="Ferhat Erata" w:date="2015-02-24T14:38:00Z">
              <w:r w:rsidR="00527F66">
                <w:t xml:space="preserve">? </w:t>
              </w:r>
            </w:ins>
            <w:ins w:id="398" w:author="Ferhat Erata" w:date="2015-02-24T14:35:00Z">
              <w:r w:rsidR="00834947">
                <w:t>KoçSistem [Sogeti]</w:t>
              </w:r>
            </w:ins>
            <w:del w:id="399" w:author="Ferhat Erata" w:date="2015-02-24T14:35:00Z">
              <w:r w:rsidRPr="00876136" w:rsidDel="00834947">
                <w:delText>?</w:delText>
              </w:r>
            </w:del>
          </w:p>
        </w:tc>
      </w:tr>
      <w:tr w:rsidR="00806FC4" w:rsidRPr="00876136" w14:paraId="3506A93C"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00"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11ECD1C"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01"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5AF8263" w14:textId="77777777" w:rsidR="00806FC4" w:rsidRPr="00876136" w:rsidRDefault="00806FC4" w:rsidP="00C74315">
            <w:r w:rsidRPr="00876136">
              <w:t>D6.5.2-2 Software: Automated Acceptance Tests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02"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929FA4A"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03"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A73B90E"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04"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48F358F" w14:textId="10A55C65" w:rsidR="00806FC4" w:rsidRPr="00876136" w:rsidRDefault="00806FC4" w:rsidP="00C74315">
            <w:r w:rsidRPr="00876136">
              <w:t xml:space="preserve">SA -&gt; </w:t>
            </w:r>
            <w:ins w:id="405" w:author="Ferhat Erata" w:date="2015-02-24T14:38:00Z">
              <w:r w:rsidR="00527F66">
                <w:t xml:space="preserve">? </w:t>
              </w:r>
            </w:ins>
            <w:ins w:id="406" w:author="Ferhat Erata" w:date="2015-02-24T14:35:00Z">
              <w:r w:rsidR="00834947">
                <w:t>KoçSistem [Sogeti]</w:t>
              </w:r>
            </w:ins>
            <w:del w:id="407" w:author="Ferhat Erata" w:date="2015-02-24T14:35:00Z">
              <w:r w:rsidRPr="00876136" w:rsidDel="00834947">
                <w:delText>?</w:delText>
              </w:r>
            </w:del>
          </w:p>
        </w:tc>
      </w:tr>
      <w:tr w:rsidR="00806FC4" w:rsidRPr="00876136" w14:paraId="5FA586DA"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08"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B97270E"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09"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0C23022" w14:textId="77777777" w:rsidR="00806FC4" w:rsidRPr="00876136" w:rsidRDefault="00806FC4" w:rsidP="00C74315">
            <w:r w:rsidRPr="00876136">
              <w:t>D6.5.2-3 Software: Automated Acceptance Tests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10"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4BD5F58"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11"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2FFF8863"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12"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9201A80" w14:textId="307E183A" w:rsidR="00806FC4" w:rsidRPr="00876136" w:rsidRDefault="00806FC4" w:rsidP="00C74315">
            <w:r w:rsidRPr="00876136">
              <w:t xml:space="preserve">SA -&gt; </w:t>
            </w:r>
            <w:ins w:id="413" w:author="Ferhat Erata" w:date="2015-02-24T14:38:00Z">
              <w:r w:rsidR="00527F66">
                <w:t xml:space="preserve">? </w:t>
              </w:r>
            </w:ins>
            <w:ins w:id="414" w:author="Ferhat Erata" w:date="2015-02-24T14:35:00Z">
              <w:r w:rsidR="00834947">
                <w:t>KoçSistem [Sogeti]</w:t>
              </w:r>
            </w:ins>
            <w:del w:id="415" w:author="Ferhat Erata" w:date="2015-02-24T14:35:00Z">
              <w:r w:rsidRPr="00876136" w:rsidDel="00834947">
                <w:delText>?</w:delText>
              </w:r>
            </w:del>
          </w:p>
        </w:tc>
      </w:tr>
    </w:tbl>
    <w:p w14:paraId="6C3337D4" w14:textId="77777777" w:rsidR="00806FC4" w:rsidRPr="00876136" w:rsidRDefault="00806FC4" w:rsidP="00D95FBE">
      <w:pPr>
        <w:pStyle w:val="Heading3"/>
      </w:pPr>
      <w:bookmarkStart w:id="416" w:name="_Toc412553007"/>
      <w:commentRangeStart w:id="417"/>
      <w:r w:rsidRPr="00876136">
        <w:t xml:space="preserve">T6.6 </w:t>
      </w:r>
      <w:commentRangeEnd w:id="417"/>
      <w:r w:rsidR="00EC5528">
        <w:rPr>
          <w:rStyle w:val="CommentReference"/>
          <w:rFonts w:eastAsiaTheme="minorHAnsi" w:cstheme="minorBidi"/>
          <w:b w:val="0"/>
          <w:bCs w:val="0"/>
          <w:color w:val="auto"/>
        </w:rPr>
        <w:commentReference w:id="417"/>
      </w:r>
      <w:r w:rsidRPr="00876136">
        <w:t>- Acceptance Test Procedures [- SA + UNIT + KS + ALL]</w:t>
      </w:r>
      <w:bookmarkEnd w:id="416"/>
    </w:p>
    <w:tbl>
      <w:tblPr>
        <w:tblW w:w="5000" w:type="pct"/>
        <w:tblCellMar>
          <w:top w:w="15" w:type="dxa"/>
          <w:left w:w="15" w:type="dxa"/>
          <w:bottom w:w="15" w:type="dxa"/>
          <w:right w:w="15" w:type="dxa"/>
        </w:tblCellMar>
        <w:tblLook w:val="04A0" w:firstRow="1" w:lastRow="0" w:firstColumn="1" w:lastColumn="0" w:noHBand="0" w:noVBand="1"/>
        <w:tblPrChange w:id="418" w:author="Ferhat Erata" w:date="2015-02-24T14:41:00Z">
          <w:tblPr>
            <w:tblW w:w="5000" w:type="pct"/>
            <w:tblCellMar>
              <w:top w:w="15" w:type="dxa"/>
              <w:left w:w="15" w:type="dxa"/>
              <w:bottom w:w="15" w:type="dxa"/>
              <w:right w:w="15" w:type="dxa"/>
            </w:tblCellMar>
            <w:tblLook w:val="04A0" w:firstRow="1" w:lastRow="0" w:firstColumn="1" w:lastColumn="0" w:noHBand="0" w:noVBand="1"/>
          </w:tblPr>
        </w:tblPrChange>
      </w:tblPr>
      <w:tblGrid>
        <w:gridCol w:w="1883"/>
        <w:gridCol w:w="8008"/>
        <w:gridCol w:w="1172"/>
        <w:gridCol w:w="1258"/>
        <w:gridCol w:w="3061"/>
        <w:tblGridChange w:id="419">
          <w:tblGrid>
            <w:gridCol w:w="1883"/>
            <w:gridCol w:w="9211"/>
            <w:gridCol w:w="1255"/>
            <w:gridCol w:w="1504"/>
            <w:gridCol w:w="1529"/>
          </w:tblGrid>
        </w:tblGridChange>
      </w:tblGrid>
      <w:tr w:rsidR="00806FC4" w:rsidRPr="00876136" w14:paraId="58690CBF" w14:textId="77777777" w:rsidTr="00501446">
        <w:trPr>
          <w:tblHeader/>
          <w:trPrChange w:id="420" w:author="Ferhat Erata" w:date="2015-02-24T14:41: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21" w:author="Ferhat Erata" w:date="2015-02-24T14:41: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3F1A9AB" w14:textId="77777777" w:rsidR="00806FC4" w:rsidRPr="00876136" w:rsidRDefault="00806FC4" w:rsidP="00C74315">
            <w:pPr>
              <w:rPr>
                <w:b/>
              </w:rPr>
            </w:pPr>
            <w:r w:rsidRPr="00876136">
              <w:rPr>
                <w:b/>
              </w:rPr>
              <w:t>Month</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22" w:author="Ferhat Erata" w:date="2015-02-24T14:41:00Z">
              <w:tcPr>
                <w:tcW w:w="29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906BD17" w14:textId="77777777" w:rsidR="00806FC4" w:rsidRPr="00876136" w:rsidRDefault="00806FC4" w:rsidP="00C74315">
            <w:pPr>
              <w:rPr>
                <w:b/>
              </w:rPr>
            </w:pPr>
            <w:r w:rsidRPr="00876136">
              <w:rPr>
                <w:b/>
              </w:rPr>
              <w:t>Deliverable</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23" w:author="Ferhat Erata" w:date="2015-02-24T14:41:00Z">
              <w:tcPr>
                <w:tcW w:w="40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2910F7F"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24" w:author="Ferhat Erata" w:date="2015-02-24T14:41:00Z">
              <w:tcPr>
                <w:tcW w:w="4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20C4371" w14:textId="77777777" w:rsidR="00806FC4" w:rsidRPr="00876136" w:rsidRDefault="00806FC4" w:rsidP="00C74315">
            <w:pPr>
              <w:rPr>
                <w:b/>
              </w:rPr>
            </w:pPr>
            <w:r w:rsidRPr="00876136">
              <w:rPr>
                <w:b/>
              </w:rPr>
              <w:t>Access</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25" w:author="Ferhat Erata" w:date="2015-02-24T14:41:00Z">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B842AC1" w14:textId="77777777" w:rsidR="00806FC4" w:rsidRPr="00876136" w:rsidRDefault="00806FC4" w:rsidP="00C74315">
            <w:pPr>
              <w:rPr>
                <w:b/>
              </w:rPr>
            </w:pPr>
            <w:r w:rsidRPr="00876136">
              <w:rPr>
                <w:b/>
              </w:rPr>
              <w:t>Leader</w:t>
            </w:r>
          </w:p>
        </w:tc>
      </w:tr>
      <w:tr w:rsidR="00806FC4" w:rsidRPr="00876136" w14:paraId="7B81F8D4" w14:textId="77777777" w:rsidTr="00501446">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26" w:author="Ferhat Erata" w:date="2015-02-24T14:41: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11AE509" w14:textId="5739F318" w:rsidR="00806FC4" w:rsidRPr="00876136" w:rsidRDefault="00211BC9" w:rsidP="00C74315">
            <w:ins w:id="427" w:author="Ferhat Erata" w:date="2015-02-24T17:18:00Z">
              <w:r>
                <w:t>[</w:t>
              </w:r>
              <w:r w:rsidRPr="00876136">
                <w:t>M10]</w:t>
              </w:r>
              <w:r>
                <w:t xml:space="preserve"> -&gt; [M12]</w:t>
              </w:r>
            </w:ins>
            <w:del w:id="428" w:author="Ferhat Erata" w:date="2015-02-24T17:18:00Z">
              <w:r w:rsidR="00806FC4" w:rsidRPr="00876136" w:rsidDel="00211BC9">
                <w:delText>[M10]</w:delText>
              </w:r>
            </w:del>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29" w:author="Ferhat Erata" w:date="2015-02-24T14:41:00Z">
              <w:tcPr>
                <w:tcW w:w="29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FD16875" w14:textId="77777777" w:rsidR="00806FC4" w:rsidRPr="00876136" w:rsidRDefault="00806FC4" w:rsidP="00C74315">
            <w:r w:rsidRPr="00876136">
              <w:t>D6.6.1-1 Report: Acceptance Test Procedures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30" w:author="Ferhat Erata" w:date="2015-02-24T14:41:00Z">
              <w:tcPr>
                <w:tcW w:w="40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FA11057"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31" w:author="Ferhat Erata" w:date="2015-02-24T14:41:00Z">
              <w:tcPr>
                <w:tcW w:w="4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0FCD085"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32" w:author="Ferhat Erata" w:date="2015-02-24T14:41:00Z">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DD83BFB" w14:textId="21062B11" w:rsidR="00806FC4" w:rsidRPr="00876136" w:rsidRDefault="00806FC4" w:rsidP="00C74315">
            <w:r w:rsidRPr="00876136">
              <w:t xml:space="preserve">SA -&gt; </w:t>
            </w:r>
            <w:ins w:id="433" w:author="Ferhat Erata" w:date="2015-02-24T14:41:00Z">
              <w:r w:rsidR="00A12F7F">
                <w:t>? KoçSistem [Sogeti]</w:t>
              </w:r>
            </w:ins>
            <w:del w:id="434" w:author="Ferhat Erata" w:date="2015-02-24T14:41:00Z">
              <w:r w:rsidRPr="00876136" w:rsidDel="00A12F7F">
                <w:delText>?</w:delText>
              </w:r>
            </w:del>
          </w:p>
        </w:tc>
      </w:tr>
      <w:tr w:rsidR="00806FC4" w:rsidRPr="00876136" w14:paraId="437E9D1F" w14:textId="77777777" w:rsidTr="00501446">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35" w:author="Ferhat Erata" w:date="2015-02-24T14:41: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433C564"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36" w:author="Ferhat Erata" w:date="2015-02-24T14:41:00Z">
              <w:tcPr>
                <w:tcW w:w="29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1286838" w14:textId="77777777" w:rsidR="00806FC4" w:rsidRPr="00876136" w:rsidRDefault="00806FC4" w:rsidP="00C74315">
            <w:r w:rsidRPr="00876136">
              <w:t>D6.6.1-2 Report: Acceptance Test Procedures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37" w:author="Ferhat Erata" w:date="2015-02-24T14:41:00Z">
              <w:tcPr>
                <w:tcW w:w="40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632EC7B"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38" w:author="Ferhat Erata" w:date="2015-02-24T14:41:00Z">
              <w:tcPr>
                <w:tcW w:w="4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AA7171A"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39" w:author="Ferhat Erata" w:date="2015-02-24T14:41:00Z">
              <w:tcPr>
                <w:tcW w:w="4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72E3A47" w14:textId="42FA01DA" w:rsidR="00806FC4" w:rsidRPr="00876136" w:rsidRDefault="00806FC4" w:rsidP="00C74315">
            <w:r w:rsidRPr="00876136">
              <w:t xml:space="preserve">SA -&gt; </w:t>
            </w:r>
            <w:ins w:id="440" w:author="Ferhat Erata" w:date="2015-02-24T14:41:00Z">
              <w:r w:rsidR="00A12F7F">
                <w:t>? KoçSistem [Sogeti]</w:t>
              </w:r>
            </w:ins>
            <w:del w:id="441" w:author="Ferhat Erata" w:date="2015-02-24T14:41:00Z">
              <w:r w:rsidRPr="00876136" w:rsidDel="00A12F7F">
                <w:delText>?</w:delText>
              </w:r>
            </w:del>
          </w:p>
        </w:tc>
      </w:tr>
      <w:tr w:rsidR="00806FC4" w:rsidRPr="00876136" w14:paraId="28A2AE2F" w14:textId="77777777" w:rsidTr="00501446">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42" w:author="Ferhat Erata" w:date="2015-02-24T14:41: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B5E7451"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43" w:author="Ferhat Erata" w:date="2015-02-24T14:41:00Z">
              <w:tcPr>
                <w:tcW w:w="29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1A14143" w14:textId="77777777" w:rsidR="00806FC4" w:rsidRPr="00876136" w:rsidRDefault="00806FC4" w:rsidP="00C74315">
            <w:r w:rsidRPr="00876136">
              <w:t>D6.6.1-3 Report: Acceptance Test Procedures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44" w:author="Ferhat Erata" w:date="2015-02-24T14:41:00Z">
              <w:tcPr>
                <w:tcW w:w="40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251684E"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45" w:author="Ferhat Erata" w:date="2015-02-24T14:41:00Z">
              <w:tcPr>
                <w:tcW w:w="4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81B3E52"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46" w:author="Ferhat Erata" w:date="2015-02-24T14:41:00Z">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8329C4A" w14:textId="50349C0A" w:rsidR="00806FC4" w:rsidRPr="00876136" w:rsidRDefault="00806FC4" w:rsidP="00C74315">
            <w:r w:rsidRPr="00876136">
              <w:t xml:space="preserve">SA -&gt; </w:t>
            </w:r>
            <w:ins w:id="447" w:author="Ferhat Erata" w:date="2015-02-24T14:41:00Z">
              <w:r w:rsidR="00A12F7F">
                <w:t>? KoçSistem [Sogeti]</w:t>
              </w:r>
            </w:ins>
            <w:del w:id="448" w:author="Ferhat Erata" w:date="2015-02-24T14:41:00Z">
              <w:r w:rsidRPr="00876136" w:rsidDel="00A12F7F">
                <w:delText>?</w:delText>
              </w:r>
            </w:del>
          </w:p>
        </w:tc>
      </w:tr>
    </w:tbl>
    <w:p w14:paraId="0400F8C0" w14:textId="77777777" w:rsidR="00806FC4" w:rsidRPr="00876136" w:rsidRDefault="00806FC4" w:rsidP="00D95FBE">
      <w:pPr>
        <w:pStyle w:val="Heading3"/>
      </w:pPr>
      <w:bookmarkStart w:id="449" w:name="_Toc412553008"/>
      <w:r w:rsidRPr="00876136">
        <w:t>T6.7 - ModelWriter Integration [OBEO + UNIT + ALL]</w:t>
      </w:r>
      <w:bookmarkEnd w:id="449"/>
    </w:p>
    <w:tbl>
      <w:tblPr>
        <w:tblW w:w="5000" w:type="pct"/>
        <w:tblCellMar>
          <w:top w:w="15" w:type="dxa"/>
          <w:left w:w="15" w:type="dxa"/>
          <w:bottom w:w="15" w:type="dxa"/>
          <w:right w:w="15" w:type="dxa"/>
        </w:tblCellMar>
        <w:tblLook w:val="04A0" w:firstRow="1" w:lastRow="0" w:firstColumn="1" w:lastColumn="0" w:noHBand="0" w:noVBand="1"/>
        <w:tblPrChange w:id="450" w:author="Ferhat Erata" w:date="2015-02-24T14:29:00Z">
          <w:tblPr>
            <w:tblW w:w="5000" w:type="pct"/>
            <w:tblCellMar>
              <w:top w:w="15" w:type="dxa"/>
              <w:left w:w="15" w:type="dxa"/>
              <w:bottom w:w="15" w:type="dxa"/>
              <w:right w:w="15" w:type="dxa"/>
            </w:tblCellMar>
            <w:tblLook w:val="04A0" w:firstRow="1" w:lastRow="0" w:firstColumn="1" w:lastColumn="0" w:noHBand="0" w:noVBand="1"/>
          </w:tblPr>
        </w:tblPrChange>
      </w:tblPr>
      <w:tblGrid>
        <w:gridCol w:w="1884"/>
        <w:gridCol w:w="8549"/>
        <w:gridCol w:w="1261"/>
        <w:gridCol w:w="1258"/>
        <w:gridCol w:w="2430"/>
        <w:tblGridChange w:id="451">
          <w:tblGrid>
            <w:gridCol w:w="1883"/>
            <w:gridCol w:w="8878"/>
            <w:gridCol w:w="1354"/>
            <w:gridCol w:w="1621"/>
            <w:gridCol w:w="1646"/>
          </w:tblGrid>
        </w:tblGridChange>
      </w:tblGrid>
      <w:tr w:rsidR="00806FC4" w:rsidRPr="00876136" w14:paraId="2C6882AB" w14:textId="77777777" w:rsidTr="000D5CA3">
        <w:trPr>
          <w:tblHeader/>
          <w:trPrChange w:id="452" w:author="Ferhat Erata" w:date="2015-02-24T14:29: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53" w:author="Ferhat Erata" w:date="2015-02-24T14:29: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4538FA7" w14:textId="77777777" w:rsidR="00806FC4" w:rsidRPr="00876136" w:rsidRDefault="00806FC4" w:rsidP="00C74315">
            <w:pPr>
              <w:rPr>
                <w:b/>
              </w:rPr>
            </w:pPr>
            <w:r w:rsidRPr="00876136">
              <w:rPr>
                <w:b/>
              </w:rPr>
              <w:t>Month</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54" w:author="Ferhat Erata" w:date="2015-02-24T14:29:00Z">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4BAD276" w14:textId="77777777" w:rsidR="00806FC4" w:rsidRPr="00876136" w:rsidRDefault="00806FC4" w:rsidP="00C74315">
            <w:pPr>
              <w:rPr>
                <w:b/>
              </w:rPr>
            </w:pPr>
            <w:r w:rsidRPr="00876136">
              <w:rPr>
                <w:b/>
              </w:rPr>
              <w:t>Deliverable</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55" w:author="Ferhat Erata" w:date="2015-02-24T14:29:00Z">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E28B5B6"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56" w:author="Ferhat Erata" w:date="2015-02-24T14:29:00Z">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ACFCD79" w14:textId="77777777" w:rsidR="00806FC4" w:rsidRPr="00876136" w:rsidRDefault="00806FC4" w:rsidP="00C74315">
            <w:pPr>
              <w:rPr>
                <w:b/>
              </w:rPr>
            </w:pPr>
            <w:r w:rsidRPr="00876136">
              <w:rPr>
                <w:b/>
              </w:rPr>
              <w:t>Access</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57" w:author="Ferhat Erata" w:date="2015-02-24T14:29:00Z">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10A8A4D" w14:textId="77777777" w:rsidR="00806FC4" w:rsidRPr="00876136" w:rsidRDefault="00806FC4" w:rsidP="00C74315">
            <w:pPr>
              <w:rPr>
                <w:b/>
              </w:rPr>
            </w:pPr>
            <w:r w:rsidRPr="00876136">
              <w:rPr>
                <w:b/>
              </w:rPr>
              <w:t>Leader</w:t>
            </w:r>
          </w:p>
        </w:tc>
      </w:tr>
      <w:tr w:rsidR="00806FC4" w:rsidRPr="00876136" w14:paraId="02699313" w14:textId="77777777" w:rsidTr="000D5CA3">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58" w:author="Ferhat Erata" w:date="2015-02-24T14:29: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06993AB" w14:textId="5EC7AE3A" w:rsidR="00806FC4" w:rsidRPr="00876136" w:rsidRDefault="00806FC4" w:rsidP="00C74315">
            <w:r w:rsidRPr="00876136">
              <w:t>[M11]</w:t>
            </w:r>
            <w:ins w:id="459" w:author="Ferhat Erata" w:date="2015-02-24T17:18:00Z">
              <w:r w:rsidR="00F73FFC">
                <w:t xml:space="preserve"> -&gt; [M13]</w:t>
              </w:r>
            </w:ins>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60" w:author="Ferhat Erata" w:date="2015-02-24T14:29:00Z">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D52CDC8" w14:textId="77777777" w:rsidR="00806FC4" w:rsidRPr="00876136" w:rsidRDefault="00806FC4" w:rsidP="00C74315">
            <w:r w:rsidRPr="00876136">
              <w:t>D6.7.1-1 Software: ModelWriter major release (release 1)</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61" w:author="Ferhat Erata" w:date="2015-02-24T14:29:00Z">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CAD3025"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62" w:author="Ferhat Erata" w:date="2015-02-24T14:29:00Z">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B1CE802"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63" w:author="Ferhat Erata" w:date="2015-02-24T14:29:00Z">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EFD9C80" w14:textId="77777777" w:rsidR="00806FC4" w:rsidRPr="00876136" w:rsidRDefault="00806FC4" w:rsidP="00C74315">
            <w:r w:rsidRPr="00876136">
              <w:t>OBEO</w:t>
            </w:r>
          </w:p>
        </w:tc>
      </w:tr>
      <w:tr w:rsidR="00806FC4" w:rsidRPr="00876136" w14:paraId="4C6BFE28" w14:textId="77777777" w:rsidTr="000D5CA3">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64" w:author="Ferhat Erata" w:date="2015-02-24T14:29: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273BF8B3" w14:textId="77777777" w:rsidR="00806FC4" w:rsidRPr="00876136" w:rsidRDefault="00806FC4" w:rsidP="00C74315">
            <w:r w:rsidRPr="00876136">
              <w:t>[M23]</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65" w:author="Ferhat Erata" w:date="2015-02-24T14:29:00Z">
              <w:tcPr>
                <w:tcW w:w="288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2C0B8BB" w14:textId="77777777" w:rsidR="00806FC4" w:rsidRPr="00876136" w:rsidRDefault="00806FC4" w:rsidP="00C74315">
            <w:r w:rsidRPr="00876136">
              <w:t>D6.7.1-2 Software: ModelWriter major release (release 2)</w:t>
            </w:r>
          </w:p>
        </w:tc>
        <w:tc>
          <w:tcPr>
            <w:tcW w:w="41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66" w:author="Ferhat Erata" w:date="2015-02-24T14:29:00Z">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67BB645"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67" w:author="Ferhat Erata" w:date="2015-02-24T14:29:00Z">
              <w:tcPr>
                <w:tcW w:w="52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30C7B31"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68" w:author="Ferhat Erata" w:date="2015-02-24T14:29:00Z">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0DEBFAD" w14:textId="77777777" w:rsidR="00806FC4" w:rsidRPr="00876136" w:rsidRDefault="00806FC4" w:rsidP="00C74315">
            <w:r w:rsidRPr="00876136">
              <w:t>OBEO</w:t>
            </w:r>
          </w:p>
        </w:tc>
      </w:tr>
      <w:tr w:rsidR="00806FC4" w:rsidRPr="00876136" w14:paraId="45C910C1" w14:textId="77777777" w:rsidTr="000D5CA3">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69" w:author="Ferhat Erata" w:date="2015-02-24T14:29: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60218C0" w14:textId="77777777" w:rsidR="00806FC4" w:rsidRPr="00876136" w:rsidRDefault="00806FC4" w:rsidP="00C74315">
            <w:r w:rsidRPr="00876136">
              <w:t>[M35]</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70" w:author="Ferhat Erata" w:date="2015-02-24T14:29:00Z">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97C5DE1" w14:textId="77777777" w:rsidR="00806FC4" w:rsidRPr="00876136" w:rsidRDefault="00806FC4" w:rsidP="00C74315">
            <w:r w:rsidRPr="00876136">
              <w:t>D6.7.1-3 Software: ModelWriter major release (release 3)</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71" w:author="Ferhat Erata" w:date="2015-02-24T14:29:00Z">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32A82AA"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72" w:author="Ferhat Erata" w:date="2015-02-24T14:29:00Z">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0E38C67"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473" w:author="Ferhat Erata" w:date="2015-02-24T14:29:00Z">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48DFA53" w14:textId="77777777" w:rsidR="00806FC4" w:rsidRPr="00876136" w:rsidRDefault="00806FC4" w:rsidP="00C74315">
            <w:r w:rsidRPr="00876136">
              <w:t>OBEO</w:t>
            </w:r>
          </w:p>
        </w:tc>
      </w:tr>
    </w:tbl>
    <w:p w14:paraId="4FCAD42E" w14:textId="77777777" w:rsidR="00662D09" w:rsidRDefault="00662D09">
      <w:pPr>
        <w:rPr>
          <w:ins w:id="474" w:author="Ferhat Erata" w:date="2015-02-24T15:49:00Z"/>
        </w:rPr>
        <w:pPrChange w:id="475" w:author="Ferhat Erata" w:date="2015-02-24T15:52:00Z">
          <w:pPr>
            <w:pStyle w:val="Heading3"/>
          </w:pPr>
        </w:pPrChange>
      </w:pPr>
      <w:bookmarkStart w:id="476" w:name="_Toc412553009"/>
    </w:p>
    <w:p w14:paraId="7D4DB741" w14:textId="77777777" w:rsidR="00662D09" w:rsidRPr="00876136" w:rsidRDefault="00662D09" w:rsidP="00662D09">
      <w:pPr>
        <w:rPr>
          <w:ins w:id="477" w:author="Ferhat Erata" w:date="2015-02-24T15:49:00Z"/>
        </w:rPr>
      </w:pPr>
    </w:p>
    <w:tbl>
      <w:tblPr>
        <w:tblW w:w="5000" w:type="pct"/>
        <w:tblCellMar>
          <w:top w:w="15" w:type="dxa"/>
          <w:left w:w="15" w:type="dxa"/>
          <w:bottom w:w="15" w:type="dxa"/>
          <w:right w:w="15" w:type="dxa"/>
        </w:tblCellMar>
        <w:tblLook w:val="04A0" w:firstRow="1" w:lastRow="0" w:firstColumn="1" w:lastColumn="0" w:noHBand="0" w:noVBand="1"/>
      </w:tblPr>
      <w:tblGrid>
        <w:gridCol w:w="1700"/>
        <w:gridCol w:w="9373"/>
        <w:gridCol w:w="832"/>
        <w:gridCol w:w="994"/>
        <w:gridCol w:w="2483"/>
      </w:tblGrid>
      <w:tr w:rsidR="00662D09" w:rsidRPr="00876136" w14:paraId="51BCA5A5" w14:textId="77777777" w:rsidTr="00FB4898">
        <w:trPr>
          <w:tblHeader/>
          <w:ins w:id="478"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7C2D35" w14:textId="77777777" w:rsidR="00662D09" w:rsidRPr="00876136" w:rsidRDefault="00662D09" w:rsidP="00FB4898">
            <w:pPr>
              <w:rPr>
                <w:ins w:id="479" w:author="Ferhat Erata" w:date="2015-02-24T15:49:00Z"/>
                <w:b/>
              </w:rPr>
            </w:pPr>
            <w:ins w:id="480" w:author="Ferhat Erata" w:date="2015-02-24T15:49:00Z">
              <w:r w:rsidRPr="00876136">
                <w:rPr>
                  <w:b/>
                </w:rPr>
                <w:t>Month</w:t>
              </w:r>
            </w:ins>
          </w:p>
        </w:tc>
        <w:tc>
          <w:tcPr>
            <w:tcW w:w="30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DF06B9" w14:textId="77777777" w:rsidR="00662D09" w:rsidRPr="00876136" w:rsidRDefault="00662D09" w:rsidP="00FB4898">
            <w:pPr>
              <w:rPr>
                <w:ins w:id="481" w:author="Ferhat Erata" w:date="2015-02-24T15:49:00Z"/>
                <w:b/>
              </w:rPr>
            </w:pPr>
            <w:ins w:id="482" w:author="Ferhat Erata" w:date="2015-02-24T15:49:00Z">
              <w:r w:rsidRPr="00876136">
                <w:rPr>
                  <w:b/>
                </w:rPr>
                <w:t>Deliverable</w:t>
              </w:r>
            </w:ins>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11B116" w14:textId="77777777" w:rsidR="00662D09" w:rsidRPr="00876136" w:rsidRDefault="00662D09" w:rsidP="00FB4898">
            <w:pPr>
              <w:rPr>
                <w:ins w:id="483" w:author="Ferhat Erata" w:date="2015-02-24T15:49:00Z"/>
                <w:b/>
              </w:rPr>
            </w:pPr>
            <w:ins w:id="484" w:author="Ferhat Erata" w:date="2015-02-24T15:49:00Z">
              <w:r w:rsidRPr="00876136">
                <w:rPr>
                  <w:b/>
                </w:rPr>
                <w:t>Type</w:t>
              </w:r>
            </w:ins>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C37693" w14:textId="77777777" w:rsidR="00662D09" w:rsidRPr="00876136" w:rsidRDefault="00662D09" w:rsidP="00FB4898">
            <w:pPr>
              <w:rPr>
                <w:ins w:id="485" w:author="Ferhat Erata" w:date="2015-02-24T15:49:00Z"/>
                <w:b/>
              </w:rPr>
            </w:pPr>
            <w:ins w:id="486" w:author="Ferhat Erata" w:date="2015-02-24T15:49:00Z">
              <w:r w:rsidRPr="00876136">
                <w:rPr>
                  <w:b/>
                </w:rPr>
                <w:t>Access</w:t>
              </w:r>
            </w:ins>
          </w:p>
        </w:tc>
        <w:tc>
          <w:tcPr>
            <w:tcW w:w="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8E097" w14:textId="77777777" w:rsidR="00662D09" w:rsidRPr="00876136" w:rsidRDefault="00662D09" w:rsidP="00FB4898">
            <w:pPr>
              <w:rPr>
                <w:ins w:id="487" w:author="Ferhat Erata" w:date="2015-02-24T15:49:00Z"/>
                <w:b/>
              </w:rPr>
            </w:pPr>
            <w:ins w:id="488" w:author="Ferhat Erata" w:date="2015-02-24T15:49:00Z">
              <w:r w:rsidRPr="00876136">
                <w:rPr>
                  <w:b/>
                </w:rPr>
                <w:t>Leader (Members)</w:t>
              </w:r>
            </w:ins>
          </w:p>
        </w:tc>
      </w:tr>
      <w:tr w:rsidR="00662D09" w:rsidRPr="00876136" w14:paraId="2A0E7625" w14:textId="77777777" w:rsidTr="00FB4898">
        <w:trPr>
          <w:ins w:id="489"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2B8BE6" w14:textId="47DA66B6" w:rsidR="00662D09" w:rsidRPr="00876136" w:rsidRDefault="00662D09" w:rsidP="00FB4898">
            <w:pPr>
              <w:rPr>
                <w:ins w:id="490" w:author="Ferhat Erata" w:date="2015-02-24T15:49:00Z"/>
                <w:color w:val="333333"/>
              </w:rPr>
            </w:pPr>
            <w:ins w:id="491" w:author="Ferhat Erata" w:date="2015-02-24T15:49:00Z">
              <w:r>
                <w:rPr>
                  <w:color w:val="333333"/>
                </w:rPr>
                <w:t>[M10 -&gt; M1</w:t>
              </w:r>
            </w:ins>
            <w:ins w:id="492" w:author="Ferhat Erata" w:date="2015-02-24T15:52:00Z">
              <w:r>
                <w:rPr>
                  <w:color w:val="333333"/>
                </w:rPr>
                <w:t>8</w:t>
              </w:r>
            </w:ins>
            <w:ins w:id="493" w:author="Ferhat Erata" w:date="2015-02-24T15:49:00Z">
              <w:r w:rsidRPr="00876136">
                <w:rPr>
                  <w:color w:val="333333"/>
                </w:rPr>
                <w:t>]</w:t>
              </w:r>
            </w:ins>
          </w:p>
        </w:tc>
        <w:tc>
          <w:tcPr>
            <w:tcW w:w="30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2D20B" w14:textId="77777777" w:rsidR="00662D09" w:rsidRPr="00876136" w:rsidRDefault="00662D09" w:rsidP="00FB4898">
            <w:pPr>
              <w:rPr>
                <w:ins w:id="494" w:author="Ferhat Erata" w:date="2015-02-24T15:49:00Z"/>
                <w:color w:val="333333"/>
              </w:rPr>
            </w:pPr>
            <w:commentRangeStart w:id="495"/>
            <w:ins w:id="496" w:author="Ferhat Erata" w:date="2015-02-24T15:49:00Z">
              <w:r w:rsidRPr="00876136">
                <w:rPr>
                  <w:color w:val="333333"/>
                </w:rPr>
                <w:t>D2.5.</w:t>
              </w:r>
              <w:r>
                <w:rPr>
                  <w:color w:val="333333"/>
                </w:rPr>
                <w:t>3</w:t>
              </w:r>
              <w:commentRangeEnd w:id="495"/>
              <w:r>
                <w:rPr>
                  <w:rStyle w:val="CommentReference"/>
                </w:rPr>
                <w:commentReference w:id="495"/>
              </w:r>
              <w:r w:rsidRPr="00876136">
                <w:rPr>
                  <w:color w:val="333333"/>
                </w:rPr>
                <w:t>-1 Software: Integration in ModelWriter and Report: Software Documentation (release 1)</w:t>
              </w:r>
            </w:ins>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60C184" w14:textId="77777777" w:rsidR="00662D09" w:rsidRPr="00876136" w:rsidRDefault="00662D09" w:rsidP="00FB4898">
            <w:pPr>
              <w:rPr>
                <w:ins w:id="497" w:author="Ferhat Erata" w:date="2015-02-24T15:49:00Z"/>
                <w:color w:val="333333"/>
              </w:rPr>
            </w:pPr>
            <w:ins w:id="498" w:author="Ferhat Erata" w:date="2015-02-24T15:49:00Z">
              <w:r w:rsidRPr="00876136">
                <w:rPr>
                  <w:color w:val="333333"/>
                </w:rPr>
                <w:t>SW</w:t>
              </w:r>
            </w:ins>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ECD6C4" w14:textId="77777777" w:rsidR="00662D09" w:rsidRPr="00876136" w:rsidRDefault="00662D09" w:rsidP="00FB4898">
            <w:pPr>
              <w:rPr>
                <w:ins w:id="499" w:author="Ferhat Erata" w:date="2015-02-24T15:49:00Z"/>
                <w:color w:val="333333"/>
              </w:rPr>
            </w:pPr>
            <w:ins w:id="500" w:author="Ferhat Erata" w:date="2015-02-24T15:49:00Z">
              <w:r w:rsidRPr="00876136">
                <w:rPr>
                  <w:color w:val="333333"/>
                </w:rPr>
                <w:t>Public</w:t>
              </w:r>
            </w:ins>
          </w:p>
        </w:tc>
        <w:tc>
          <w:tcPr>
            <w:tcW w:w="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F81A1C" w14:textId="77777777" w:rsidR="00662D09" w:rsidRPr="00876136" w:rsidRDefault="00662D09" w:rsidP="00FB4898">
            <w:pPr>
              <w:rPr>
                <w:ins w:id="501" w:author="Ferhat Erata" w:date="2015-02-24T15:49:00Z"/>
                <w:color w:val="333333"/>
              </w:rPr>
            </w:pPr>
            <w:ins w:id="502" w:author="Ferhat Erata" w:date="2015-02-24T15:49:00Z">
              <w:r w:rsidRPr="00876136">
                <w:rPr>
                  <w:color w:val="333333"/>
                </w:rPr>
                <w:t>SA -&gt; OBEO</w:t>
              </w:r>
            </w:ins>
          </w:p>
        </w:tc>
      </w:tr>
      <w:tr w:rsidR="00662D09" w:rsidRPr="00876136" w14:paraId="6DABF651" w14:textId="77777777" w:rsidTr="00FB4898">
        <w:trPr>
          <w:ins w:id="503"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D73858" w14:textId="18FBA86F" w:rsidR="00662D09" w:rsidRPr="00876136" w:rsidRDefault="00662D09" w:rsidP="00FB4898">
            <w:pPr>
              <w:rPr>
                <w:ins w:id="504" w:author="Ferhat Erata" w:date="2015-02-24T15:49:00Z"/>
                <w:color w:val="333333"/>
              </w:rPr>
            </w:pPr>
            <w:ins w:id="505" w:author="Ferhat Erata" w:date="2015-02-24T15:49:00Z">
              <w:r>
                <w:rPr>
                  <w:color w:val="333333"/>
                </w:rPr>
                <w:t>[M22 -&gt; M2</w:t>
              </w:r>
            </w:ins>
            <w:ins w:id="506" w:author="Ferhat Erata" w:date="2015-02-24T15:52:00Z">
              <w:r>
                <w:rPr>
                  <w:color w:val="333333"/>
                </w:rPr>
                <w:t>6</w:t>
              </w:r>
            </w:ins>
            <w:ins w:id="507" w:author="Ferhat Erata" w:date="2015-02-24T15:49:00Z">
              <w:r w:rsidRPr="00876136">
                <w:rPr>
                  <w:color w:val="333333"/>
                </w:rPr>
                <w:t>]</w:t>
              </w:r>
            </w:ins>
          </w:p>
        </w:tc>
        <w:tc>
          <w:tcPr>
            <w:tcW w:w="304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9945B5" w14:textId="77777777" w:rsidR="00662D09" w:rsidRPr="00876136" w:rsidRDefault="00662D09" w:rsidP="00FB4898">
            <w:pPr>
              <w:rPr>
                <w:ins w:id="508" w:author="Ferhat Erata" w:date="2015-02-24T15:49:00Z"/>
                <w:color w:val="333333"/>
              </w:rPr>
            </w:pPr>
            <w:ins w:id="509" w:author="Ferhat Erata" w:date="2015-02-24T15:49:00Z">
              <w:r w:rsidRPr="00876136">
                <w:rPr>
                  <w:color w:val="333333"/>
                </w:rPr>
                <w:t>D2.5.</w:t>
              </w:r>
              <w:r>
                <w:rPr>
                  <w:color w:val="333333"/>
                </w:rPr>
                <w:t>3</w:t>
              </w:r>
              <w:r w:rsidRPr="00876136">
                <w:rPr>
                  <w:color w:val="333333"/>
                </w:rPr>
                <w:t>-1 Software: Integration in ModelWriter and Report: Software Documentation (release 2)</w:t>
              </w:r>
            </w:ins>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14245F" w14:textId="77777777" w:rsidR="00662D09" w:rsidRPr="00876136" w:rsidRDefault="00662D09" w:rsidP="00FB4898">
            <w:pPr>
              <w:rPr>
                <w:ins w:id="510" w:author="Ferhat Erata" w:date="2015-02-24T15:49:00Z"/>
                <w:color w:val="333333"/>
              </w:rPr>
            </w:pPr>
            <w:ins w:id="511" w:author="Ferhat Erata" w:date="2015-02-24T15:49:00Z">
              <w:r w:rsidRPr="00876136">
                <w:rPr>
                  <w:color w:val="333333"/>
                </w:rPr>
                <w:t>SW</w:t>
              </w:r>
            </w:ins>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C40E68" w14:textId="77777777" w:rsidR="00662D09" w:rsidRPr="00876136" w:rsidRDefault="00662D09" w:rsidP="00FB4898">
            <w:pPr>
              <w:rPr>
                <w:ins w:id="512" w:author="Ferhat Erata" w:date="2015-02-24T15:49:00Z"/>
                <w:color w:val="333333"/>
              </w:rPr>
            </w:pPr>
            <w:ins w:id="513" w:author="Ferhat Erata" w:date="2015-02-24T15:49:00Z">
              <w:r w:rsidRPr="00876136">
                <w:rPr>
                  <w:color w:val="333333"/>
                </w:rPr>
                <w:t>Public</w:t>
              </w:r>
            </w:ins>
          </w:p>
        </w:tc>
        <w:tc>
          <w:tcPr>
            <w:tcW w:w="8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69609C" w14:textId="77777777" w:rsidR="00662D09" w:rsidRPr="00876136" w:rsidRDefault="00662D09" w:rsidP="00FB4898">
            <w:pPr>
              <w:rPr>
                <w:ins w:id="514" w:author="Ferhat Erata" w:date="2015-02-24T15:49:00Z"/>
                <w:color w:val="333333"/>
              </w:rPr>
            </w:pPr>
            <w:ins w:id="515" w:author="Ferhat Erata" w:date="2015-02-24T15:49:00Z">
              <w:r w:rsidRPr="00876136">
                <w:rPr>
                  <w:color w:val="333333"/>
                </w:rPr>
                <w:t>SA -&gt; OBEO</w:t>
              </w:r>
            </w:ins>
          </w:p>
        </w:tc>
      </w:tr>
      <w:tr w:rsidR="00662D09" w:rsidRPr="00876136" w14:paraId="3301AC02" w14:textId="77777777" w:rsidTr="00FB4898">
        <w:trPr>
          <w:ins w:id="516"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1583B9" w14:textId="006860BC" w:rsidR="00662D09" w:rsidRPr="00876136" w:rsidRDefault="00662D09" w:rsidP="00FB4898">
            <w:pPr>
              <w:rPr>
                <w:ins w:id="517" w:author="Ferhat Erata" w:date="2015-02-24T15:49:00Z"/>
                <w:color w:val="333333"/>
              </w:rPr>
            </w:pPr>
            <w:ins w:id="518" w:author="Ferhat Erata" w:date="2015-02-24T15:49:00Z">
              <w:r>
                <w:rPr>
                  <w:color w:val="333333"/>
                </w:rPr>
                <w:t>[M30 -&gt; M3</w:t>
              </w:r>
            </w:ins>
            <w:ins w:id="519" w:author="Ferhat Erata" w:date="2015-02-24T15:53:00Z">
              <w:r>
                <w:rPr>
                  <w:color w:val="333333"/>
                </w:rPr>
                <w:t>1</w:t>
              </w:r>
            </w:ins>
            <w:ins w:id="520" w:author="Ferhat Erata" w:date="2015-02-24T15:49:00Z">
              <w:r w:rsidRPr="00876136">
                <w:rPr>
                  <w:color w:val="333333"/>
                </w:rPr>
                <w:t>]</w:t>
              </w:r>
            </w:ins>
          </w:p>
        </w:tc>
        <w:tc>
          <w:tcPr>
            <w:tcW w:w="30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B4B9D" w14:textId="77777777" w:rsidR="00662D09" w:rsidRPr="00876136" w:rsidRDefault="00662D09" w:rsidP="00FB4898">
            <w:pPr>
              <w:rPr>
                <w:ins w:id="521" w:author="Ferhat Erata" w:date="2015-02-24T15:49:00Z"/>
                <w:color w:val="333333"/>
              </w:rPr>
            </w:pPr>
            <w:ins w:id="522" w:author="Ferhat Erata" w:date="2015-02-24T15:49:00Z">
              <w:r w:rsidRPr="00876136">
                <w:rPr>
                  <w:color w:val="333333"/>
                </w:rPr>
                <w:t>D2.5.</w:t>
              </w:r>
              <w:r>
                <w:rPr>
                  <w:color w:val="333333"/>
                </w:rPr>
                <w:t>3</w:t>
              </w:r>
              <w:r w:rsidRPr="00876136">
                <w:rPr>
                  <w:color w:val="333333"/>
                </w:rPr>
                <w:t>-1 Software: Integration in ModelWriter and Report: Software Documentation (release 3)</w:t>
              </w:r>
            </w:ins>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0A62B" w14:textId="77777777" w:rsidR="00662D09" w:rsidRPr="00876136" w:rsidRDefault="00662D09" w:rsidP="00FB4898">
            <w:pPr>
              <w:rPr>
                <w:ins w:id="523" w:author="Ferhat Erata" w:date="2015-02-24T15:49:00Z"/>
                <w:color w:val="333333"/>
              </w:rPr>
            </w:pPr>
            <w:ins w:id="524" w:author="Ferhat Erata" w:date="2015-02-24T15:49:00Z">
              <w:r w:rsidRPr="00876136">
                <w:rPr>
                  <w:color w:val="333333"/>
                </w:rPr>
                <w:t>SW</w:t>
              </w:r>
            </w:ins>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339B2F" w14:textId="77777777" w:rsidR="00662D09" w:rsidRPr="00876136" w:rsidRDefault="00662D09" w:rsidP="00FB4898">
            <w:pPr>
              <w:rPr>
                <w:ins w:id="525" w:author="Ferhat Erata" w:date="2015-02-24T15:49:00Z"/>
                <w:color w:val="333333"/>
              </w:rPr>
            </w:pPr>
            <w:ins w:id="526" w:author="Ferhat Erata" w:date="2015-02-24T15:49:00Z">
              <w:r w:rsidRPr="00876136">
                <w:rPr>
                  <w:color w:val="333333"/>
                </w:rPr>
                <w:t>Public</w:t>
              </w:r>
            </w:ins>
          </w:p>
        </w:tc>
        <w:tc>
          <w:tcPr>
            <w:tcW w:w="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D53290" w14:textId="77777777" w:rsidR="00662D09" w:rsidRPr="00876136" w:rsidRDefault="00662D09" w:rsidP="00FB4898">
            <w:pPr>
              <w:rPr>
                <w:ins w:id="527" w:author="Ferhat Erata" w:date="2015-02-24T15:49:00Z"/>
                <w:color w:val="333333"/>
              </w:rPr>
            </w:pPr>
            <w:ins w:id="528" w:author="Ferhat Erata" w:date="2015-02-24T15:49:00Z">
              <w:r w:rsidRPr="00876136">
                <w:rPr>
                  <w:color w:val="333333"/>
                </w:rPr>
                <w:t>SA -&gt; OBEO</w:t>
              </w:r>
            </w:ins>
          </w:p>
        </w:tc>
      </w:tr>
    </w:tbl>
    <w:p w14:paraId="3509E2B7" w14:textId="1AD96D95" w:rsidR="00662D09" w:rsidRDefault="00662D09">
      <w:pPr>
        <w:rPr>
          <w:ins w:id="529" w:author="Ferhat Erata" w:date="2015-02-24T15:49:00Z"/>
        </w:rPr>
        <w:pPrChange w:id="530" w:author="Ferhat Erata" w:date="2015-02-24T15:50:00Z">
          <w:pPr>
            <w:pStyle w:val="Heading3"/>
          </w:pPr>
        </w:pPrChange>
      </w:pPr>
    </w:p>
    <w:p w14:paraId="4D948FD8" w14:textId="77777777" w:rsidR="00806FC4" w:rsidRPr="00876136" w:rsidRDefault="00806FC4" w:rsidP="00D95FBE">
      <w:pPr>
        <w:pStyle w:val="Heading3"/>
      </w:pPr>
      <w:commentRangeStart w:id="531"/>
      <w:r w:rsidRPr="00876136">
        <w:t xml:space="preserve">T6.8 </w:t>
      </w:r>
      <w:commentRangeEnd w:id="531"/>
      <w:r w:rsidR="00912019">
        <w:rPr>
          <w:rStyle w:val="CommentReference"/>
          <w:rFonts w:eastAsiaTheme="minorHAnsi" w:cstheme="minorBidi"/>
          <w:b w:val="0"/>
          <w:bCs w:val="0"/>
          <w:color w:val="auto"/>
        </w:rPr>
        <w:commentReference w:id="531"/>
      </w:r>
      <w:r w:rsidRPr="00876136">
        <w:t>- Cyclic Evaluation of Analysis Performance [- SA + OBEO + LORIA + UNIT + KS + ALL]</w:t>
      </w:r>
      <w:bookmarkEnd w:id="476"/>
    </w:p>
    <w:tbl>
      <w:tblPr>
        <w:tblW w:w="5000" w:type="pct"/>
        <w:tblCellMar>
          <w:top w:w="15" w:type="dxa"/>
          <w:left w:w="15" w:type="dxa"/>
          <w:bottom w:w="15" w:type="dxa"/>
          <w:right w:w="15" w:type="dxa"/>
        </w:tblCellMar>
        <w:tblLook w:val="04A0" w:firstRow="1" w:lastRow="0" w:firstColumn="1" w:lastColumn="0" w:noHBand="0" w:noVBand="1"/>
        <w:tblPrChange w:id="532" w:author="Ferhat Erata" w:date="2015-02-24T14:37:00Z">
          <w:tblPr>
            <w:tblW w:w="5000" w:type="pct"/>
            <w:tblCellMar>
              <w:top w:w="15" w:type="dxa"/>
              <w:left w:w="15" w:type="dxa"/>
              <w:bottom w:w="15" w:type="dxa"/>
              <w:right w:w="15" w:type="dxa"/>
            </w:tblCellMar>
            <w:tblLook w:val="04A0" w:firstRow="1" w:lastRow="0" w:firstColumn="1" w:lastColumn="0" w:noHBand="0" w:noVBand="1"/>
          </w:tblPr>
        </w:tblPrChange>
      </w:tblPr>
      <w:tblGrid>
        <w:gridCol w:w="1882"/>
        <w:gridCol w:w="7833"/>
        <w:gridCol w:w="1258"/>
        <w:gridCol w:w="1529"/>
        <w:gridCol w:w="2880"/>
        <w:tblGridChange w:id="533">
          <w:tblGrid>
            <w:gridCol w:w="1883"/>
            <w:gridCol w:w="8528"/>
            <w:gridCol w:w="1455"/>
            <w:gridCol w:w="1744"/>
            <w:gridCol w:w="1772"/>
          </w:tblGrid>
        </w:tblGridChange>
      </w:tblGrid>
      <w:tr w:rsidR="00806FC4" w:rsidRPr="00876136" w14:paraId="7DA47EF9" w14:textId="77777777" w:rsidTr="005C1322">
        <w:trPr>
          <w:tblHeader/>
          <w:trPrChange w:id="534" w:author="Ferhat Erata" w:date="2015-02-24T14:37: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35" w:author="Ferhat Erata" w:date="2015-02-24T14:3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75F3DD0" w14:textId="77777777" w:rsidR="00806FC4" w:rsidRPr="00876136" w:rsidRDefault="00806FC4" w:rsidP="00C74315">
            <w:pPr>
              <w:rPr>
                <w:b/>
              </w:rPr>
            </w:pPr>
            <w:r w:rsidRPr="00876136">
              <w:rPr>
                <w:b/>
              </w:rPr>
              <w:t>Month</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36" w:author="Ferhat Erata" w:date="2015-02-24T14:37:00Z">
              <w:tcPr>
                <w:tcW w:w="27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BD3476D" w14:textId="77777777" w:rsidR="00806FC4" w:rsidRPr="00876136" w:rsidRDefault="00806FC4" w:rsidP="00C74315">
            <w:pPr>
              <w:rPr>
                <w:b/>
              </w:rPr>
            </w:pPr>
            <w:r w:rsidRPr="00876136">
              <w:rPr>
                <w:b/>
              </w:rPr>
              <w:t>Deliverable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37" w:author="Ferhat Erata" w:date="2015-02-24T14:37:00Z">
              <w:tcPr>
                <w:tcW w:w="4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3680BE4" w14:textId="77777777" w:rsidR="00806FC4" w:rsidRPr="00876136" w:rsidRDefault="00806FC4" w:rsidP="00C74315">
            <w:pPr>
              <w:rPr>
                <w:b/>
              </w:rPr>
            </w:pPr>
            <w:r w:rsidRPr="00876136">
              <w:rPr>
                <w:b/>
              </w:rPr>
              <w:t>Type</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38" w:author="Ferhat Erata" w:date="2015-02-24T14:37:00Z">
              <w:tcPr>
                <w:tcW w:w="5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99D2E39"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39" w:author="Ferhat Erata" w:date="2015-02-24T14:37:00Z">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E033F6A" w14:textId="77777777" w:rsidR="00806FC4" w:rsidRPr="00876136" w:rsidRDefault="00806FC4" w:rsidP="00C74315">
            <w:pPr>
              <w:rPr>
                <w:b/>
              </w:rPr>
            </w:pPr>
            <w:r w:rsidRPr="00876136">
              <w:rPr>
                <w:b/>
              </w:rPr>
              <w:t>Leader</w:t>
            </w:r>
          </w:p>
        </w:tc>
      </w:tr>
      <w:tr w:rsidR="00806FC4" w:rsidRPr="00876136" w14:paraId="41D953F3" w14:textId="77777777" w:rsidTr="005C1322">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40" w:author="Ferhat Erata" w:date="2015-02-24T14:3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AA822E0" w14:textId="5DDEA2EA" w:rsidR="00806FC4" w:rsidRPr="00876136" w:rsidRDefault="00806FC4" w:rsidP="00C74315">
            <w:r w:rsidRPr="00876136">
              <w:t>[M12]</w:t>
            </w:r>
            <w:ins w:id="541" w:author="Ferhat Erata" w:date="2015-02-24T17:22:00Z">
              <w:r w:rsidR="007A5626">
                <w:t xml:space="preserve"> -&gt; [M14]</w:t>
              </w:r>
            </w:ins>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42" w:author="Ferhat Erata" w:date="2015-02-24T14:37:00Z">
              <w:tcPr>
                <w:tcW w:w="27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F4EAE24" w14:textId="77777777" w:rsidR="00806FC4" w:rsidRPr="00876136" w:rsidRDefault="00806FC4" w:rsidP="00C74315">
            <w:r w:rsidRPr="00876136">
              <w:t>D6.8.1-1 Report: Evaluation report (release 1) (All)</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43" w:author="Ferhat Erata" w:date="2015-02-24T14:37:00Z">
              <w:tcPr>
                <w:tcW w:w="4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87B487C"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44" w:author="Ferhat Erata" w:date="2015-02-24T14:37:00Z">
              <w:tcPr>
                <w:tcW w:w="5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C9899B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45" w:author="Ferhat Erata" w:date="2015-02-24T14:37:00Z">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54E8F39" w14:textId="6E075029" w:rsidR="00806FC4" w:rsidRPr="00876136" w:rsidRDefault="00806FC4" w:rsidP="00C74315">
            <w:r w:rsidRPr="00876136">
              <w:t>SA -&gt;</w:t>
            </w:r>
            <w:ins w:id="546" w:author="Ferhat Erata" w:date="2015-02-24T14:37:00Z">
              <w:r w:rsidR="00527F66">
                <w:t xml:space="preserve"> ?</w:t>
              </w:r>
            </w:ins>
            <w:r w:rsidRPr="00876136">
              <w:t xml:space="preserve"> </w:t>
            </w:r>
            <w:ins w:id="547" w:author="Ferhat Erata" w:date="2015-02-24T14:37:00Z">
              <w:r w:rsidR="005C1322">
                <w:t>KoçSistem [Sogeti]</w:t>
              </w:r>
            </w:ins>
            <w:del w:id="548" w:author="Ferhat Erata" w:date="2015-02-24T14:37:00Z">
              <w:r w:rsidRPr="00876136" w:rsidDel="005C1322">
                <w:delText>?</w:delText>
              </w:r>
            </w:del>
          </w:p>
        </w:tc>
      </w:tr>
      <w:tr w:rsidR="00806FC4" w:rsidRPr="00876136" w14:paraId="29064DA8" w14:textId="77777777" w:rsidTr="005C1322">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549" w:author="Ferhat Erata" w:date="2015-02-24T14:37: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9766DBD" w14:textId="77777777" w:rsidR="00806FC4" w:rsidRPr="00876136" w:rsidRDefault="00806FC4" w:rsidP="00C74315">
            <w:r w:rsidRPr="00876136">
              <w:t>[M24]</w:t>
            </w:r>
          </w:p>
        </w:tc>
        <w:tc>
          <w:tcPr>
            <w:tcW w:w="25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550" w:author="Ferhat Erata" w:date="2015-02-24T14:37:00Z">
              <w:tcPr>
                <w:tcW w:w="277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F5CCB0B" w14:textId="77777777" w:rsidR="00806FC4" w:rsidRPr="00876136" w:rsidRDefault="00806FC4" w:rsidP="00C74315">
            <w:r w:rsidRPr="00876136">
              <w:t>D6.8.1-2 Report: Evaluation report (release 2) (All)</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551" w:author="Ferhat Erata" w:date="2015-02-24T14:37:00Z">
              <w:tcPr>
                <w:tcW w:w="47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5E6479B"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552" w:author="Ferhat Erata" w:date="2015-02-24T14:37:00Z">
              <w:tcPr>
                <w:tcW w:w="5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6E55BA48"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553" w:author="Ferhat Erata" w:date="2015-02-24T14:37:00Z">
              <w:tcPr>
                <w:tcW w:w="57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69D8461A" w14:textId="13AAA68E" w:rsidR="00806FC4" w:rsidRPr="00876136" w:rsidRDefault="00806FC4" w:rsidP="00C74315">
            <w:r w:rsidRPr="00876136">
              <w:t xml:space="preserve">SA -&gt; </w:t>
            </w:r>
            <w:ins w:id="554" w:author="Ferhat Erata" w:date="2015-02-24T14:37:00Z">
              <w:r w:rsidR="00527F66">
                <w:t xml:space="preserve">? </w:t>
              </w:r>
              <w:r w:rsidR="005C1322">
                <w:t>KoçSistem [Sogeti]</w:t>
              </w:r>
            </w:ins>
            <w:del w:id="555" w:author="Ferhat Erata" w:date="2015-02-24T14:37:00Z">
              <w:r w:rsidRPr="00876136" w:rsidDel="005C1322">
                <w:delText>?</w:delText>
              </w:r>
            </w:del>
          </w:p>
        </w:tc>
      </w:tr>
      <w:tr w:rsidR="00806FC4" w:rsidRPr="00876136" w14:paraId="1B765761" w14:textId="77777777" w:rsidTr="005C1322">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56" w:author="Ferhat Erata" w:date="2015-02-24T14:3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1DDE352" w14:textId="77777777" w:rsidR="00806FC4" w:rsidRPr="00876136" w:rsidRDefault="00806FC4" w:rsidP="00C74315">
            <w:r w:rsidRPr="00876136">
              <w:t>[M36]</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57" w:author="Ferhat Erata" w:date="2015-02-24T14:37:00Z">
              <w:tcPr>
                <w:tcW w:w="27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866B0F4" w14:textId="77777777" w:rsidR="00806FC4" w:rsidRPr="00876136" w:rsidRDefault="00806FC4" w:rsidP="00C74315">
            <w:r w:rsidRPr="00876136">
              <w:t>D6.8.1-3 Report: Evaluation report (release 3) (All)</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58" w:author="Ferhat Erata" w:date="2015-02-24T14:37:00Z">
              <w:tcPr>
                <w:tcW w:w="4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69F7DB2"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59" w:author="Ferhat Erata" w:date="2015-02-24T14:37:00Z">
              <w:tcPr>
                <w:tcW w:w="5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FA5F592"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560" w:author="Ferhat Erata" w:date="2015-02-24T14:37:00Z">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CCACF0F" w14:textId="35DD987B" w:rsidR="00806FC4" w:rsidRPr="00876136" w:rsidRDefault="00806FC4" w:rsidP="00C74315">
            <w:r w:rsidRPr="00876136">
              <w:t xml:space="preserve">SA -&gt; </w:t>
            </w:r>
            <w:ins w:id="561" w:author="Ferhat Erata" w:date="2015-02-24T14:37:00Z">
              <w:r w:rsidR="00527F66">
                <w:t xml:space="preserve">? </w:t>
              </w:r>
              <w:r w:rsidR="005C1322">
                <w:t>KoçSistem [Sogeti]</w:t>
              </w:r>
            </w:ins>
            <w:del w:id="562" w:author="Ferhat Erata" w:date="2015-02-24T14:37:00Z">
              <w:r w:rsidRPr="00876136" w:rsidDel="005C1322">
                <w:delText>?</w:delText>
              </w:r>
            </w:del>
          </w:p>
        </w:tc>
      </w:tr>
    </w:tbl>
    <w:p w14:paraId="0855ABD0" w14:textId="77777777" w:rsidR="00534251" w:rsidRPr="00876136" w:rsidRDefault="00534251" w:rsidP="00534251"/>
    <w:p w14:paraId="5A8F6ED7" w14:textId="77777777" w:rsidR="00534251" w:rsidRPr="00876136" w:rsidRDefault="00534251">
      <w:pPr>
        <w:spacing w:after="160"/>
        <w:rPr>
          <w:rFonts w:eastAsia="Times New Roman" w:cs="Times New Roman"/>
          <w:b/>
          <w:bCs/>
          <w:color w:val="000000"/>
        </w:rPr>
      </w:pPr>
      <w:r w:rsidRPr="00876136">
        <w:rPr>
          <w:color w:val="000000"/>
        </w:rPr>
        <w:br w:type="page"/>
      </w:r>
    </w:p>
    <w:p w14:paraId="2602F16B" w14:textId="59ACF066" w:rsidR="00806FC4" w:rsidRPr="00876136" w:rsidRDefault="00806FC4" w:rsidP="00D95FBE">
      <w:pPr>
        <w:pStyle w:val="Heading2"/>
      </w:pPr>
      <w:bookmarkStart w:id="563" w:name="_Toc412553010"/>
      <w:r w:rsidRPr="00876136">
        <w:lastRenderedPageBreak/>
        <w:t>WP7 - Dissemination and Exploitation (OBEO)</w:t>
      </w:r>
      <w:bookmarkEnd w:id="563"/>
    </w:p>
    <w:p w14:paraId="59F44CCB" w14:textId="0591E277"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3D53758E" wp14:editId="7CECCAFC">
            <wp:extent cx="4086225" cy="2465919"/>
            <wp:effectExtent l="0" t="0" r="0" b="0"/>
            <wp:docPr id="1" name="Picture 1" descr="WP7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P7 - Cost &amp; Effor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4509" cy="2470918"/>
                    </a:xfrm>
                    <a:prstGeom prst="rect">
                      <a:avLst/>
                    </a:prstGeom>
                    <a:noFill/>
                    <a:ln>
                      <a:noFill/>
                    </a:ln>
                  </pic:spPr>
                </pic:pic>
              </a:graphicData>
            </a:graphic>
          </wp:inline>
        </w:drawing>
      </w:r>
      <w:r w:rsidR="0093341E">
        <w:rPr>
          <w:rFonts w:asciiTheme="minorHAnsi" w:hAnsiTheme="minorHAnsi"/>
          <w:color w:val="333333"/>
          <w:sz w:val="21"/>
          <w:szCs w:val="21"/>
        </w:rPr>
        <w:t xml:space="preserve">  </w:t>
      </w:r>
      <w:r w:rsidR="0093341E">
        <w:rPr>
          <w:noProof/>
        </w:rPr>
        <w:drawing>
          <wp:inline distT="0" distB="0" distL="0" distR="0" wp14:anchorId="48A9A926" wp14:editId="6BE4578E">
            <wp:extent cx="4098925" cy="2463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9652" cy="2470345"/>
                    </a:xfrm>
                    <a:prstGeom prst="rect">
                      <a:avLst/>
                    </a:prstGeom>
                    <a:noFill/>
                  </pic:spPr>
                </pic:pic>
              </a:graphicData>
            </a:graphic>
          </wp:inline>
        </w:drawing>
      </w:r>
    </w:p>
    <w:p w14:paraId="0C32E70F" w14:textId="77777777" w:rsidR="00806FC4" w:rsidRPr="00876136" w:rsidRDefault="00806FC4" w:rsidP="00D95FBE">
      <w:pPr>
        <w:pStyle w:val="Heading3"/>
      </w:pPr>
      <w:bookmarkStart w:id="564" w:name="_Toc412553011"/>
      <w:r w:rsidRPr="00876136">
        <w:t>T7.1 - Dissemination Plan [OBEO + UNIT + SA + LORIA + KS + ALL]</w:t>
      </w:r>
      <w:bookmarkEnd w:id="564"/>
    </w:p>
    <w:tbl>
      <w:tblPr>
        <w:tblW w:w="5000" w:type="pct"/>
        <w:tblCellMar>
          <w:top w:w="15" w:type="dxa"/>
          <w:left w:w="15" w:type="dxa"/>
          <w:bottom w:w="15" w:type="dxa"/>
          <w:right w:w="15" w:type="dxa"/>
        </w:tblCellMar>
        <w:tblLook w:val="04A0" w:firstRow="1" w:lastRow="0" w:firstColumn="1" w:lastColumn="0" w:noHBand="0" w:noVBand="1"/>
      </w:tblPr>
      <w:tblGrid>
        <w:gridCol w:w="1523"/>
        <w:gridCol w:w="7633"/>
        <w:gridCol w:w="1824"/>
        <w:gridCol w:w="2184"/>
        <w:gridCol w:w="2218"/>
      </w:tblGrid>
      <w:tr w:rsidR="00806FC4" w:rsidRPr="00876136" w14:paraId="07EDBB2D"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D6DFBA" w14:textId="77777777" w:rsidR="00806FC4" w:rsidRPr="00876136" w:rsidRDefault="00806FC4" w:rsidP="00C74315">
            <w:pPr>
              <w:rPr>
                <w:b/>
              </w:rPr>
            </w:pPr>
            <w:r w:rsidRPr="00876136">
              <w:rPr>
                <w:b/>
              </w:rPr>
              <w:t>Month</w:t>
            </w:r>
          </w:p>
        </w:tc>
        <w:tc>
          <w:tcPr>
            <w:tcW w:w="2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519BAB" w14:textId="77777777" w:rsidR="00806FC4" w:rsidRPr="00876136" w:rsidRDefault="00806FC4" w:rsidP="00C74315">
            <w:pPr>
              <w:rPr>
                <w:b/>
              </w:rPr>
            </w:pPr>
            <w:r w:rsidRPr="00876136">
              <w:rPr>
                <w:b/>
              </w:rPr>
              <w:t>Deliverable</w:t>
            </w:r>
          </w:p>
        </w:tc>
        <w:tc>
          <w:tcPr>
            <w:tcW w:w="5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CDB255" w14:textId="77777777" w:rsidR="00806FC4" w:rsidRPr="00876136" w:rsidRDefault="00806FC4" w:rsidP="00C74315">
            <w:pPr>
              <w:rPr>
                <w:b/>
              </w:rPr>
            </w:pPr>
            <w:r w:rsidRPr="00876136">
              <w:rPr>
                <w:b/>
              </w:rPr>
              <w:t>Type</w:t>
            </w:r>
          </w:p>
        </w:tc>
        <w:tc>
          <w:tcPr>
            <w:tcW w:w="7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3F3E1A" w14:textId="77777777" w:rsidR="00806FC4" w:rsidRPr="00876136" w:rsidRDefault="00806FC4" w:rsidP="00C74315">
            <w:pPr>
              <w:rPr>
                <w:b/>
              </w:rPr>
            </w:pPr>
            <w:r w:rsidRPr="00876136">
              <w:rPr>
                <w:b/>
              </w:rPr>
              <w:t>Access</w:t>
            </w:r>
          </w:p>
        </w:tc>
        <w:tc>
          <w:tcPr>
            <w:tcW w:w="7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3E090C" w14:textId="77777777" w:rsidR="00806FC4" w:rsidRPr="00876136" w:rsidRDefault="00806FC4" w:rsidP="00C74315">
            <w:pPr>
              <w:rPr>
                <w:b/>
              </w:rPr>
            </w:pPr>
            <w:r w:rsidRPr="00876136">
              <w:rPr>
                <w:b/>
              </w:rPr>
              <w:t>Leader</w:t>
            </w:r>
          </w:p>
        </w:tc>
      </w:tr>
      <w:tr w:rsidR="00806FC4" w:rsidRPr="00876136" w14:paraId="031DFE95"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325677" w14:textId="77777777" w:rsidR="00806FC4" w:rsidRPr="00876136" w:rsidRDefault="00806FC4" w:rsidP="00C74315">
            <w:r w:rsidRPr="00876136">
              <w:t>[M4 -&gt; M6]</w:t>
            </w:r>
          </w:p>
        </w:tc>
        <w:tc>
          <w:tcPr>
            <w:tcW w:w="2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2BEA35" w14:textId="77777777" w:rsidR="00806FC4" w:rsidRPr="00876136" w:rsidRDefault="00806FC4" w:rsidP="00C74315">
            <w:r w:rsidRPr="00876136">
              <w:t>D7.1.1 Dissemination Plan</w:t>
            </w:r>
          </w:p>
        </w:tc>
        <w:tc>
          <w:tcPr>
            <w:tcW w:w="5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C4AA2C" w14:textId="77777777" w:rsidR="00806FC4" w:rsidRPr="00876136" w:rsidRDefault="00806FC4" w:rsidP="00C74315">
            <w:r w:rsidRPr="00876136">
              <w:t>Doc.</w:t>
            </w:r>
          </w:p>
        </w:tc>
        <w:tc>
          <w:tcPr>
            <w:tcW w:w="7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15FA8" w14:textId="77777777" w:rsidR="00806FC4" w:rsidRPr="00876136" w:rsidRDefault="00806FC4" w:rsidP="00C74315">
            <w:r w:rsidRPr="00876136">
              <w:t>Public</w:t>
            </w:r>
          </w:p>
        </w:tc>
        <w:tc>
          <w:tcPr>
            <w:tcW w:w="7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7F8BAB" w14:textId="77777777" w:rsidR="00806FC4" w:rsidRPr="00876136" w:rsidRDefault="00806FC4" w:rsidP="00C74315">
            <w:r w:rsidRPr="00876136">
              <w:t>OBEO</w:t>
            </w:r>
          </w:p>
        </w:tc>
      </w:tr>
    </w:tbl>
    <w:p w14:paraId="30BC5D57" w14:textId="77777777" w:rsidR="00806FC4" w:rsidRPr="00876136" w:rsidRDefault="00806FC4" w:rsidP="00D95FBE">
      <w:pPr>
        <w:pStyle w:val="Heading3"/>
      </w:pPr>
      <w:bookmarkStart w:id="565" w:name="_Toc412553012"/>
      <w:r w:rsidRPr="00876136">
        <w:t>T7.2 - Business Model &amp; Exploitation Plan [</w:t>
      </w:r>
      <w:commentRangeStart w:id="566"/>
      <w:r w:rsidRPr="00876136">
        <w:t xml:space="preserve">AIRBUS </w:t>
      </w:r>
      <w:commentRangeEnd w:id="566"/>
      <w:r w:rsidR="007466A2">
        <w:rPr>
          <w:rStyle w:val="CommentReference"/>
          <w:rFonts w:eastAsiaTheme="minorHAnsi" w:cstheme="minorBidi"/>
          <w:b w:val="0"/>
          <w:bCs w:val="0"/>
          <w:color w:val="auto"/>
        </w:rPr>
        <w:commentReference w:id="566"/>
      </w:r>
      <w:r w:rsidRPr="00876136">
        <w:t>+ SA + OBEO + all industrial partners]</w:t>
      </w:r>
      <w:bookmarkEnd w:id="565"/>
    </w:p>
    <w:tbl>
      <w:tblPr>
        <w:tblW w:w="5000" w:type="pct"/>
        <w:tblCellMar>
          <w:top w:w="15" w:type="dxa"/>
          <w:left w:w="15" w:type="dxa"/>
          <w:bottom w:w="15" w:type="dxa"/>
          <w:right w:w="15" w:type="dxa"/>
        </w:tblCellMar>
        <w:tblLook w:val="04A0" w:firstRow="1" w:lastRow="0" w:firstColumn="1" w:lastColumn="0" w:noHBand="0" w:noVBand="1"/>
      </w:tblPr>
      <w:tblGrid>
        <w:gridCol w:w="1483"/>
        <w:gridCol w:w="9657"/>
        <w:gridCol w:w="1218"/>
        <w:gridCol w:w="1461"/>
        <w:gridCol w:w="1563"/>
      </w:tblGrid>
      <w:tr w:rsidR="00806FC4" w:rsidRPr="00876136" w14:paraId="3025EB66" w14:textId="77777777" w:rsidTr="00717577">
        <w:trPr>
          <w:tblHeader/>
        </w:trPr>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55A9D3" w14:textId="77777777" w:rsidR="00806FC4" w:rsidRPr="00876136" w:rsidRDefault="00806FC4" w:rsidP="00C74315">
            <w:pPr>
              <w:rPr>
                <w:b/>
              </w:rPr>
            </w:pPr>
            <w:r w:rsidRPr="00876136">
              <w:rPr>
                <w:b/>
              </w:rPr>
              <w:t>Month</w:t>
            </w:r>
          </w:p>
        </w:tc>
        <w:tc>
          <w:tcPr>
            <w:tcW w:w="31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60DE9F" w14:textId="77777777" w:rsidR="00806FC4" w:rsidRPr="00876136" w:rsidRDefault="00806FC4" w:rsidP="00C74315">
            <w:pPr>
              <w:rPr>
                <w:b/>
              </w:rPr>
            </w:pPr>
            <w:r w:rsidRPr="00876136">
              <w:rPr>
                <w:b/>
              </w:rPr>
              <w:t>Deliverable</w:t>
            </w:r>
          </w:p>
        </w:tc>
        <w:tc>
          <w:tcPr>
            <w:tcW w:w="39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491A81" w14:textId="77777777" w:rsidR="00806FC4" w:rsidRPr="00876136" w:rsidRDefault="00806FC4" w:rsidP="00C74315">
            <w:pPr>
              <w:rPr>
                <w:b/>
              </w:rPr>
            </w:pPr>
            <w:r w:rsidRPr="00876136">
              <w:rPr>
                <w:b/>
              </w:rPr>
              <w:t>Type</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8AAF2A" w14:textId="77777777" w:rsidR="00806FC4" w:rsidRPr="00876136" w:rsidRDefault="00806FC4" w:rsidP="00C74315">
            <w:pPr>
              <w:rPr>
                <w:b/>
              </w:rPr>
            </w:pPr>
            <w:r w:rsidRPr="00876136">
              <w:rPr>
                <w:b/>
              </w:rPr>
              <w:t>Access</w:t>
            </w:r>
          </w:p>
        </w:tc>
        <w:tc>
          <w:tcPr>
            <w:tcW w:w="5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6EC91B" w14:textId="77777777" w:rsidR="00806FC4" w:rsidRPr="00876136" w:rsidRDefault="00806FC4" w:rsidP="00C74315">
            <w:pPr>
              <w:rPr>
                <w:b/>
              </w:rPr>
            </w:pPr>
            <w:r w:rsidRPr="00876136">
              <w:rPr>
                <w:b/>
              </w:rPr>
              <w:t>Leader</w:t>
            </w:r>
          </w:p>
        </w:tc>
      </w:tr>
      <w:tr w:rsidR="00806FC4" w:rsidRPr="00876136" w14:paraId="2D3B5401" w14:textId="77777777" w:rsidTr="00717577">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472AF" w14:textId="77777777" w:rsidR="00806FC4" w:rsidRPr="00876136" w:rsidRDefault="00806FC4" w:rsidP="00C74315">
            <w:r w:rsidRPr="00876136">
              <w:t>[M7]</w:t>
            </w:r>
          </w:p>
        </w:tc>
        <w:tc>
          <w:tcPr>
            <w:tcW w:w="31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07A1E" w14:textId="77777777" w:rsidR="00806FC4" w:rsidRPr="00876136" w:rsidRDefault="00806FC4" w:rsidP="00C74315">
            <w:r w:rsidRPr="00876136">
              <w:t>D7.2.1-1 Exploitation Plan (release 1)</w:t>
            </w:r>
          </w:p>
        </w:tc>
        <w:tc>
          <w:tcPr>
            <w:tcW w:w="39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09A2DF" w14:textId="77777777" w:rsidR="00806FC4" w:rsidRPr="00876136" w:rsidRDefault="00806FC4" w:rsidP="00C74315">
            <w:r w:rsidRPr="00876136">
              <w:t>Doc.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BA13EA" w14:textId="77777777" w:rsidR="00806FC4" w:rsidRPr="00876136" w:rsidRDefault="00806FC4" w:rsidP="00C74315">
            <w:r w:rsidRPr="00876136">
              <w:t>Public</w:t>
            </w:r>
          </w:p>
        </w:tc>
        <w:tc>
          <w:tcPr>
            <w:tcW w:w="5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9AB5C0" w14:textId="1A901BAE" w:rsidR="00806FC4" w:rsidRPr="00876136" w:rsidRDefault="00806FC4" w:rsidP="003B7259">
            <w:r w:rsidRPr="00876136">
              <w:t>AIRBUS</w:t>
            </w:r>
            <w:ins w:id="567" w:author="Ferhat Erata" w:date="2015-02-24T13:21:00Z">
              <w:r w:rsidR="00095735">
                <w:t xml:space="preserve"> </w:t>
              </w:r>
            </w:ins>
          </w:p>
        </w:tc>
      </w:tr>
      <w:tr w:rsidR="00806FC4" w:rsidRPr="00876136" w14:paraId="11EF0D0C" w14:textId="77777777" w:rsidTr="00717577">
        <w:tc>
          <w:tcPr>
            <w:tcW w:w="4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126841" w14:textId="77777777" w:rsidR="00806FC4" w:rsidRPr="00876136" w:rsidRDefault="00806FC4" w:rsidP="00C74315">
            <w:r w:rsidRPr="00876136">
              <w:t>[M22]</w:t>
            </w:r>
          </w:p>
        </w:tc>
        <w:tc>
          <w:tcPr>
            <w:tcW w:w="31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660CD" w14:textId="77777777" w:rsidR="00806FC4" w:rsidRPr="00876136" w:rsidRDefault="00806FC4" w:rsidP="00C74315">
            <w:r w:rsidRPr="00876136">
              <w:t>D7.2.1-2 Exploitation Plan (release 2)</w:t>
            </w:r>
          </w:p>
        </w:tc>
        <w:tc>
          <w:tcPr>
            <w:tcW w:w="39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2C747D" w14:textId="77777777" w:rsidR="00806FC4" w:rsidRPr="00876136" w:rsidRDefault="00806FC4" w:rsidP="00C74315">
            <w:r w:rsidRPr="00876136">
              <w:t>Doc.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E7D94FC" w14:textId="77777777" w:rsidR="00806FC4" w:rsidRPr="00876136" w:rsidRDefault="00806FC4" w:rsidP="00C74315">
            <w:r w:rsidRPr="00876136">
              <w:t>Public</w:t>
            </w:r>
          </w:p>
        </w:tc>
        <w:tc>
          <w:tcPr>
            <w:tcW w:w="5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C95C84" w14:textId="263F50E8" w:rsidR="00806FC4" w:rsidRPr="00876136" w:rsidRDefault="00806FC4" w:rsidP="003B7259">
            <w:r w:rsidRPr="00876136">
              <w:t>AIRBUS</w:t>
            </w:r>
          </w:p>
        </w:tc>
      </w:tr>
      <w:tr w:rsidR="00806FC4" w:rsidRPr="00876136" w14:paraId="4707CF86" w14:textId="77777777" w:rsidTr="00717577">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D437B7" w14:textId="77777777" w:rsidR="00806FC4" w:rsidRPr="00876136" w:rsidRDefault="00806FC4" w:rsidP="00C74315">
            <w:r w:rsidRPr="00876136">
              <w:t>[M34]</w:t>
            </w:r>
          </w:p>
        </w:tc>
        <w:tc>
          <w:tcPr>
            <w:tcW w:w="31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6A1D5A" w14:textId="77777777" w:rsidR="00806FC4" w:rsidRPr="00876136" w:rsidRDefault="00806FC4" w:rsidP="00C74315">
            <w:r w:rsidRPr="00876136">
              <w:t>D7.2.1-3 Exploitation Plan (release 3)</w:t>
            </w:r>
          </w:p>
        </w:tc>
        <w:tc>
          <w:tcPr>
            <w:tcW w:w="39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F4F68A" w14:textId="77777777" w:rsidR="00806FC4" w:rsidRPr="00876136" w:rsidRDefault="00806FC4" w:rsidP="00C74315">
            <w:r w:rsidRPr="00876136">
              <w:t>Doc.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A2D4BD" w14:textId="77777777" w:rsidR="00806FC4" w:rsidRPr="00876136" w:rsidRDefault="00806FC4" w:rsidP="00C74315">
            <w:r w:rsidRPr="00876136">
              <w:t>Public</w:t>
            </w:r>
          </w:p>
        </w:tc>
        <w:tc>
          <w:tcPr>
            <w:tcW w:w="5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C830E0" w14:textId="7D9C927A" w:rsidR="00806FC4" w:rsidRPr="00876136" w:rsidRDefault="00806FC4" w:rsidP="00C74315">
            <w:r w:rsidRPr="00876136">
              <w:t>AIRBUS</w:t>
            </w:r>
          </w:p>
        </w:tc>
      </w:tr>
      <w:tr w:rsidR="00806FC4" w:rsidRPr="00876136" w14:paraId="34A20886" w14:textId="77777777" w:rsidTr="00717577">
        <w:tc>
          <w:tcPr>
            <w:tcW w:w="4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132D5" w14:textId="0CBFB734" w:rsidR="00806FC4" w:rsidRPr="00876136" w:rsidRDefault="00806FC4" w:rsidP="00C74315">
            <w:r w:rsidRPr="00876136">
              <w:lastRenderedPageBreak/>
              <w:t>[M7]</w:t>
            </w:r>
            <w:ins w:id="568" w:author="Ferhat Erata" w:date="2015-02-24T17:41:00Z">
              <w:r w:rsidR="009D42D6">
                <w:t xml:space="preserve"> – [M8]</w:t>
              </w:r>
            </w:ins>
          </w:p>
        </w:tc>
        <w:tc>
          <w:tcPr>
            <w:tcW w:w="31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F7BF1D" w14:textId="77777777" w:rsidR="00806FC4" w:rsidRPr="00876136" w:rsidRDefault="00806FC4" w:rsidP="00C74315">
            <w:r w:rsidRPr="00876136">
              <w:t>D7.2.2 Marketing Plan</w:t>
            </w:r>
          </w:p>
        </w:tc>
        <w:tc>
          <w:tcPr>
            <w:tcW w:w="39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6B9C0C" w14:textId="77777777" w:rsidR="00806FC4" w:rsidRPr="00876136" w:rsidRDefault="00806FC4" w:rsidP="00C74315">
            <w:r w:rsidRPr="00876136">
              <w:t>Doc.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4E2A09" w14:textId="77777777" w:rsidR="00806FC4" w:rsidRPr="00876136" w:rsidRDefault="00806FC4" w:rsidP="00C74315">
            <w:r w:rsidRPr="00876136">
              <w:t>Public</w:t>
            </w:r>
          </w:p>
        </w:tc>
        <w:tc>
          <w:tcPr>
            <w:tcW w:w="5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AF8585" w14:textId="0A0A39C3" w:rsidR="00806FC4" w:rsidRPr="00876136" w:rsidRDefault="00806FC4" w:rsidP="00C74315">
            <w:r w:rsidRPr="00876136">
              <w:t>AIRBUS</w:t>
            </w:r>
            <w:ins w:id="569" w:author="Ferhat Erata" w:date="2015-02-24T17:35:00Z">
              <w:r w:rsidR="00C75730">
                <w:t xml:space="preserve"> -&gt;?</w:t>
              </w:r>
            </w:ins>
            <w:ins w:id="570" w:author="Ferhat Erata" w:date="2015-02-24T17:39:00Z">
              <w:r w:rsidR="00973BCC">
                <w:t>HISBIM</w:t>
              </w:r>
            </w:ins>
          </w:p>
        </w:tc>
      </w:tr>
      <w:tr w:rsidR="00806FC4" w:rsidRPr="00876136" w14:paraId="39E15ADD" w14:textId="77777777" w:rsidTr="00717577">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2DC1EA" w14:textId="77777777" w:rsidR="00806FC4" w:rsidRPr="00876136" w:rsidRDefault="00806FC4" w:rsidP="00C74315">
            <w:r w:rsidRPr="00876136">
              <w:t>[M34]</w:t>
            </w:r>
          </w:p>
        </w:tc>
        <w:tc>
          <w:tcPr>
            <w:tcW w:w="31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5018E" w14:textId="77777777" w:rsidR="00806FC4" w:rsidRPr="00876136" w:rsidRDefault="00806FC4" w:rsidP="00C74315">
            <w:r w:rsidRPr="00876136">
              <w:t>D7.2.3 Road-map for future exploitation and pre-competition survey</w:t>
            </w:r>
          </w:p>
        </w:tc>
        <w:tc>
          <w:tcPr>
            <w:tcW w:w="39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C96C5E" w14:textId="77777777" w:rsidR="00806FC4" w:rsidRPr="00876136" w:rsidRDefault="00806FC4" w:rsidP="00C74315">
            <w:r w:rsidRPr="00876136">
              <w:t>Doc.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4F2C71" w14:textId="77777777" w:rsidR="00806FC4" w:rsidRPr="00876136" w:rsidRDefault="00806FC4" w:rsidP="00C74315">
            <w:r w:rsidRPr="00876136">
              <w:t>Public</w:t>
            </w:r>
          </w:p>
        </w:tc>
        <w:tc>
          <w:tcPr>
            <w:tcW w:w="5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6899CF" w14:textId="4FEA442C" w:rsidR="00806FC4" w:rsidRPr="00876136" w:rsidRDefault="00806FC4" w:rsidP="00C74315">
            <w:r w:rsidRPr="00876136">
              <w:t>AIRBUS</w:t>
            </w:r>
            <w:ins w:id="571" w:author="Ferhat Erata" w:date="2015-02-24T17:35:00Z">
              <w:r w:rsidR="00C75730">
                <w:t xml:space="preserve"> -&gt;</w:t>
              </w:r>
            </w:ins>
            <w:ins w:id="572" w:author="Ferhat Erata" w:date="2015-02-24T17:39:00Z">
              <w:r w:rsidR="00973BCC">
                <w:t>HISBIM</w:t>
              </w:r>
            </w:ins>
          </w:p>
        </w:tc>
      </w:tr>
    </w:tbl>
    <w:p w14:paraId="1567A0C3" w14:textId="17C9A65E" w:rsidR="00806FC4" w:rsidRPr="00876136" w:rsidRDefault="00806FC4" w:rsidP="00D95FBE">
      <w:pPr>
        <w:pStyle w:val="Heading3"/>
      </w:pPr>
      <w:bookmarkStart w:id="573" w:name="_Toc412553013"/>
      <w:r w:rsidRPr="00876136">
        <w:t>T7.3 - Workshops &amp; Events [</w:t>
      </w:r>
      <w:ins w:id="574" w:author="Ferhat Erata" w:date="2015-02-24T14:51:00Z">
        <w:r w:rsidR="00D6507D">
          <w:t>+</w:t>
        </w:r>
      </w:ins>
      <w:del w:id="575" w:author="Ferhat Erata" w:date="2015-02-24T14:51:00Z">
        <w:r w:rsidRPr="00876136" w:rsidDel="00D6507D">
          <w:delText>-</w:delText>
        </w:r>
      </w:del>
      <w:r w:rsidRPr="00876136">
        <w:t xml:space="preserve"> </w:t>
      </w:r>
      <w:del w:id="576" w:author="Ferhat Erata" w:date="2015-02-24T14:18:00Z">
        <w:r w:rsidRPr="00876136" w:rsidDel="00BE59FD">
          <w:delText>VUB</w:delText>
        </w:r>
      </w:del>
      <w:ins w:id="577" w:author="Ferhat Erata" w:date="2015-02-24T14:18:00Z">
        <w:r w:rsidR="00BE59FD">
          <w:t>KUL2</w:t>
        </w:r>
      </w:ins>
      <w:r w:rsidRPr="00876136">
        <w:t xml:space="preserve"> + UNIT + OBEO + KS + AIRBUS + ALL]</w:t>
      </w:r>
      <w:bookmarkEnd w:id="573"/>
    </w:p>
    <w:tbl>
      <w:tblPr>
        <w:tblW w:w="5000" w:type="pct"/>
        <w:tblCellMar>
          <w:top w:w="15" w:type="dxa"/>
          <w:left w:w="15" w:type="dxa"/>
          <w:bottom w:w="15" w:type="dxa"/>
          <w:right w:w="15" w:type="dxa"/>
        </w:tblCellMar>
        <w:tblLook w:val="04A0" w:firstRow="1" w:lastRow="0" w:firstColumn="1" w:lastColumn="0" w:noHBand="0" w:noVBand="1"/>
      </w:tblPr>
      <w:tblGrid>
        <w:gridCol w:w="1514"/>
        <w:gridCol w:w="8863"/>
        <w:gridCol w:w="1246"/>
        <w:gridCol w:w="1492"/>
        <w:gridCol w:w="2267"/>
      </w:tblGrid>
      <w:tr w:rsidR="00806FC4" w:rsidRPr="00876136" w14:paraId="46AAD210" w14:textId="77777777" w:rsidTr="00717577">
        <w:trPr>
          <w:tblHeader/>
        </w:trPr>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8F0F76" w14:textId="77777777" w:rsidR="00806FC4" w:rsidRPr="00876136" w:rsidRDefault="00806FC4" w:rsidP="00C74315">
            <w:pPr>
              <w:rPr>
                <w:b/>
              </w:rPr>
            </w:pPr>
            <w:r w:rsidRPr="00876136">
              <w:rPr>
                <w:b/>
              </w:rPr>
              <w:t>Month</w:t>
            </w:r>
          </w:p>
        </w:tc>
        <w:tc>
          <w:tcPr>
            <w:tcW w:w="28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510BAA" w14:textId="77777777" w:rsidR="00806FC4" w:rsidRPr="00876136" w:rsidRDefault="00806FC4" w:rsidP="00C74315">
            <w:pPr>
              <w:rPr>
                <w:b/>
              </w:rPr>
            </w:pPr>
            <w:r w:rsidRPr="00876136">
              <w:rPr>
                <w:b/>
              </w:rPr>
              <w:t>Deliverable</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3964E1" w14:textId="77777777" w:rsidR="00806FC4" w:rsidRPr="00876136" w:rsidRDefault="00806FC4" w:rsidP="00C74315">
            <w:pPr>
              <w:rPr>
                <w:b/>
              </w:rPr>
            </w:pPr>
            <w:r w:rsidRPr="00876136">
              <w:rPr>
                <w:b/>
              </w:rPr>
              <w:t>Type</w:t>
            </w:r>
          </w:p>
        </w:tc>
        <w:tc>
          <w:tcPr>
            <w:tcW w:w="4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DFE9B2" w14:textId="77777777" w:rsidR="00806FC4" w:rsidRPr="00876136" w:rsidRDefault="00806FC4" w:rsidP="00C74315">
            <w:pPr>
              <w:rPr>
                <w:b/>
              </w:rPr>
            </w:pPr>
            <w:r w:rsidRPr="00876136">
              <w:rPr>
                <w:b/>
              </w:rPr>
              <w:t>Access</w:t>
            </w:r>
          </w:p>
        </w:tc>
        <w:tc>
          <w:tcPr>
            <w:tcW w:w="7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154953" w14:textId="77777777" w:rsidR="00806FC4" w:rsidRPr="00876136" w:rsidRDefault="00806FC4" w:rsidP="00C74315">
            <w:pPr>
              <w:rPr>
                <w:b/>
              </w:rPr>
            </w:pPr>
            <w:r w:rsidRPr="00876136">
              <w:rPr>
                <w:b/>
              </w:rPr>
              <w:t>Leader</w:t>
            </w:r>
          </w:p>
        </w:tc>
      </w:tr>
      <w:tr w:rsidR="00806FC4" w:rsidRPr="00876136" w14:paraId="713ECF45" w14:textId="77777777" w:rsidTr="00717577">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4992A5" w14:textId="77777777" w:rsidR="00806FC4" w:rsidRPr="00876136" w:rsidRDefault="00806FC4" w:rsidP="00C74315">
            <w:r w:rsidRPr="00876136">
              <w:t>[M31]</w:t>
            </w:r>
          </w:p>
        </w:tc>
        <w:tc>
          <w:tcPr>
            <w:tcW w:w="28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8B8DD1" w14:textId="77777777" w:rsidR="00806FC4" w:rsidRPr="00876136" w:rsidRDefault="00806FC4" w:rsidP="00C74315">
            <w:r w:rsidRPr="00876136">
              <w:t>D7.3.1 Newsletter - International Conference Announcement</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C8EE0" w14:textId="77777777" w:rsidR="00806FC4" w:rsidRPr="00876136" w:rsidRDefault="00806FC4" w:rsidP="00C74315">
            <w:r w:rsidRPr="00876136">
              <w:t>Doc.</w:t>
            </w:r>
          </w:p>
        </w:tc>
        <w:tc>
          <w:tcPr>
            <w:tcW w:w="4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91FC45" w14:textId="77777777" w:rsidR="00806FC4" w:rsidRPr="00876136" w:rsidRDefault="00806FC4" w:rsidP="00C74315">
            <w:r w:rsidRPr="00876136">
              <w:t>Public</w:t>
            </w:r>
          </w:p>
        </w:tc>
        <w:tc>
          <w:tcPr>
            <w:tcW w:w="7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87B531" w14:textId="4BEF059B" w:rsidR="00806FC4" w:rsidRPr="00876136" w:rsidRDefault="00806FC4" w:rsidP="00C74315">
            <w:del w:id="578" w:author="Ferhat Erata" w:date="2015-02-24T14:18:00Z">
              <w:r w:rsidRPr="00876136" w:rsidDel="00BE59FD">
                <w:delText>VUB</w:delText>
              </w:r>
            </w:del>
            <w:ins w:id="579" w:author="Ferhat Erata" w:date="2015-02-24T14:18:00Z">
              <w:r w:rsidR="00BE59FD">
                <w:t>KUL2</w:t>
              </w:r>
            </w:ins>
            <w:r w:rsidRPr="00876136">
              <w:t xml:space="preserve"> -&gt; UNIT</w:t>
            </w:r>
          </w:p>
        </w:tc>
      </w:tr>
    </w:tbl>
    <w:p w14:paraId="11A28C4C" w14:textId="5B1A5E25" w:rsidR="00806FC4" w:rsidRPr="00876136" w:rsidRDefault="00806FC4" w:rsidP="00D95FBE">
      <w:pPr>
        <w:pStyle w:val="Heading3"/>
      </w:pPr>
      <w:bookmarkStart w:id="580" w:name="_Toc412553014"/>
      <w:commentRangeStart w:id="581"/>
      <w:r w:rsidRPr="00876136">
        <w:t xml:space="preserve">T7.4 </w:t>
      </w:r>
      <w:commentRangeEnd w:id="581"/>
      <w:r w:rsidR="00D6507D">
        <w:rPr>
          <w:rStyle w:val="CommentReference"/>
          <w:rFonts w:eastAsiaTheme="minorHAnsi" w:cstheme="minorBidi"/>
          <w:b w:val="0"/>
          <w:bCs w:val="0"/>
          <w:color w:val="auto"/>
        </w:rPr>
        <w:commentReference w:id="581"/>
      </w:r>
      <w:r w:rsidRPr="00876136">
        <w:t>- ModelWriter-ITEA Consortium Website [- SA</w:t>
      </w:r>
      <w:ins w:id="582" w:author="Ferhat Erata" w:date="2015-02-25T11:28:00Z">
        <w:r w:rsidR="009C77E4">
          <w:t xml:space="preserve"> + Sogeti</w:t>
        </w:r>
      </w:ins>
      <w:r w:rsidRPr="00876136">
        <w:t>]</w:t>
      </w:r>
      <w:bookmarkEnd w:id="580"/>
    </w:p>
    <w:tbl>
      <w:tblPr>
        <w:tblW w:w="5000" w:type="pct"/>
        <w:tblCellMar>
          <w:top w:w="15" w:type="dxa"/>
          <w:left w:w="15" w:type="dxa"/>
          <w:bottom w:w="15" w:type="dxa"/>
          <w:right w:w="15" w:type="dxa"/>
        </w:tblCellMar>
        <w:tblLook w:val="04A0" w:firstRow="1" w:lastRow="0" w:firstColumn="1" w:lastColumn="0" w:noHBand="0" w:noVBand="1"/>
      </w:tblPr>
      <w:tblGrid>
        <w:gridCol w:w="1535"/>
        <w:gridCol w:w="8894"/>
        <w:gridCol w:w="1264"/>
        <w:gridCol w:w="1514"/>
        <w:gridCol w:w="2175"/>
      </w:tblGrid>
      <w:tr w:rsidR="00806FC4" w:rsidRPr="00876136" w14:paraId="4F981CD2" w14:textId="77777777" w:rsidTr="00717577">
        <w:trPr>
          <w:tblHeader/>
        </w:trPr>
        <w:tc>
          <w:tcPr>
            <w:tcW w:w="49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ECF2CA" w14:textId="77777777" w:rsidR="00806FC4" w:rsidRPr="00876136" w:rsidRDefault="00806FC4" w:rsidP="00C74315">
            <w:pPr>
              <w:rPr>
                <w:b/>
              </w:rPr>
            </w:pPr>
            <w:r w:rsidRPr="00876136">
              <w:rPr>
                <w:b/>
              </w:rPr>
              <w:t>Month</w:t>
            </w:r>
          </w:p>
        </w:tc>
        <w:tc>
          <w:tcPr>
            <w:tcW w:w="28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2AE52E" w14:textId="77777777" w:rsidR="00806FC4" w:rsidRPr="00876136" w:rsidRDefault="00806FC4" w:rsidP="00C74315">
            <w:pPr>
              <w:rPr>
                <w:b/>
              </w:rPr>
            </w:pPr>
            <w:r w:rsidRPr="00876136">
              <w:rPr>
                <w:b/>
              </w:rPr>
              <w:t>Deliverable</w:t>
            </w:r>
          </w:p>
        </w:tc>
        <w:tc>
          <w:tcPr>
            <w:tcW w:w="4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A6FF97" w14:textId="77777777" w:rsidR="00806FC4" w:rsidRPr="00876136" w:rsidRDefault="00806FC4" w:rsidP="00C74315">
            <w:pPr>
              <w:rPr>
                <w:b/>
              </w:rPr>
            </w:pPr>
            <w:r w:rsidRPr="00876136">
              <w:rPr>
                <w:b/>
              </w:rPr>
              <w:t>Type</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A7EA37" w14:textId="77777777" w:rsidR="00806FC4" w:rsidRPr="00876136" w:rsidRDefault="00806FC4" w:rsidP="00C74315">
            <w:pPr>
              <w:rPr>
                <w:b/>
              </w:rPr>
            </w:pPr>
            <w:r w:rsidRPr="00876136">
              <w:rPr>
                <w:b/>
              </w:rPr>
              <w:t>Access</w:t>
            </w:r>
          </w:p>
        </w:tc>
        <w:tc>
          <w:tcPr>
            <w:tcW w:w="7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D1402F" w14:textId="77777777" w:rsidR="00806FC4" w:rsidRPr="00876136" w:rsidRDefault="00806FC4" w:rsidP="00C74315">
            <w:pPr>
              <w:rPr>
                <w:b/>
              </w:rPr>
            </w:pPr>
            <w:r w:rsidRPr="00876136">
              <w:rPr>
                <w:b/>
              </w:rPr>
              <w:t>Leader</w:t>
            </w:r>
          </w:p>
        </w:tc>
      </w:tr>
      <w:tr w:rsidR="00806FC4" w:rsidRPr="00876136" w14:paraId="487DB26A" w14:textId="77777777" w:rsidTr="00717577">
        <w:tc>
          <w:tcPr>
            <w:tcW w:w="49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9684A6" w14:textId="2C911C34" w:rsidR="00806FC4" w:rsidRPr="00876136" w:rsidRDefault="00806FC4" w:rsidP="00C74315">
            <w:r w:rsidRPr="00876136">
              <w:t>[M1</w:t>
            </w:r>
            <w:ins w:id="583" w:author="Ferhat Erata" w:date="2015-02-24T14:52:00Z">
              <w:r w:rsidR="009062E6">
                <w:t xml:space="preserve"> -&gt; M8</w:t>
              </w:r>
            </w:ins>
            <w:r w:rsidRPr="00876136">
              <w:t>]</w:t>
            </w:r>
          </w:p>
        </w:tc>
        <w:tc>
          <w:tcPr>
            <w:tcW w:w="28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B9E69" w14:textId="77777777" w:rsidR="00806FC4" w:rsidRPr="00876136" w:rsidRDefault="00806FC4" w:rsidP="00C74315">
            <w:r w:rsidRPr="00876136">
              <w:t>D7.4.1 ModelWriter-ITEA website including secured intranet</w:t>
            </w:r>
          </w:p>
        </w:tc>
        <w:tc>
          <w:tcPr>
            <w:tcW w:w="4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A8EE46" w14:textId="77777777" w:rsidR="00806FC4" w:rsidRPr="00876136" w:rsidRDefault="00806FC4" w:rsidP="00C74315">
            <w:r w:rsidRPr="00876136">
              <w:t>SW</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9BBE4" w14:textId="77777777" w:rsidR="00806FC4" w:rsidRPr="00876136" w:rsidRDefault="00806FC4" w:rsidP="00C74315">
            <w:r w:rsidRPr="00876136">
              <w:t>Public</w:t>
            </w:r>
          </w:p>
        </w:tc>
        <w:tc>
          <w:tcPr>
            <w:tcW w:w="7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39BFBE" w14:textId="75DFD68C" w:rsidR="00806FC4" w:rsidRPr="00876136" w:rsidRDefault="00806FC4" w:rsidP="003530AC">
            <w:r w:rsidRPr="00876136">
              <w:t>SA -&gt; OBEO</w:t>
            </w:r>
          </w:p>
        </w:tc>
      </w:tr>
    </w:tbl>
    <w:p w14:paraId="193276E9" w14:textId="6C868587" w:rsidR="00806FC4" w:rsidRPr="00876136" w:rsidRDefault="00806FC4" w:rsidP="00D95FBE">
      <w:pPr>
        <w:pStyle w:val="Heading3"/>
      </w:pPr>
      <w:bookmarkStart w:id="584" w:name="_Toc412553015"/>
      <w:r w:rsidRPr="00876136">
        <w:t>T7.5 - Community Forum &amp; Open Source Campaign [</w:t>
      </w:r>
      <w:ins w:id="585" w:author="Ferhat Erata" w:date="2015-02-24T14:51:00Z">
        <w:r w:rsidR="00D6507D">
          <w:t>+</w:t>
        </w:r>
      </w:ins>
      <w:del w:id="586" w:author="Ferhat Erata" w:date="2015-02-24T14:51:00Z">
        <w:r w:rsidRPr="00876136" w:rsidDel="00D6507D">
          <w:delText>-</w:delText>
        </w:r>
      </w:del>
      <w:r w:rsidRPr="00876136">
        <w:t xml:space="preserve"> </w:t>
      </w:r>
      <w:del w:id="587" w:author="Ferhat Erata" w:date="2015-02-24T14:18:00Z">
        <w:r w:rsidRPr="00876136" w:rsidDel="00BE59FD">
          <w:delText>VUB</w:delText>
        </w:r>
      </w:del>
      <w:ins w:id="588" w:author="Ferhat Erata" w:date="2015-02-24T14:18:00Z">
        <w:r w:rsidR="00BE59FD">
          <w:t>KUL2</w:t>
        </w:r>
      </w:ins>
      <w:r w:rsidRPr="00876136">
        <w:t xml:space="preserve"> + OBEO]</w:t>
      </w:r>
      <w:bookmarkEnd w:id="584"/>
    </w:p>
    <w:tbl>
      <w:tblPr>
        <w:tblW w:w="5000" w:type="pct"/>
        <w:tblCellMar>
          <w:top w:w="15" w:type="dxa"/>
          <w:left w:w="15" w:type="dxa"/>
          <w:bottom w:w="15" w:type="dxa"/>
          <w:right w:w="15" w:type="dxa"/>
        </w:tblCellMar>
        <w:tblLook w:val="04A0" w:firstRow="1" w:lastRow="0" w:firstColumn="1" w:lastColumn="0" w:noHBand="0" w:noVBand="1"/>
      </w:tblPr>
      <w:tblGrid>
        <w:gridCol w:w="1523"/>
        <w:gridCol w:w="10318"/>
        <w:gridCol w:w="861"/>
        <w:gridCol w:w="1034"/>
        <w:gridCol w:w="1646"/>
      </w:tblGrid>
      <w:tr w:rsidR="00806FC4" w:rsidRPr="00876136" w14:paraId="6E0E3912"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08796C" w14:textId="77777777" w:rsidR="00806FC4" w:rsidRPr="00876136" w:rsidRDefault="00806FC4" w:rsidP="00C74315">
            <w:pPr>
              <w:rPr>
                <w:b/>
              </w:rPr>
            </w:pPr>
            <w:r w:rsidRPr="00876136">
              <w:rPr>
                <w:b/>
              </w:rPr>
              <w:t>Month</w:t>
            </w:r>
          </w:p>
        </w:tc>
        <w:tc>
          <w:tcPr>
            <w:tcW w:w="33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70797" w14:textId="77777777" w:rsidR="00806FC4" w:rsidRPr="00876136" w:rsidRDefault="00806FC4" w:rsidP="00C74315">
            <w:pPr>
              <w:rPr>
                <w:b/>
              </w:rPr>
            </w:pPr>
            <w:r w:rsidRPr="00876136">
              <w:rPr>
                <w:b/>
              </w:rPr>
              <w:t>Deliverable</w:t>
            </w:r>
          </w:p>
        </w:tc>
        <w:tc>
          <w:tcPr>
            <w:tcW w:w="2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5B0027" w14:textId="77777777" w:rsidR="00806FC4" w:rsidRPr="00876136" w:rsidRDefault="00806FC4" w:rsidP="00C74315">
            <w:pPr>
              <w:rPr>
                <w:b/>
              </w:rPr>
            </w:pPr>
            <w:r w:rsidRPr="00876136">
              <w:rPr>
                <w:b/>
              </w:rPr>
              <w:t>Type</w:t>
            </w:r>
          </w:p>
        </w:tc>
        <w:tc>
          <w:tcPr>
            <w:tcW w:w="3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2198E9" w14:textId="77777777" w:rsidR="00806FC4" w:rsidRPr="00876136" w:rsidRDefault="00806FC4" w:rsidP="00C74315">
            <w:pPr>
              <w:rPr>
                <w:b/>
              </w:rPr>
            </w:pPr>
            <w:r w:rsidRPr="00876136">
              <w:rPr>
                <w:b/>
              </w:rPr>
              <w:t>Access</w:t>
            </w:r>
          </w:p>
        </w:tc>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F3D3B9" w14:textId="77777777" w:rsidR="00806FC4" w:rsidRPr="00876136" w:rsidRDefault="00806FC4" w:rsidP="00C74315">
            <w:pPr>
              <w:rPr>
                <w:b/>
              </w:rPr>
            </w:pPr>
            <w:r w:rsidRPr="00876136">
              <w:rPr>
                <w:b/>
              </w:rPr>
              <w:t>Leader</w:t>
            </w:r>
          </w:p>
        </w:tc>
      </w:tr>
      <w:tr w:rsidR="00806FC4" w:rsidRPr="00876136" w14:paraId="4530EDB0"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B068B7" w14:textId="77777777" w:rsidR="00806FC4" w:rsidRPr="00876136" w:rsidRDefault="00806FC4" w:rsidP="00C74315">
            <w:r w:rsidRPr="00876136">
              <w:t>[M10]</w:t>
            </w:r>
          </w:p>
        </w:tc>
        <w:tc>
          <w:tcPr>
            <w:tcW w:w="33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AE1404" w14:textId="77777777" w:rsidR="00806FC4" w:rsidRPr="00876136" w:rsidRDefault="00806FC4" w:rsidP="00C74315">
            <w:r w:rsidRPr="00876136">
              <w:t>D7.5.1 Technical-oriented talk about the principles and benefits of the ModelWriter-ITEA approach and tooling</w:t>
            </w:r>
          </w:p>
        </w:tc>
        <w:tc>
          <w:tcPr>
            <w:tcW w:w="2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42A7A3" w14:textId="77777777" w:rsidR="00806FC4" w:rsidRPr="00876136" w:rsidRDefault="00806FC4" w:rsidP="00C74315">
            <w:r w:rsidRPr="00876136">
              <w:t>Doc.</w:t>
            </w:r>
          </w:p>
        </w:tc>
        <w:tc>
          <w:tcPr>
            <w:tcW w:w="3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25C4F3" w14:textId="77777777" w:rsidR="00806FC4" w:rsidRPr="00876136" w:rsidRDefault="00806FC4" w:rsidP="00C74315">
            <w:r w:rsidRPr="00876136">
              <w:t>Public</w:t>
            </w:r>
          </w:p>
        </w:tc>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01629C" w14:textId="3C529979" w:rsidR="00806FC4" w:rsidRPr="00876136" w:rsidRDefault="00806FC4" w:rsidP="00C74315">
            <w:del w:id="589" w:author="Ferhat Erata" w:date="2015-02-24T14:18:00Z">
              <w:r w:rsidRPr="00876136" w:rsidDel="00BE59FD">
                <w:delText>VUB</w:delText>
              </w:r>
            </w:del>
            <w:ins w:id="590" w:author="Ferhat Erata" w:date="2015-02-24T14:18:00Z">
              <w:r w:rsidR="00BE59FD">
                <w:t>KUL2</w:t>
              </w:r>
            </w:ins>
            <w:r w:rsidRPr="00876136">
              <w:t xml:space="preserve"> -&gt; OBEO</w:t>
            </w:r>
          </w:p>
        </w:tc>
      </w:tr>
      <w:tr w:rsidR="00806FC4" w:rsidRPr="00876136" w14:paraId="592ABE1F"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1B4BE3" w14:textId="77777777" w:rsidR="00806FC4" w:rsidRPr="00876136" w:rsidRDefault="00806FC4" w:rsidP="00C74315">
            <w:r w:rsidRPr="00876136">
              <w:t>[M10]</w:t>
            </w:r>
          </w:p>
        </w:tc>
        <w:tc>
          <w:tcPr>
            <w:tcW w:w="335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3AF9DE" w14:textId="77777777" w:rsidR="00806FC4" w:rsidRPr="00876136" w:rsidRDefault="00806FC4" w:rsidP="00C74315">
            <w:r w:rsidRPr="00876136">
              <w:t>D7.5.2 Research-oriented talk about the principles and benefits of the ModelWriter-ITEA approach and tooling</w:t>
            </w:r>
          </w:p>
        </w:tc>
        <w:tc>
          <w:tcPr>
            <w:tcW w:w="2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0682E" w14:textId="77777777" w:rsidR="00806FC4" w:rsidRPr="00876136" w:rsidRDefault="00806FC4" w:rsidP="00C74315">
            <w:r w:rsidRPr="00876136">
              <w:t>Doc.</w:t>
            </w:r>
          </w:p>
        </w:tc>
        <w:tc>
          <w:tcPr>
            <w:tcW w:w="3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F98A56" w14:textId="77777777" w:rsidR="00806FC4" w:rsidRPr="00876136" w:rsidRDefault="00806FC4" w:rsidP="00C74315">
            <w:r w:rsidRPr="00876136">
              <w:t>Public</w:t>
            </w:r>
          </w:p>
        </w:tc>
        <w:tc>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3CCA54" w14:textId="5AC6A221" w:rsidR="00806FC4" w:rsidRPr="00876136" w:rsidRDefault="00806FC4" w:rsidP="00C74315">
            <w:del w:id="591" w:author="Ferhat Erata" w:date="2015-02-24T14:18:00Z">
              <w:r w:rsidRPr="00876136" w:rsidDel="00BE59FD">
                <w:delText>VUB</w:delText>
              </w:r>
            </w:del>
            <w:ins w:id="592" w:author="Ferhat Erata" w:date="2015-02-24T14:18:00Z">
              <w:r w:rsidR="00BE59FD">
                <w:t>KUL2</w:t>
              </w:r>
            </w:ins>
            <w:r w:rsidRPr="00876136">
              <w:t xml:space="preserve"> -&gt; UNIT</w:t>
            </w:r>
          </w:p>
        </w:tc>
      </w:tr>
    </w:tbl>
    <w:p w14:paraId="57CCA1A6" w14:textId="77777777" w:rsidR="00806FC4" w:rsidRPr="00876136" w:rsidRDefault="00806FC4" w:rsidP="00D95FBE">
      <w:pPr>
        <w:pStyle w:val="Heading3"/>
      </w:pPr>
      <w:bookmarkStart w:id="593" w:name="_Toc412553016"/>
      <w:r w:rsidRPr="00876136">
        <w:t>T7.6 - Social Networks [UNIT + KOCSISTEM]</w:t>
      </w:r>
      <w:bookmarkEnd w:id="593"/>
    </w:p>
    <w:tbl>
      <w:tblPr>
        <w:tblW w:w="5000" w:type="pct"/>
        <w:tblCellMar>
          <w:top w:w="15" w:type="dxa"/>
          <w:left w:w="15" w:type="dxa"/>
          <w:bottom w:w="15" w:type="dxa"/>
          <w:right w:w="15" w:type="dxa"/>
        </w:tblCellMar>
        <w:tblLook w:val="04A0" w:firstRow="1" w:lastRow="0" w:firstColumn="1" w:lastColumn="0" w:noHBand="0" w:noVBand="1"/>
      </w:tblPr>
      <w:tblGrid>
        <w:gridCol w:w="1523"/>
        <w:gridCol w:w="8534"/>
        <w:gridCol w:w="1560"/>
        <w:gridCol w:w="1867"/>
        <w:gridCol w:w="1898"/>
      </w:tblGrid>
      <w:tr w:rsidR="00806FC4" w:rsidRPr="00876136" w14:paraId="775522A1"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6236D8" w14:textId="77777777" w:rsidR="00806FC4" w:rsidRPr="00876136" w:rsidRDefault="00806FC4" w:rsidP="00C74315">
            <w:pPr>
              <w:rPr>
                <w:b/>
              </w:rPr>
            </w:pPr>
            <w:r w:rsidRPr="00876136">
              <w:rPr>
                <w:b/>
              </w:rPr>
              <w:lastRenderedPageBreak/>
              <w:t>Month</w:t>
            </w:r>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DED8A2" w14:textId="77777777" w:rsidR="00806FC4" w:rsidRPr="00876136" w:rsidRDefault="00806FC4" w:rsidP="00C74315">
            <w:pPr>
              <w:rPr>
                <w:b/>
              </w:rPr>
            </w:pPr>
            <w:r w:rsidRPr="00876136">
              <w:rPr>
                <w:b/>
              </w:rPr>
              <w:t>Deliverable</w:t>
            </w:r>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29825D" w14:textId="77777777" w:rsidR="00806FC4" w:rsidRPr="00876136" w:rsidRDefault="00806FC4" w:rsidP="00C74315">
            <w:pPr>
              <w:rPr>
                <w:b/>
              </w:rPr>
            </w:pPr>
            <w:r w:rsidRPr="00876136">
              <w:rPr>
                <w:b/>
              </w:rPr>
              <w:t>Type</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7AF684" w14:textId="77777777" w:rsidR="00806FC4" w:rsidRPr="00876136" w:rsidRDefault="00806FC4" w:rsidP="00C74315">
            <w:pPr>
              <w:rPr>
                <w:b/>
              </w:rPr>
            </w:pPr>
            <w:r w:rsidRPr="00876136">
              <w:rPr>
                <w:b/>
              </w:rPr>
              <w:t>Access</w:t>
            </w:r>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4FD96E" w14:textId="77777777" w:rsidR="00806FC4" w:rsidRPr="00876136" w:rsidRDefault="00806FC4" w:rsidP="00C74315">
            <w:pPr>
              <w:rPr>
                <w:b/>
              </w:rPr>
            </w:pPr>
            <w:r w:rsidRPr="00876136">
              <w:rPr>
                <w:b/>
              </w:rPr>
              <w:t>Leader</w:t>
            </w:r>
          </w:p>
        </w:tc>
      </w:tr>
      <w:tr w:rsidR="00806FC4" w:rsidRPr="00876136" w:rsidDel="00A801F6" w14:paraId="3D36CCCC" w14:textId="733FC238" w:rsidTr="009D6E9B">
        <w:trPr>
          <w:del w:id="594" w:author="Ferhat Erata" w:date="2015-02-24T17:46:00Z"/>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1E7A3E" w14:textId="35B786B3" w:rsidR="00806FC4" w:rsidRPr="00876136" w:rsidDel="00A801F6" w:rsidRDefault="00806FC4" w:rsidP="00C74315">
            <w:pPr>
              <w:rPr>
                <w:del w:id="595" w:author="Ferhat Erata" w:date="2015-02-24T17:46:00Z"/>
              </w:rPr>
            </w:pPr>
            <w:del w:id="596" w:author="Ferhat Erata" w:date="2015-02-24T17:46:00Z">
              <w:r w:rsidRPr="00876136" w:rsidDel="00A801F6">
                <w:delText>[M10]</w:delText>
              </w:r>
            </w:del>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46AD2" w14:textId="35255596" w:rsidR="00806FC4" w:rsidRPr="00876136" w:rsidDel="00A801F6" w:rsidRDefault="00806FC4" w:rsidP="00A801F6">
            <w:pPr>
              <w:rPr>
                <w:del w:id="597" w:author="Ferhat Erata" w:date="2015-02-24T17:46:00Z"/>
              </w:rPr>
            </w:pPr>
            <w:del w:id="598" w:author="Ferhat Erata" w:date="2015-02-24T17:46:00Z">
              <w:r w:rsidRPr="00876136" w:rsidDel="00A801F6">
                <w:delText xml:space="preserve">D7.6.1 ModelWriter-ITEA's </w:delText>
              </w:r>
            </w:del>
            <w:del w:id="599" w:author="Ferhat Erata" w:date="2015-02-24T17:42:00Z">
              <w:r w:rsidRPr="00876136" w:rsidDel="00A801F6">
                <w:delText xml:space="preserve">Facebook </w:delText>
              </w:r>
            </w:del>
            <w:del w:id="600" w:author="Ferhat Erata" w:date="2015-02-24T17:46:00Z">
              <w:r w:rsidRPr="00876136" w:rsidDel="00A801F6">
                <w:delText>Group</w:delText>
              </w:r>
            </w:del>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C2F360" w14:textId="67027762" w:rsidR="00806FC4" w:rsidRPr="00876136" w:rsidDel="00A801F6" w:rsidRDefault="00806FC4" w:rsidP="00C74315">
            <w:pPr>
              <w:rPr>
                <w:del w:id="601" w:author="Ferhat Erata" w:date="2015-02-24T17:46:00Z"/>
              </w:rPr>
            </w:pPr>
            <w:del w:id="602" w:author="Ferhat Erata" w:date="2015-02-24T17:46:00Z">
              <w:r w:rsidRPr="00876136" w:rsidDel="00A801F6">
                <w:delText>SW</w:delText>
              </w:r>
            </w:del>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FF71BB" w14:textId="64AAC770" w:rsidR="00806FC4" w:rsidRPr="00876136" w:rsidDel="00A801F6" w:rsidRDefault="00806FC4" w:rsidP="00C74315">
            <w:pPr>
              <w:rPr>
                <w:del w:id="603" w:author="Ferhat Erata" w:date="2015-02-24T17:46:00Z"/>
              </w:rPr>
            </w:pPr>
            <w:del w:id="604" w:author="Ferhat Erata" w:date="2015-02-24T17:46:00Z">
              <w:r w:rsidRPr="00876136" w:rsidDel="00A801F6">
                <w:delText>Public</w:delText>
              </w:r>
            </w:del>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BAF431" w14:textId="06B1EF8E" w:rsidR="00806FC4" w:rsidRPr="00876136" w:rsidDel="00A801F6" w:rsidRDefault="00806FC4" w:rsidP="00C74315">
            <w:pPr>
              <w:rPr>
                <w:del w:id="605" w:author="Ferhat Erata" w:date="2015-02-24T17:46:00Z"/>
              </w:rPr>
            </w:pPr>
            <w:del w:id="606" w:author="Ferhat Erata" w:date="2015-02-24T17:46:00Z">
              <w:r w:rsidRPr="00876136" w:rsidDel="00A801F6">
                <w:delText>UNIT</w:delText>
              </w:r>
            </w:del>
          </w:p>
        </w:tc>
      </w:tr>
      <w:tr w:rsidR="00806FC4" w:rsidRPr="00876136" w14:paraId="29B2E33E"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5B9582"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38F8B" w14:textId="40282D18" w:rsidR="00806FC4" w:rsidRPr="00876136" w:rsidRDefault="00806FC4" w:rsidP="00C74315">
            <w:r w:rsidRPr="00876136">
              <w:t>D7.6.</w:t>
            </w:r>
            <w:ins w:id="607" w:author="Ferhat Erata" w:date="2015-02-24T17:47:00Z">
              <w:r w:rsidR="00FC204A">
                <w:t>1</w:t>
              </w:r>
            </w:ins>
            <w:del w:id="608" w:author="Ferhat Erata" w:date="2015-02-24T17:47:00Z">
              <w:r w:rsidRPr="00876136" w:rsidDel="00FC204A">
                <w:delText>2</w:delText>
              </w:r>
            </w:del>
            <w:r w:rsidRPr="00876136">
              <w:t xml:space="preserve"> ModelWriter-ITEA's LinkedIn Group</w:t>
            </w:r>
          </w:p>
        </w:tc>
        <w:tc>
          <w:tcPr>
            <w:tcW w:w="5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268FF4"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6D4FEC"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69FC0C4" w14:textId="77777777" w:rsidR="00806FC4" w:rsidRPr="00876136" w:rsidRDefault="00806FC4" w:rsidP="00C74315">
            <w:r w:rsidRPr="00876136">
              <w:t>UNIT</w:t>
            </w:r>
          </w:p>
        </w:tc>
      </w:tr>
      <w:tr w:rsidR="00806FC4" w:rsidRPr="00876136" w14:paraId="396919A7"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C4894E"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D44F9F" w14:textId="0FED5336" w:rsidR="00806FC4" w:rsidRPr="00876136" w:rsidRDefault="00806FC4" w:rsidP="00C74315">
            <w:r w:rsidRPr="00876136">
              <w:t>D7.6.</w:t>
            </w:r>
            <w:ins w:id="609" w:author="Ferhat Erata" w:date="2015-02-24T17:47:00Z">
              <w:r w:rsidR="00FC204A">
                <w:t>2</w:t>
              </w:r>
            </w:ins>
            <w:del w:id="610" w:author="Ferhat Erata" w:date="2015-02-24T17:47:00Z">
              <w:r w:rsidRPr="00876136" w:rsidDel="00FC204A">
                <w:delText>3</w:delText>
              </w:r>
            </w:del>
            <w:r w:rsidRPr="00876136">
              <w:t xml:space="preserve"> ModelWriter-ITEA's Twitter Group</w:t>
            </w:r>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FF823E"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6B8D"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0ED0B3" w14:textId="77777777" w:rsidR="00806FC4" w:rsidRPr="00876136" w:rsidRDefault="00806FC4" w:rsidP="00C74315">
            <w:r w:rsidRPr="00876136">
              <w:t>UNIT</w:t>
            </w:r>
          </w:p>
        </w:tc>
      </w:tr>
      <w:tr w:rsidR="00806FC4" w:rsidRPr="00876136" w:rsidDel="00A801F6" w14:paraId="57CB9154" w14:textId="20432936" w:rsidTr="009D6E9B">
        <w:trPr>
          <w:del w:id="611" w:author="Ferhat Erata" w:date="2015-02-24T17:46:00Z"/>
        </w:trPr>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09DF1B" w14:textId="376AB971" w:rsidR="00806FC4" w:rsidRPr="00876136" w:rsidDel="00A801F6" w:rsidRDefault="00806FC4" w:rsidP="00C74315">
            <w:pPr>
              <w:rPr>
                <w:del w:id="612" w:author="Ferhat Erata" w:date="2015-02-24T17:46:00Z"/>
              </w:rPr>
            </w:pPr>
            <w:del w:id="613" w:author="Ferhat Erata" w:date="2015-02-24T17:46:00Z">
              <w:r w:rsidRPr="00876136" w:rsidDel="00A801F6">
                <w:delText>[M10]</w:delText>
              </w:r>
            </w:del>
          </w:p>
        </w:tc>
        <w:tc>
          <w:tcPr>
            <w:tcW w:w="277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5C0D491" w14:textId="1458FDF8" w:rsidR="00806FC4" w:rsidRPr="00876136" w:rsidDel="00A801F6" w:rsidRDefault="00806FC4" w:rsidP="00C74315">
            <w:pPr>
              <w:rPr>
                <w:del w:id="614" w:author="Ferhat Erata" w:date="2015-02-24T17:46:00Z"/>
              </w:rPr>
            </w:pPr>
            <w:del w:id="615" w:author="Ferhat Erata" w:date="2015-02-24T17:46:00Z">
              <w:r w:rsidRPr="00876136" w:rsidDel="00A801F6">
                <w:delText>D7.6.4 ModelWriter-ITEA's Google+ Group</w:delText>
              </w:r>
            </w:del>
          </w:p>
        </w:tc>
        <w:tc>
          <w:tcPr>
            <w:tcW w:w="5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A79CA3" w14:textId="3513C55F" w:rsidR="00806FC4" w:rsidRPr="00876136" w:rsidDel="00A801F6" w:rsidRDefault="00806FC4" w:rsidP="00C74315">
            <w:pPr>
              <w:rPr>
                <w:del w:id="616" w:author="Ferhat Erata" w:date="2015-02-24T17:46:00Z"/>
              </w:rPr>
            </w:pPr>
            <w:del w:id="617" w:author="Ferhat Erata" w:date="2015-02-24T17:46:00Z">
              <w:r w:rsidRPr="00876136" w:rsidDel="00A801F6">
                <w:delText>SW</w:delText>
              </w:r>
            </w:del>
          </w:p>
        </w:tc>
        <w:tc>
          <w:tcPr>
            <w:tcW w:w="6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30EA84" w14:textId="5287A2C8" w:rsidR="00806FC4" w:rsidRPr="00876136" w:rsidDel="00A801F6" w:rsidRDefault="00806FC4" w:rsidP="00C74315">
            <w:pPr>
              <w:rPr>
                <w:del w:id="618" w:author="Ferhat Erata" w:date="2015-02-24T17:46:00Z"/>
              </w:rPr>
            </w:pPr>
            <w:del w:id="619" w:author="Ferhat Erata" w:date="2015-02-24T17:46:00Z">
              <w:r w:rsidRPr="00876136" w:rsidDel="00A801F6">
                <w:delText>Public</w:delText>
              </w:r>
            </w:del>
          </w:p>
        </w:tc>
        <w:tc>
          <w:tcPr>
            <w:tcW w:w="61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A18081" w14:textId="387CA142" w:rsidR="00806FC4" w:rsidRPr="00876136" w:rsidDel="00A801F6" w:rsidRDefault="00806FC4" w:rsidP="00C74315">
            <w:pPr>
              <w:rPr>
                <w:del w:id="620" w:author="Ferhat Erata" w:date="2015-02-24T17:46:00Z"/>
              </w:rPr>
            </w:pPr>
            <w:del w:id="621" w:author="Ferhat Erata" w:date="2015-02-24T17:46:00Z">
              <w:r w:rsidRPr="00876136" w:rsidDel="00A801F6">
                <w:delText>UNIT</w:delText>
              </w:r>
            </w:del>
          </w:p>
        </w:tc>
      </w:tr>
    </w:tbl>
    <w:p w14:paraId="379333C2" w14:textId="77777777" w:rsidR="00806FC4" w:rsidRPr="00876136" w:rsidRDefault="00806FC4" w:rsidP="00D95FBE">
      <w:pPr>
        <w:pStyle w:val="Heading3"/>
      </w:pPr>
      <w:bookmarkStart w:id="622" w:name="_Toc412553017"/>
      <w:r w:rsidRPr="00876136">
        <w:t>T7.7 - Standardization [LORIA + UNIT + KOCSISTEM]</w:t>
      </w:r>
      <w:bookmarkEnd w:id="622"/>
    </w:p>
    <w:tbl>
      <w:tblPr>
        <w:tblW w:w="5000" w:type="pct"/>
        <w:tblCellMar>
          <w:top w:w="15" w:type="dxa"/>
          <w:left w:w="15" w:type="dxa"/>
          <w:bottom w:w="15" w:type="dxa"/>
          <w:right w:w="15" w:type="dxa"/>
        </w:tblCellMar>
        <w:tblLook w:val="04A0" w:firstRow="1" w:lastRow="0" w:firstColumn="1" w:lastColumn="0" w:noHBand="0" w:noVBand="1"/>
      </w:tblPr>
      <w:tblGrid>
        <w:gridCol w:w="1524"/>
        <w:gridCol w:w="8878"/>
        <w:gridCol w:w="1461"/>
        <w:gridCol w:w="1750"/>
        <w:gridCol w:w="1769"/>
      </w:tblGrid>
      <w:tr w:rsidR="00806FC4" w:rsidRPr="00876136" w14:paraId="268E4451"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357710" w14:textId="77777777" w:rsidR="00806FC4" w:rsidRPr="00876136" w:rsidRDefault="00806FC4" w:rsidP="00C74315">
            <w:pPr>
              <w:rPr>
                <w:b/>
              </w:rPr>
            </w:pPr>
            <w:r w:rsidRPr="00876136">
              <w:rPr>
                <w:b/>
              </w:rPr>
              <w:t>Month</w:t>
            </w:r>
          </w:p>
        </w:tc>
        <w:tc>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2575A2" w14:textId="77777777" w:rsidR="00806FC4" w:rsidRPr="00876136" w:rsidRDefault="00806FC4" w:rsidP="00C74315">
            <w:pPr>
              <w:rPr>
                <w:b/>
              </w:rPr>
            </w:pPr>
            <w:r w:rsidRPr="00876136">
              <w:rPr>
                <w:b/>
              </w:rPr>
              <w:t>Deliverable</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E9302" w14:textId="77777777" w:rsidR="00806FC4" w:rsidRPr="00876136" w:rsidRDefault="00806FC4" w:rsidP="00C74315">
            <w:pPr>
              <w:rPr>
                <w:b/>
              </w:rPr>
            </w:pPr>
            <w:r w:rsidRPr="00876136">
              <w:rPr>
                <w:b/>
              </w:rPr>
              <w:t>Type</w:t>
            </w:r>
          </w:p>
        </w:tc>
        <w:tc>
          <w:tcPr>
            <w:tcW w:w="5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FA6E52" w14:textId="77777777" w:rsidR="00806FC4" w:rsidRPr="00876136" w:rsidRDefault="00806FC4" w:rsidP="00C74315">
            <w:pPr>
              <w:rPr>
                <w:b/>
              </w:rPr>
            </w:pPr>
            <w:r w:rsidRPr="00876136">
              <w:rPr>
                <w:b/>
              </w:rPr>
              <w:t>Access</w:t>
            </w:r>
          </w:p>
        </w:tc>
        <w:tc>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671B46" w14:textId="77777777" w:rsidR="00806FC4" w:rsidRPr="00876136" w:rsidRDefault="00806FC4" w:rsidP="00C74315">
            <w:pPr>
              <w:rPr>
                <w:b/>
              </w:rPr>
            </w:pPr>
            <w:r w:rsidRPr="00876136">
              <w:rPr>
                <w:b/>
              </w:rPr>
              <w:t>Leader</w:t>
            </w:r>
          </w:p>
        </w:tc>
      </w:tr>
      <w:tr w:rsidR="00806FC4" w:rsidRPr="00876136" w14:paraId="1826D2ED"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DFA2E1" w14:textId="77777777" w:rsidR="00806FC4" w:rsidRPr="00876136" w:rsidRDefault="00806FC4" w:rsidP="00C74315">
            <w:r w:rsidRPr="00876136">
              <w:t>[M34]</w:t>
            </w:r>
          </w:p>
        </w:tc>
        <w:tc>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786835" w14:textId="77777777" w:rsidR="00806FC4" w:rsidRPr="00876136" w:rsidRDefault="00806FC4" w:rsidP="00C74315">
            <w:r w:rsidRPr="00876136">
              <w:t>D7.7.1 ModelWriter and standardization activities</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428443" w14:textId="77777777" w:rsidR="00806FC4" w:rsidRPr="00876136" w:rsidRDefault="00806FC4" w:rsidP="00C74315">
            <w:r w:rsidRPr="00876136">
              <w:t>SW</w:t>
            </w:r>
          </w:p>
        </w:tc>
        <w:tc>
          <w:tcPr>
            <w:tcW w:w="5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D8AB00" w14:textId="77777777" w:rsidR="00806FC4" w:rsidRPr="00876136" w:rsidRDefault="00806FC4" w:rsidP="00C74315">
            <w:r w:rsidRPr="00876136">
              <w:t>Public</w:t>
            </w:r>
          </w:p>
        </w:tc>
        <w:tc>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4DC5D" w14:textId="77777777" w:rsidR="00806FC4" w:rsidRPr="00876136" w:rsidRDefault="00806FC4" w:rsidP="00C74315">
            <w:r w:rsidRPr="00876136">
              <w:t>LORIA</w:t>
            </w:r>
          </w:p>
        </w:tc>
      </w:tr>
    </w:tbl>
    <w:p w14:paraId="12CDDA51" w14:textId="77777777" w:rsidR="00397C56" w:rsidRPr="00876136" w:rsidRDefault="00397C56" w:rsidP="00C74315"/>
    <w:sectPr w:rsidR="00397C56" w:rsidRPr="00876136" w:rsidSect="0042502D">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Ferhat Erata" w:date="2015-02-24T14:02:00Z" w:initials="FE">
    <w:p w14:paraId="3EFAEDF0" w14:textId="738C4BD3" w:rsidR="00752739" w:rsidRDefault="00752739">
      <w:pPr>
        <w:pStyle w:val="CommentText"/>
      </w:pPr>
      <w:r>
        <w:rPr>
          <w:rStyle w:val="CommentReference"/>
        </w:rPr>
        <w:annotationRef/>
      </w:r>
      <w:r>
        <w:t xml:space="preserve">Marwa: </w:t>
      </w:r>
      <w:r w:rsidRPr="009D3DC8">
        <w:t>Since Airbus is the leader we should figure them before Obeo</w:t>
      </w:r>
      <w:r>
        <w:t>.</w:t>
      </w:r>
    </w:p>
    <w:p w14:paraId="55B09D38" w14:textId="77777777" w:rsidR="00752739" w:rsidRDefault="00752739">
      <w:pPr>
        <w:pStyle w:val="CommentText"/>
      </w:pPr>
    </w:p>
    <w:p w14:paraId="06D8A04D" w14:textId="4C4913F8" w:rsidR="00752739" w:rsidRDefault="00752739">
      <w:pPr>
        <w:pStyle w:val="CommentText"/>
      </w:pPr>
      <w:r>
        <w:t>Ferhat: OK</w:t>
      </w:r>
    </w:p>
  </w:comment>
  <w:comment w:id="13" w:author="Ferhat Erata" w:date="2015-02-24T13:23:00Z" w:initials="FE">
    <w:p w14:paraId="07A9F4BB" w14:textId="77777777" w:rsidR="00752739" w:rsidRDefault="00752739">
      <w:pPr>
        <w:pStyle w:val="CommentText"/>
      </w:pPr>
      <w:r>
        <w:rPr>
          <w:rStyle w:val="CommentReference"/>
        </w:rPr>
        <w:annotationRef/>
      </w:r>
      <w:r>
        <w:t xml:space="preserve">Anne suggested to assign the leadership of this deliver to someone else such as HISBIM. </w:t>
      </w:r>
    </w:p>
    <w:p w14:paraId="58E8A2D5" w14:textId="77777777" w:rsidR="00752739" w:rsidRDefault="00752739">
      <w:pPr>
        <w:pStyle w:val="CommentText"/>
      </w:pPr>
    </w:p>
    <w:p w14:paraId="682F10AE" w14:textId="547A22AC" w:rsidR="00752739" w:rsidRDefault="00752739">
      <w:pPr>
        <w:pStyle w:val="CommentText"/>
      </w:pPr>
      <w:r>
        <w:t>Ferhat: We agree on this change. Since they have the most effort in the WP1.</w:t>
      </w:r>
    </w:p>
    <w:p w14:paraId="7E249664" w14:textId="77777777" w:rsidR="00752739" w:rsidRDefault="00752739">
      <w:pPr>
        <w:pStyle w:val="CommentText"/>
      </w:pPr>
    </w:p>
    <w:p w14:paraId="5CAA72A9" w14:textId="11FDB2CF" w:rsidR="00752739" w:rsidRDefault="00752739">
      <w:pPr>
        <w:pStyle w:val="CommentText"/>
      </w:pPr>
      <w:r>
        <w:t>There is no opposition in the telco.</w:t>
      </w:r>
    </w:p>
  </w:comment>
  <w:comment w:id="21" w:author="Ferhat Erata" w:date="2015-02-24T13:30:00Z" w:initials="FE">
    <w:p w14:paraId="1659EB00" w14:textId="767340F5" w:rsidR="00752739" w:rsidRDefault="00752739">
      <w:pPr>
        <w:pStyle w:val="CommentText"/>
      </w:pPr>
      <w:r>
        <w:rPr>
          <w:rStyle w:val="CommentReference"/>
        </w:rPr>
        <w:annotationRef/>
      </w:r>
      <w:r>
        <w:t xml:space="preserve">Claire: </w:t>
      </w:r>
      <w:r w:rsidRPr="00DF0F39">
        <w:t>KUL not in pie chart but present in deliverables</w:t>
      </w:r>
      <w:r>
        <w:t>.</w:t>
      </w:r>
    </w:p>
    <w:p w14:paraId="084FBF87" w14:textId="77777777" w:rsidR="00752739" w:rsidRDefault="00752739">
      <w:pPr>
        <w:pStyle w:val="CommentText"/>
      </w:pPr>
    </w:p>
    <w:p w14:paraId="3E8FE992" w14:textId="605B6C4D" w:rsidR="00752739" w:rsidRDefault="00752739">
      <w:pPr>
        <w:pStyle w:val="CommentText"/>
      </w:pPr>
      <w:r>
        <w:t>Ferhat: We should keep the contribution of Belgian partners in the first CR. Since their participation is not final until the summer, Active partner should lead the deliverables. KUL1 stated that they cannot contribute until their funding is approved. Specifically they will not certainly participate the deliverables of the first year.</w:t>
      </w:r>
    </w:p>
  </w:comment>
  <w:comment w:id="20" w:author="Ferhat Erata" w:date="2015-02-24T13:28:00Z" w:initials="FE">
    <w:p w14:paraId="499A55DC" w14:textId="4A01FFBE" w:rsidR="00752739" w:rsidRDefault="00752739">
      <w:pPr>
        <w:pStyle w:val="CommentText"/>
      </w:pPr>
      <w:r>
        <w:rPr>
          <w:rStyle w:val="CommentReference"/>
        </w:rPr>
        <w:annotationRef/>
      </w:r>
      <w:r>
        <w:t xml:space="preserve">Claire: </w:t>
      </w:r>
      <w:r w:rsidRPr="007B0F5A">
        <w:t>Sogeti is back in the con</w:t>
      </w:r>
      <w:r>
        <w:t>sortium. What about VUB and KUL</w:t>
      </w:r>
      <w:r w:rsidRPr="007B0F5A">
        <w:t>? If they are back, they should also appear in the pie charts and in the WP. They occur in this list and in some of the WP but not enough cf D2.2.1</w:t>
      </w:r>
      <w:r>
        <w:t>.</w:t>
      </w:r>
    </w:p>
    <w:p w14:paraId="71847973" w14:textId="77777777" w:rsidR="00752739" w:rsidRDefault="00752739">
      <w:pPr>
        <w:pStyle w:val="CommentText"/>
      </w:pPr>
    </w:p>
    <w:p w14:paraId="49BCE84D" w14:textId="6EC29089" w:rsidR="00752739" w:rsidRDefault="00752739">
      <w:pPr>
        <w:pStyle w:val="CommentText"/>
      </w:pPr>
      <w:r>
        <w:t xml:space="preserve">Ferhat: We have prepared an alternative pie chart that shows the case of participation of Belgium is final.  </w:t>
      </w:r>
    </w:p>
  </w:comment>
  <w:comment w:id="50" w:author="Ferhat Erata" w:date="2015-02-24T13:37:00Z" w:initials="FE">
    <w:p w14:paraId="3774BB1D" w14:textId="307D23A0" w:rsidR="00752739" w:rsidRDefault="00752739">
      <w:pPr>
        <w:pStyle w:val="CommentText"/>
      </w:pPr>
      <w:r>
        <w:rPr>
          <w:rStyle w:val="CommentReference"/>
        </w:rPr>
        <w:annotationRef/>
      </w:r>
      <w:r>
        <w:t xml:space="preserve">Claire: </w:t>
      </w:r>
      <w:r w:rsidRPr="00793234">
        <w:t>KUL should lead the parsing task</w:t>
      </w:r>
      <w:r>
        <w:t>.</w:t>
      </w:r>
    </w:p>
    <w:p w14:paraId="10F56054" w14:textId="77777777" w:rsidR="00752739" w:rsidRDefault="00752739">
      <w:pPr>
        <w:pStyle w:val="CommentText"/>
      </w:pPr>
    </w:p>
    <w:p w14:paraId="4BCC71F0" w14:textId="01BB219E" w:rsidR="00752739" w:rsidRDefault="00752739">
      <w:pPr>
        <w:pStyle w:val="CommentText"/>
      </w:pPr>
      <w:r>
        <w:t>Ferhat: It is OK but their participation is not final. In this period, Prof Soen Moens stated they could not contribute until the new proposal is approved.  LORIA should lead the deliverable until they join. Later we can reassign the leadership in the second CR.</w:t>
      </w:r>
    </w:p>
  </w:comment>
  <w:comment w:id="84" w:author="Ferhat Erata" w:date="2015-02-24T13:41:00Z" w:initials="FE">
    <w:p w14:paraId="634A0211" w14:textId="1729D5C1" w:rsidR="00752739" w:rsidRDefault="00752739">
      <w:pPr>
        <w:pStyle w:val="CommentText"/>
      </w:pPr>
      <w:r>
        <w:rPr>
          <w:rStyle w:val="CommentReference"/>
        </w:rPr>
        <w:annotationRef/>
      </w:r>
      <w:r>
        <w:t xml:space="preserve">Claire: </w:t>
      </w:r>
      <w:r w:rsidRPr="009D3FBE">
        <w:t xml:space="preserve">KUL should lead the </w:t>
      </w:r>
      <w:r>
        <w:t>development</w:t>
      </w:r>
      <w:r w:rsidRPr="009D3FBE">
        <w:t xml:space="preserve"> of the parser</w:t>
      </w:r>
      <w:r>
        <w:t>.</w:t>
      </w:r>
    </w:p>
    <w:p w14:paraId="61871B29" w14:textId="77777777" w:rsidR="00752739" w:rsidRDefault="00752739">
      <w:pPr>
        <w:pStyle w:val="CommentText"/>
      </w:pPr>
    </w:p>
    <w:p w14:paraId="3AFA0922" w14:textId="1231ACA4" w:rsidR="00752739" w:rsidRDefault="00752739">
      <w:pPr>
        <w:pStyle w:val="CommentText"/>
      </w:pPr>
      <w:r>
        <w:t>Ferhat: Yes. You are right. But until new proposal with Sogeti will be approved, I think LORIA is the best suitable active partner to lead this deliverable. In fact, we have prepared the changes w.r.t your last email about WP2.</w:t>
      </w:r>
    </w:p>
  </w:comment>
  <w:comment w:id="138" w:author="Ferhat Erata" w:date="2015-02-24T14:08:00Z" w:initials="FE">
    <w:p w14:paraId="761D5B58" w14:textId="77777777" w:rsidR="00752739" w:rsidRDefault="00752739" w:rsidP="005E6951">
      <w:pPr>
        <w:pStyle w:val="CommentText"/>
      </w:pPr>
      <w:r>
        <w:rPr>
          <w:rStyle w:val="CommentReference"/>
        </w:rPr>
        <w:annotationRef/>
      </w:r>
      <w:r>
        <w:t>Marwa: OBEO Cannot accept this leadership</w:t>
      </w:r>
    </w:p>
    <w:p w14:paraId="5F4644A4" w14:textId="77777777" w:rsidR="00752739" w:rsidRDefault="00752739" w:rsidP="005E6951">
      <w:pPr>
        <w:pStyle w:val="CommentText"/>
      </w:pPr>
      <w:r>
        <w:t>Since:</w:t>
      </w:r>
    </w:p>
    <w:p w14:paraId="25C42338" w14:textId="77777777" w:rsidR="00752739" w:rsidRDefault="00752739" w:rsidP="005E6951">
      <w:pPr>
        <w:pStyle w:val="CommentText"/>
      </w:pPr>
      <w:r>
        <w:t>1 - We have no cost and effort basically for this WP.</w:t>
      </w:r>
    </w:p>
    <w:p w14:paraId="7087D470" w14:textId="77777777" w:rsidR="00752739" w:rsidRDefault="00752739" w:rsidP="005E6951">
      <w:pPr>
        <w:pStyle w:val="CommentText"/>
      </w:pPr>
      <w:r>
        <w:t>2 - We have already participating to this WP in D2.1.2 and D2.5.1</w:t>
      </w:r>
    </w:p>
    <w:p w14:paraId="25EDB643" w14:textId="77777777" w:rsidR="00752739" w:rsidRDefault="00752739" w:rsidP="005E6951">
      <w:pPr>
        <w:pStyle w:val="CommentText"/>
      </w:pPr>
    </w:p>
    <w:p w14:paraId="66F32E52" w14:textId="37DC4369" w:rsidR="00752739" w:rsidRDefault="00752739" w:rsidP="005E6951">
      <w:pPr>
        <w:pStyle w:val="CommentText"/>
      </w:pPr>
      <w:r>
        <w:t>Ferhat: Let’s discuss with WP leader. Sogeti is the most appropriate. But we should assign an active partner until Belgian Funding is approved.</w:t>
      </w:r>
    </w:p>
  </w:comment>
  <w:comment w:id="205" w:author="Ferhat Erata" w:date="2015-02-24T14:23:00Z" w:initials="FE">
    <w:p w14:paraId="6951E7AA" w14:textId="77777777" w:rsidR="00752739" w:rsidRDefault="00752739" w:rsidP="00252223">
      <w:pPr>
        <w:pStyle w:val="CommentText"/>
      </w:pPr>
      <w:r>
        <w:rPr>
          <w:rStyle w:val="CommentReference"/>
        </w:rPr>
        <w:annotationRef/>
      </w:r>
      <w:r>
        <w:t>Marwa: Basing on Monique replay The leadership is for KUL2.</w:t>
      </w:r>
    </w:p>
    <w:p w14:paraId="54D39787" w14:textId="77777777" w:rsidR="00752739" w:rsidRDefault="00752739" w:rsidP="00252223">
      <w:pPr>
        <w:pStyle w:val="CommentText"/>
      </w:pPr>
    </w:p>
    <w:p w14:paraId="5A5C87A0" w14:textId="0631486B" w:rsidR="00752739" w:rsidRDefault="00752739" w:rsidP="00252223">
      <w:pPr>
        <w:pStyle w:val="CommentText"/>
      </w:pPr>
      <w:r>
        <w:t>In addition, we will need  to shift the deadline to M7</w:t>
      </w:r>
    </w:p>
    <w:p w14:paraId="3615C2AD" w14:textId="611A8329" w:rsidR="00752739" w:rsidRDefault="00752739">
      <w:pPr>
        <w:pStyle w:val="CommentText"/>
      </w:pPr>
    </w:p>
    <w:p w14:paraId="40BDA38F" w14:textId="5B83D238" w:rsidR="00752739" w:rsidRDefault="00752739">
      <w:pPr>
        <w:pStyle w:val="CommentText"/>
      </w:pPr>
      <w:r>
        <w:t xml:space="preserve">Ferhat: We shifted to M7. </w:t>
      </w:r>
    </w:p>
    <w:p w14:paraId="28F7E6FF" w14:textId="1D8EED12" w:rsidR="00752739" w:rsidRDefault="00752739">
      <w:pPr>
        <w:pStyle w:val="CommentText"/>
      </w:pPr>
      <w:r>
        <w:t xml:space="preserve">Yes the leadership belongs to KUL2 but after the Belgian funding is approved. So basically we should assign a leader in case of the drop of Belgian consortium. </w:t>
      </w:r>
    </w:p>
  </w:comment>
  <w:comment w:id="275" w:author="Ferhat Erata" w:date="2015-02-24T14:25:00Z" w:initials="FE">
    <w:p w14:paraId="48F7397F" w14:textId="62089932" w:rsidR="00752739" w:rsidRDefault="00752739" w:rsidP="008C11B0">
      <w:pPr>
        <w:pStyle w:val="CommentText"/>
      </w:pPr>
      <w:r>
        <w:rPr>
          <w:rStyle w:val="CommentReference"/>
        </w:rPr>
        <w:annotationRef/>
      </w:r>
      <w:r>
        <w:t>Marwa: OBEO proposes KoçSistem as Leader:</w:t>
      </w:r>
    </w:p>
    <w:p w14:paraId="4F65A669" w14:textId="77777777" w:rsidR="00752739" w:rsidRDefault="00752739" w:rsidP="008C11B0">
      <w:pPr>
        <w:pStyle w:val="CommentText"/>
      </w:pPr>
      <w:r>
        <w:t xml:space="preserve">Since this task is about adding behavior in traditional word processing. </w:t>
      </w:r>
    </w:p>
    <w:p w14:paraId="09ADEBDB" w14:textId="77777777" w:rsidR="00752739" w:rsidRDefault="00752739" w:rsidP="008C11B0">
      <w:pPr>
        <w:pStyle w:val="CommentText"/>
      </w:pPr>
    </w:p>
    <w:p w14:paraId="703DDEA3" w14:textId="61EB5436" w:rsidR="00752739" w:rsidRDefault="00752739" w:rsidP="008C11B0">
      <w:pPr>
        <w:pStyle w:val="CommentText"/>
      </w:pPr>
      <w:r>
        <w:t xml:space="preserve">As KoçSistem has some skills with .Net, they could be very useful to add integration with Word (and other authoring tools, like LibreOffice or web based editors). </w:t>
      </w:r>
    </w:p>
    <w:p w14:paraId="46CB6AC9" w14:textId="77777777" w:rsidR="00752739" w:rsidRDefault="00752739" w:rsidP="008C11B0">
      <w:pPr>
        <w:pStyle w:val="CommentText"/>
      </w:pPr>
    </w:p>
    <w:p w14:paraId="68B6587F" w14:textId="10930842" w:rsidR="00752739" w:rsidRDefault="00752739" w:rsidP="008C11B0">
      <w:pPr>
        <w:pStyle w:val="CommentText"/>
      </w:pPr>
      <w:r>
        <w:t>And the second subject of this task is about Eclipse editor UI, it could be a good opportunity for KoçSistem company to ramp up on Eclipse technologies.</w:t>
      </w:r>
    </w:p>
    <w:p w14:paraId="132E94C7" w14:textId="77777777" w:rsidR="00752739" w:rsidRDefault="00752739" w:rsidP="008C11B0">
      <w:pPr>
        <w:pStyle w:val="CommentText"/>
      </w:pPr>
    </w:p>
    <w:p w14:paraId="05F2740E" w14:textId="10E64A86" w:rsidR="00752739" w:rsidRDefault="00752739" w:rsidP="008C11B0">
      <w:pPr>
        <w:pStyle w:val="CommentText"/>
      </w:pPr>
      <w:r>
        <w:t>Ferhat: Lets discuss.</w:t>
      </w:r>
    </w:p>
  </w:comment>
  <w:comment w:id="311" w:author="Ferhat Erata" w:date="2015-02-24T14:29:00Z" w:initials="FE">
    <w:p w14:paraId="7E6878E0" w14:textId="17ED1DAF" w:rsidR="00752739" w:rsidRDefault="00752739" w:rsidP="006205CA">
      <w:pPr>
        <w:pStyle w:val="CommentText"/>
      </w:pPr>
      <w:r>
        <w:rPr>
          <w:rStyle w:val="CommentReference"/>
        </w:rPr>
        <w:annotationRef/>
      </w:r>
      <w:r>
        <w:t>Marwa: OBEO proposes UNIT  to lead this task since they have 2.24 PY.</w:t>
      </w:r>
    </w:p>
    <w:p w14:paraId="08F21A39" w14:textId="77777777" w:rsidR="00752739" w:rsidRDefault="00752739" w:rsidP="006205CA">
      <w:pPr>
        <w:pStyle w:val="CommentText"/>
      </w:pPr>
    </w:p>
    <w:p w14:paraId="6F0B9440" w14:textId="09C55942" w:rsidR="00752739" w:rsidRDefault="00752739" w:rsidP="006205CA">
      <w:pPr>
        <w:pStyle w:val="CommentText"/>
      </w:pPr>
      <w:r>
        <w:t>OBEO has only 0.6 PY for all the WP6, so we can't do by ourselves this task.</w:t>
      </w:r>
    </w:p>
    <w:p w14:paraId="7AD25B77" w14:textId="77777777" w:rsidR="00752739" w:rsidRDefault="00752739" w:rsidP="006205CA">
      <w:pPr>
        <w:pStyle w:val="CommentText"/>
      </w:pPr>
    </w:p>
    <w:p w14:paraId="1A1122A0" w14:textId="7CEC82F4" w:rsidR="00752739" w:rsidRDefault="00752739" w:rsidP="006205CA">
      <w:pPr>
        <w:pStyle w:val="CommentText"/>
      </w:pPr>
      <w:r>
        <w:t xml:space="preserve">Ferhat: Normally in FPP we stated not to participate writer user interface and writer enhancements because we don’t have expertise and resource.  </w:t>
      </w:r>
    </w:p>
  </w:comment>
  <w:comment w:id="355" w:author="Ferhat Erata" w:date="2015-02-24T14:34:00Z" w:initials="FE">
    <w:p w14:paraId="0E2B4213" w14:textId="6D8EB433" w:rsidR="00752739" w:rsidRDefault="00752739" w:rsidP="00A938E4">
      <w:pPr>
        <w:pStyle w:val="CommentText"/>
      </w:pPr>
      <w:r>
        <w:rPr>
          <w:rStyle w:val="CommentReference"/>
        </w:rPr>
        <w:annotationRef/>
      </w:r>
      <w:r>
        <w:t>Marwa: Obeo proposes KoçSistem to lead this task since they have 1.82 YM.</w:t>
      </w:r>
    </w:p>
    <w:p w14:paraId="2C9282DC" w14:textId="77777777" w:rsidR="00752739" w:rsidRDefault="00752739" w:rsidP="00A938E4">
      <w:pPr>
        <w:pStyle w:val="CommentText"/>
      </w:pPr>
    </w:p>
    <w:p w14:paraId="65949197" w14:textId="0BB2EEFE" w:rsidR="00752739" w:rsidRDefault="00752739" w:rsidP="00A938E4">
      <w:pPr>
        <w:pStyle w:val="CommentText"/>
      </w:pPr>
      <w:r>
        <w:t>Obeo has only 0.6 YM for all the WP6, so we can't do by ourselves this task.</w:t>
      </w:r>
    </w:p>
  </w:comment>
  <w:comment w:id="417" w:author="Ferhat Erata" w:date="2015-02-24T14:40:00Z" w:initials="FE">
    <w:p w14:paraId="1580F1A6" w14:textId="70244539" w:rsidR="00752739" w:rsidRDefault="00752739" w:rsidP="00EC5528">
      <w:pPr>
        <w:pStyle w:val="CommentText"/>
      </w:pPr>
      <w:r>
        <w:rPr>
          <w:rStyle w:val="CommentReference"/>
        </w:rPr>
        <w:annotationRef/>
      </w:r>
      <w:r>
        <w:t>Marwa: Obeo proposes KoçSistem to lead this task since they have 1.82 YM.</w:t>
      </w:r>
    </w:p>
    <w:p w14:paraId="0EC33D2E" w14:textId="77777777" w:rsidR="00752739" w:rsidRDefault="00752739" w:rsidP="00EC5528">
      <w:pPr>
        <w:pStyle w:val="CommentText"/>
      </w:pPr>
    </w:p>
    <w:p w14:paraId="6EBB4976" w14:textId="730ED950" w:rsidR="00752739" w:rsidRDefault="00752739" w:rsidP="00EC5528">
      <w:pPr>
        <w:pStyle w:val="CommentText"/>
      </w:pPr>
      <w:r>
        <w:t>Obeo has only 0.6 YM for all the WP6, so we can't do by ourselves this task.</w:t>
      </w:r>
    </w:p>
  </w:comment>
  <w:comment w:id="495" w:author="Ferhat Erata" w:date="2015-02-24T14:08:00Z" w:initials="FE">
    <w:p w14:paraId="3A37B218" w14:textId="77777777" w:rsidR="00662D09" w:rsidRDefault="00662D09" w:rsidP="00662D09">
      <w:pPr>
        <w:pStyle w:val="CommentText"/>
      </w:pPr>
      <w:r>
        <w:rPr>
          <w:rStyle w:val="CommentReference"/>
        </w:rPr>
        <w:annotationRef/>
      </w:r>
      <w:r>
        <w:t>Marwa: OBEO Cannot accept this leadership</w:t>
      </w:r>
    </w:p>
    <w:p w14:paraId="05B82866" w14:textId="77777777" w:rsidR="00662D09" w:rsidRDefault="00662D09" w:rsidP="00662D09">
      <w:pPr>
        <w:pStyle w:val="CommentText"/>
      </w:pPr>
      <w:r>
        <w:t>Since:</w:t>
      </w:r>
    </w:p>
    <w:p w14:paraId="04F29731" w14:textId="77777777" w:rsidR="00662D09" w:rsidRDefault="00662D09" w:rsidP="00662D09">
      <w:pPr>
        <w:pStyle w:val="CommentText"/>
      </w:pPr>
      <w:r>
        <w:t>1 - We have no cost and effort basically for this WP.</w:t>
      </w:r>
    </w:p>
    <w:p w14:paraId="699EE6E0" w14:textId="77777777" w:rsidR="00662D09" w:rsidRDefault="00662D09" w:rsidP="00662D09">
      <w:pPr>
        <w:pStyle w:val="CommentText"/>
      </w:pPr>
      <w:r>
        <w:t>2 - We have already participating to this WP in D2.1.2 and D2.5.1</w:t>
      </w:r>
    </w:p>
    <w:p w14:paraId="100C026F" w14:textId="77777777" w:rsidR="00662D09" w:rsidRDefault="00662D09" w:rsidP="00662D09">
      <w:pPr>
        <w:pStyle w:val="CommentText"/>
      </w:pPr>
    </w:p>
    <w:p w14:paraId="37C614BF" w14:textId="77777777" w:rsidR="00662D09" w:rsidRDefault="00662D09" w:rsidP="00662D09">
      <w:pPr>
        <w:pStyle w:val="CommentText"/>
      </w:pPr>
      <w:r>
        <w:t>Ferhat: Let’s discuss with WP leader. Sogeti is the most appropriate. But we should assign an active partner until Belgian Funding is approved.</w:t>
      </w:r>
    </w:p>
  </w:comment>
  <w:comment w:id="531" w:author="Ferhat Erata" w:date="2015-02-24T14:37:00Z" w:initials="FE">
    <w:p w14:paraId="0A1A4AC6" w14:textId="4782619C" w:rsidR="00752739" w:rsidRDefault="00752739" w:rsidP="00912019">
      <w:pPr>
        <w:pStyle w:val="CommentText"/>
      </w:pPr>
      <w:r>
        <w:rPr>
          <w:rStyle w:val="CommentReference"/>
        </w:rPr>
        <w:annotationRef/>
      </w:r>
      <w:r>
        <w:t>Marwa: Obeo proposes KoçSistem to lead this task since they have 1.82 YM.</w:t>
      </w:r>
    </w:p>
    <w:p w14:paraId="2DB3435B" w14:textId="77777777" w:rsidR="00752739" w:rsidRDefault="00752739" w:rsidP="00912019">
      <w:pPr>
        <w:pStyle w:val="CommentText"/>
      </w:pPr>
    </w:p>
    <w:p w14:paraId="3146C836" w14:textId="512BC117" w:rsidR="00752739" w:rsidRDefault="00752739" w:rsidP="00912019">
      <w:pPr>
        <w:pStyle w:val="CommentText"/>
      </w:pPr>
      <w:r>
        <w:t>Obeo has only 0.6 YM for all the WP6, so we can't do by ourselves this task.</w:t>
      </w:r>
    </w:p>
  </w:comment>
  <w:comment w:id="566" w:author="Ferhat Erata" w:date="2015-02-24T13:21:00Z" w:initials="FE">
    <w:p w14:paraId="4D6A87EA" w14:textId="77777777" w:rsidR="00752739" w:rsidRDefault="00752739" w:rsidP="007466A2">
      <w:pPr>
        <w:pStyle w:val="CommentText"/>
      </w:pPr>
      <w:r>
        <w:rPr>
          <w:rStyle w:val="CommentReference"/>
        </w:rPr>
        <w:annotationRef/>
      </w:r>
      <w:r>
        <w:rPr>
          <w:rStyle w:val="CommentReference"/>
        </w:rPr>
        <w:annotationRef/>
      </w:r>
      <w:r>
        <w:t xml:space="preserve">Anne suggested to re-assign the responsibilities of D7.2.1; D7.2.2 and D7.2.3. </w:t>
      </w:r>
    </w:p>
    <w:p w14:paraId="3C8C6EA4" w14:textId="42ED717B" w:rsidR="00752739" w:rsidRDefault="00752739">
      <w:pPr>
        <w:pStyle w:val="CommentText"/>
      </w:pPr>
      <w:r>
        <w:t xml:space="preserve">However the table is constituted w.r.t FPP. This should be discussed by WP leader. </w:t>
      </w:r>
    </w:p>
  </w:comment>
  <w:comment w:id="581" w:author="Ferhat Erata" w:date="2015-02-24T14:51:00Z" w:initials="FE">
    <w:p w14:paraId="630DCC1C" w14:textId="11B99806" w:rsidR="00752739" w:rsidRDefault="00752739" w:rsidP="00D6507D">
      <w:pPr>
        <w:pStyle w:val="CommentText"/>
      </w:pPr>
      <w:r>
        <w:rPr>
          <w:rStyle w:val="CommentReference"/>
        </w:rPr>
        <w:annotationRef/>
      </w:r>
      <w:r>
        <w:t>Marwa: We first need to shift the deadline to M8 since M1 is already passed.</w:t>
      </w:r>
    </w:p>
    <w:p w14:paraId="235C48D5" w14:textId="77777777" w:rsidR="00752739" w:rsidRDefault="00752739" w:rsidP="00D6507D">
      <w:pPr>
        <w:pStyle w:val="CommentText"/>
      </w:pPr>
    </w:p>
    <w:p w14:paraId="35DE4BAA" w14:textId="77777777" w:rsidR="00752739" w:rsidRDefault="00752739" w:rsidP="00D6507D">
      <w:pPr>
        <w:pStyle w:val="CommentText"/>
      </w:pPr>
      <w:r>
        <w:t>We propose to allocate this task to KoçSistem since they have 19% of work. And since we have already the D7.5.1 as reallocated deliverable.</w:t>
      </w:r>
    </w:p>
    <w:p w14:paraId="3C16A312" w14:textId="77777777" w:rsidR="00752739" w:rsidRDefault="00752739" w:rsidP="00D6507D">
      <w:pPr>
        <w:pStyle w:val="CommentText"/>
      </w:pPr>
    </w:p>
    <w:p w14:paraId="3290AB41" w14:textId="651F55CC" w:rsidR="00752739" w:rsidRDefault="00752739" w:rsidP="00D6507D">
      <w:pPr>
        <w:pStyle w:val="CommentText"/>
      </w:pPr>
      <w:r>
        <w:t>Ferhat: You suggested in the workshop to develop the web site.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8A04D" w15:done="0"/>
  <w15:commentEx w15:paraId="5CAA72A9" w15:done="0"/>
  <w15:commentEx w15:paraId="3E8FE992" w15:done="0"/>
  <w15:commentEx w15:paraId="49BCE84D" w15:done="0"/>
  <w15:commentEx w15:paraId="4BCC71F0" w15:done="0"/>
  <w15:commentEx w15:paraId="3AFA0922" w15:done="0"/>
  <w15:commentEx w15:paraId="66F32E52" w15:done="0"/>
  <w15:commentEx w15:paraId="28F7E6FF" w15:done="0"/>
  <w15:commentEx w15:paraId="05F2740E" w15:done="0"/>
  <w15:commentEx w15:paraId="1A1122A0" w15:done="0"/>
  <w15:commentEx w15:paraId="65949197" w15:done="0"/>
  <w15:commentEx w15:paraId="6EBB4976" w15:done="0"/>
  <w15:commentEx w15:paraId="37C614BF" w15:done="0"/>
  <w15:commentEx w15:paraId="3146C836" w15:done="0"/>
  <w15:commentEx w15:paraId="3C8C6EA4" w15:done="0"/>
  <w15:commentEx w15:paraId="3290AB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73CE4" w14:textId="77777777" w:rsidR="00752739" w:rsidRDefault="00752739" w:rsidP="00021FDF">
      <w:pPr>
        <w:spacing w:after="0" w:line="240" w:lineRule="auto"/>
      </w:pPr>
      <w:r>
        <w:separator/>
      </w:r>
    </w:p>
  </w:endnote>
  <w:endnote w:type="continuationSeparator" w:id="0">
    <w:p w14:paraId="2BDFF238" w14:textId="77777777" w:rsidR="00752739" w:rsidRDefault="00752739" w:rsidP="000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182670"/>
      <w:docPartObj>
        <w:docPartGallery w:val="Page Numbers (Bottom of Page)"/>
        <w:docPartUnique/>
      </w:docPartObj>
    </w:sdtPr>
    <w:sdtEndPr>
      <w:rPr>
        <w:noProof/>
      </w:rPr>
    </w:sdtEndPr>
    <w:sdtContent>
      <w:p w14:paraId="1CD51D6B" w14:textId="55FB4FD2" w:rsidR="00752739" w:rsidRDefault="00752739">
        <w:pPr>
          <w:pStyle w:val="Footer"/>
          <w:jc w:val="right"/>
        </w:pPr>
        <w:r>
          <w:fldChar w:fldCharType="begin"/>
        </w:r>
        <w:r>
          <w:instrText xml:space="preserve"> PAGE   \* MERGEFORMAT </w:instrText>
        </w:r>
        <w:r>
          <w:fldChar w:fldCharType="separate"/>
        </w:r>
        <w:r w:rsidR="005C37E9">
          <w:rPr>
            <w:noProof/>
          </w:rPr>
          <w:t>1</w:t>
        </w:r>
        <w:r>
          <w:rPr>
            <w:noProof/>
          </w:rPr>
          <w:fldChar w:fldCharType="end"/>
        </w:r>
      </w:p>
    </w:sdtContent>
  </w:sdt>
  <w:p w14:paraId="31D45463" w14:textId="77777777" w:rsidR="00752739" w:rsidRDefault="007527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F57B2" w14:textId="77777777" w:rsidR="00752739" w:rsidRDefault="00752739" w:rsidP="00021FDF">
      <w:pPr>
        <w:spacing w:after="0" w:line="240" w:lineRule="auto"/>
      </w:pPr>
      <w:r>
        <w:separator/>
      </w:r>
    </w:p>
  </w:footnote>
  <w:footnote w:type="continuationSeparator" w:id="0">
    <w:p w14:paraId="7EDA69E3" w14:textId="77777777" w:rsidR="00752739" w:rsidRDefault="00752739" w:rsidP="00021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5EF19" w14:textId="33A0C1D5" w:rsidR="00752739" w:rsidRDefault="00752739">
    <w:pPr>
      <w:pStyle w:val="Header"/>
    </w:pPr>
    <w:r>
      <w:t>ITEA2-ModelWriter Project</w:t>
    </w:r>
    <w:r>
      <w:ptab w:relativeTo="margin" w:alignment="center" w:leader="none"/>
    </w:r>
    <w:r>
      <w:t>Version 1.</w:t>
    </w:r>
    <w:ins w:id="1" w:author="Ferhat Erata" w:date="2015-02-24T14:53:00Z">
      <w:r>
        <w:t>1</w:t>
      </w:r>
    </w:ins>
    <w:del w:id="2" w:author="Ferhat Erata" w:date="2015-02-24T14:53:00Z">
      <w:r w:rsidDel="00B72A25">
        <w:delText>0</w:delText>
      </w:r>
    </w:del>
    <w:r>
      <w:t>.0</w:t>
    </w:r>
    <w:r>
      <w:ptab w:relativeTo="margin" w:alignment="right" w:leader="none"/>
    </w:r>
    <w:r>
      <w:t>24.02.2015</w:t>
    </w:r>
  </w:p>
  <w:p w14:paraId="371CA055" w14:textId="77777777" w:rsidR="00752739" w:rsidRDefault="007527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64F96"/>
    <w:multiLevelType w:val="multilevel"/>
    <w:tmpl w:val="DCC8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13F03"/>
    <w:multiLevelType w:val="multilevel"/>
    <w:tmpl w:val="256C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D7388"/>
    <w:multiLevelType w:val="multilevel"/>
    <w:tmpl w:val="E18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7F33F9"/>
    <w:multiLevelType w:val="multilevel"/>
    <w:tmpl w:val="1F4A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hat Erata">
    <w15:presenceInfo w15:providerId="Windows Live" w15:userId="691e9cb75aff8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02D"/>
    <w:rsid w:val="00000BE8"/>
    <w:rsid w:val="000017DA"/>
    <w:rsid w:val="000028F3"/>
    <w:rsid w:val="00003FC8"/>
    <w:rsid w:val="00004882"/>
    <w:rsid w:val="00005229"/>
    <w:rsid w:val="00005A6E"/>
    <w:rsid w:val="00005DF3"/>
    <w:rsid w:val="0000646C"/>
    <w:rsid w:val="00006804"/>
    <w:rsid w:val="00007436"/>
    <w:rsid w:val="000074CD"/>
    <w:rsid w:val="000100F0"/>
    <w:rsid w:val="00010645"/>
    <w:rsid w:val="00010E65"/>
    <w:rsid w:val="00011696"/>
    <w:rsid w:val="00011EDB"/>
    <w:rsid w:val="00012229"/>
    <w:rsid w:val="0001230D"/>
    <w:rsid w:val="00013EED"/>
    <w:rsid w:val="00016014"/>
    <w:rsid w:val="0001638B"/>
    <w:rsid w:val="00016461"/>
    <w:rsid w:val="0001710C"/>
    <w:rsid w:val="0001743D"/>
    <w:rsid w:val="00017D38"/>
    <w:rsid w:val="0002042A"/>
    <w:rsid w:val="00020A1D"/>
    <w:rsid w:val="00020F4A"/>
    <w:rsid w:val="0002151F"/>
    <w:rsid w:val="0002193E"/>
    <w:rsid w:val="00021B9A"/>
    <w:rsid w:val="00021FDF"/>
    <w:rsid w:val="00022077"/>
    <w:rsid w:val="0002377B"/>
    <w:rsid w:val="0002390E"/>
    <w:rsid w:val="00023DA5"/>
    <w:rsid w:val="00024DB3"/>
    <w:rsid w:val="000263E2"/>
    <w:rsid w:val="000278A5"/>
    <w:rsid w:val="00027CA3"/>
    <w:rsid w:val="00027CC1"/>
    <w:rsid w:val="000306FA"/>
    <w:rsid w:val="0003104F"/>
    <w:rsid w:val="00031AE7"/>
    <w:rsid w:val="00031D29"/>
    <w:rsid w:val="00033065"/>
    <w:rsid w:val="00033538"/>
    <w:rsid w:val="00033799"/>
    <w:rsid w:val="00033C06"/>
    <w:rsid w:val="000346E2"/>
    <w:rsid w:val="000359DC"/>
    <w:rsid w:val="00035EF0"/>
    <w:rsid w:val="00036E72"/>
    <w:rsid w:val="000373FB"/>
    <w:rsid w:val="00041370"/>
    <w:rsid w:val="00041928"/>
    <w:rsid w:val="000419F1"/>
    <w:rsid w:val="00042067"/>
    <w:rsid w:val="000428AB"/>
    <w:rsid w:val="000449FD"/>
    <w:rsid w:val="00045084"/>
    <w:rsid w:val="00045379"/>
    <w:rsid w:val="00045573"/>
    <w:rsid w:val="00045641"/>
    <w:rsid w:val="000457CB"/>
    <w:rsid w:val="000459ED"/>
    <w:rsid w:val="00051CCB"/>
    <w:rsid w:val="00052293"/>
    <w:rsid w:val="00052923"/>
    <w:rsid w:val="00053058"/>
    <w:rsid w:val="00053E73"/>
    <w:rsid w:val="00054694"/>
    <w:rsid w:val="00054970"/>
    <w:rsid w:val="00054E22"/>
    <w:rsid w:val="000562FB"/>
    <w:rsid w:val="000563B7"/>
    <w:rsid w:val="00057F55"/>
    <w:rsid w:val="000600BD"/>
    <w:rsid w:val="000612A1"/>
    <w:rsid w:val="000619B9"/>
    <w:rsid w:val="000626EA"/>
    <w:rsid w:val="00062AF7"/>
    <w:rsid w:val="00062FFB"/>
    <w:rsid w:val="000637CF"/>
    <w:rsid w:val="00063AF9"/>
    <w:rsid w:val="00063DED"/>
    <w:rsid w:val="0006472B"/>
    <w:rsid w:val="0006561A"/>
    <w:rsid w:val="00065790"/>
    <w:rsid w:val="00065E29"/>
    <w:rsid w:val="00066414"/>
    <w:rsid w:val="00066450"/>
    <w:rsid w:val="000664A4"/>
    <w:rsid w:val="000669A8"/>
    <w:rsid w:val="00067284"/>
    <w:rsid w:val="0006784D"/>
    <w:rsid w:val="00067BCA"/>
    <w:rsid w:val="00070AF0"/>
    <w:rsid w:val="0007100A"/>
    <w:rsid w:val="000710DB"/>
    <w:rsid w:val="00071487"/>
    <w:rsid w:val="00071CDE"/>
    <w:rsid w:val="000729EF"/>
    <w:rsid w:val="0007332A"/>
    <w:rsid w:val="000737E0"/>
    <w:rsid w:val="000739C9"/>
    <w:rsid w:val="00073D40"/>
    <w:rsid w:val="00073DBD"/>
    <w:rsid w:val="00074B50"/>
    <w:rsid w:val="00074C79"/>
    <w:rsid w:val="00075289"/>
    <w:rsid w:val="000755BD"/>
    <w:rsid w:val="00076C89"/>
    <w:rsid w:val="00077691"/>
    <w:rsid w:val="00080215"/>
    <w:rsid w:val="00080AC5"/>
    <w:rsid w:val="00081A40"/>
    <w:rsid w:val="0008297D"/>
    <w:rsid w:val="00082A77"/>
    <w:rsid w:val="00083765"/>
    <w:rsid w:val="0008411C"/>
    <w:rsid w:val="0008538C"/>
    <w:rsid w:val="000858FC"/>
    <w:rsid w:val="00085AAA"/>
    <w:rsid w:val="00086335"/>
    <w:rsid w:val="00086560"/>
    <w:rsid w:val="000866F3"/>
    <w:rsid w:val="000869B6"/>
    <w:rsid w:val="00086D2C"/>
    <w:rsid w:val="000870CC"/>
    <w:rsid w:val="00087935"/>
    <w:rsid w:val="000902C5"/>
    <w:rsid w:val="00090336"/>
    <w:rsid w:val="0009105A"/>
    <w:rsid w:val="00091729"/>
    <w:rsid w:val="00091F58"/>
    <w:rsid w:val="00092426"/>
    <w:rsid w:val="0009262E"/>
    <w:rsid w:val="00093229"/>
    <w:rsid w:val="000939F0"/>
    <w:rsid w:val="00094B72"/>
    <w:rsid w:val="000953BD"/>
    <w:rsid w:val="00095735"/>
    <w:rsid w:val="00095BC8"/>
    <w:rsid w:val="00096D0E"/>
    <w:rsid w:val="0009710B"/>
    <w:rsid w:val="000977D3"/>
    <w:rsid w:val="000A00AA"/>
    <w:rsid w:val="000A0C52"/>
    <w:rsid w:val="000A1DC0"/>
    <w:rsid w:val="000A2723"/>
    <w:rsid w:val="000A29EA"/>
    <w:rsid w:val="000A2A85"/>
    <w:rsid w:val="000A341D"/>
    <w:rsid w:val="000A3B25"/>
    <w:rsid w:val="000A52E9"/>
    <w:rsid w:val="000A5EF6"/>
    <w:rsid w:val="000A66FD"/>
    <w:rsid w:val="000A7A25"/>
    <w:rsid w:val="000B0059"/>
    <w:rsid w:val="000B0ED2"/>
    <w:rsid w:val="000B1568"/>
    <w:rsid w:val="000B158B"/>
    <w:rsid w:val="000B175C"/>
    <w:rsid w:val="000B1F7B"/>
    <w:rsid w:val="000B2423"/>
    <w:rsid w:val="000B2456"/>
    <w:rsid w:val="000B4607"/>
    <w:rsid w:val="000B6168"/>
    <w:rsid w:val="000B63F1"/>
    <w:rsid w:val="000B699D"/>
    <w:rsid w:val="000C130A"/>
    <w:rsid w:val="000C1D21"/>
    <w:rsid w:val="000C24BA"/>
    <w:rsid w:val="000C2624"/>
    <w:rsid w:val="000C2E98"/>
    <w:rsid w:val="000C30C8"/>
    <w:rsid w:val="000C330B"/>
    <w:rsid w:val="000C3BD8"/>
    <w:rsid w:val="000C68A5"/>
    <w:rsid w:val="000C6AC2"/>
    <w:rsid w:val="000C6D6B"/>
    <w:rsid w:val="000C7681"/>
    <w:rsid w:val="000D0898"/>
    <w:rsid w:val="000D0B0A"/>
    <w:rsid w:val="000D1D2F"/>
    <w:rsid w:val="000D1FBD"/>
    <w:rsid w:val="000D2D4A"/>
    <w:rsid w:val="000D3B0A"/>
    <w:rsid w:val="000D465E"/>
    <w:rsid w:val="000D48A3"/>
    <w:rsid w:val="000D513C"/>
    <w:rsid w:val="000D571B"/>
    <w:rsid w:val="000D5CA3"/>
    <w:rsid w:val="000D69E0"/>
    <w:rsid w:val="000D7681"/>
    <w:rsid w:val="000D79B3"/>
    <w:rsid w:val="000E06CA"/>
    <w:rsid w:val="000E1235"/>
    <w:rsid w:val="000E1C53"/>
    <w:rsid w:val="000E31FE"/>
    <w:rsid w:val="000E38F8"/>
    <w:rsid w:val="000E4D25"/>
    <w:rsid w:val="000E6C90"/>
    <w:rsid w:val="000E716E"/>
    <w:rsid w:val="000E77DB"/>
    <w:rsid w:val="000E791F"/>
    <w:rsid w:val="000F0C17"/>
    <w:rsid w:val="000F1AEC"/>
    <w:rsid w:val="000F1DB3"/>
    <w:rsid w:val="000F234C"/>
    <w:rsid w:val="000F3FAD"/>
    <w:rsid w:val="000F40C8"/>
    <w:rsid w:val="000F40FF"/>
    <w:rsid w:val="000F4302"/>
    <w:rsid w:val="000F4685"/>
    <w:rsid w:val="000F48F9"/>
    <w:rsid w:val="000F6FD3"/>
    <w:rsid w:val="000F7D74"/>
    <w:rsid w:val="00100D51"/>
    <w:rsid w:val="00100F96"/>
    <w:rsid w:val="001024D5"/>
    <w:rsid w:val="00102501"/>
    <w:rsid w:val="00102F17"/>
    <w:rsid w:val="00103317"/>
    <w:rsid w:val="001040E4"/>
    <w:rsid w:val="00104758"/>
    <w:rsid w:val="00104A42"/>
    <w:rsid w:val="00104CB1"/>
    <w:rsid w:val="00104CF2"/>
    <w:rsid w:val="00104D30"/>
    <w:rsid w:val="0010661B"/>
    <w:rsid w:val="00106844"/>
    <w:rsid w:val="001071C0"/>
    <w:rsid w:val="0011033E"/>
    <w:rsid w:val="00111233"/>
    <w:rsid w:val="00111338"/>
    <w:rsid w:val="0011170C"/>
    <w:rsid w:val="00111A51"/>
    <w:rsid w:val="00111E44"/>
    <w:rsid w:val="001122D8"/>
    <w:rsid w:val="00112806"/>
    <w:rsid w:val="0011283B"/>
    <w:rsid w:val="00112DE3"/>
    <w:rsid w:val="001136D1"/>
    <w:rsid w:val="00115039"/>
    <w:rsid w:val="00115A6E"/>
    <w:rsid w:val="00115B10"/>
    <w:rsid w:val="00116163"/>
    <w:rsid w:val="001174B8"/>
    <w:rsid w:val="001177EA"/>
    <w:rsid w:val="00117FFA"/>
    <w:rsid w:val="001216B1"/>
    <w:rsid w:val="00121DBE"/>
    <w:rsid w:val="0012236C"/>
    <w:rsid w:val="0012335E"/>
    <w:rsid w:val="001269B9"/>
    <w:rsid w:val="0012722F"/>
    <w:rsid w:val="00127FA1"/>
    <w:rsid w:val="001301F0"/>
    <w:rsid w:val="001319FC"/>
    <w:rsid w:val="00131FC8"/>
    <w:rsid w:val="0013285E"/>
    <w:rsid w:val="001340F3"/>
    <w:rsid w:val="00134B67"/>
    <w:rsid w:val="001351A2"/>
    <w:rsid w:val="0013555A"/>
    <w:rsid w:val="00135C4F"/>
    <w:rsid w:val="00136FE7"/>
    <w:rsid w:val="0013784C"/>
    <w:rsid w:val="00140BE9"/>
    <w:rsid w:val="00140C7D"/>
    <w:rsid w:val="00140D65"/>
    <w:rsid w:val="00142447"/>
    <w:rsid w:val="00143447"/>
    <w:rsid w:val="00143922"/>
    <w:rsid w:val="00144317"/>
    <w:rsid w:val="00144AD6"/>
    <w:rsid w:val="0014591B"/>
    <w:rsid w:val="00145BD2"/>
    <w:rsid w:val="00146290"/>
    <w:rsid w:val="001465B8"/>
    <w:rsid w:val="00147BC6"/>
    <w:rsid w:val="001501C5"/>
    <w:rsid w:val="001503F5"/>
    <w:rsid w:val="00150DAD"/>
    <w:rsid w:val="00150ECE"/>
    <w:rsid w:val="00151A8A"/>
    <w:rsid w:val="00151F41"/>
    <w:rsid w:val="00152C0B"/>
    <w:rsid w:val="00153274"/>
    <w:rsid w:val="001553FF"/>
    <w:rsid w:val="001557B6"/>
    <w:rsid w:val="00155A2C"/>
    <w:rsid w:val="00155BCE"/>
    <w:rsid w:val="00155D88"/>
    <w:rsid w:val="0015611F"/>
    <w:rsid w:val="0015649E"/>
    <w:rsid w:val="0015697E"/>
    <w:rsid w:val="00157AEC"/>
    <w:rsid w:val="00160494"/>
    <w:rsid w:val="00160941"/>
    <w:rsid w:val="00161D33"/>
    <w:rsid w:val="001627E7"/>
    <w:rsid w:val="00163426"/>
    <w:rsid w:val="00164067"/>
    <w:rsid w:val="00164238"/>
    <w:rsid w:val="0016458D"/>
    <w:rsid w:val="001652F4"/>
    <w:rsid w:val="001655D3"/>
    <w:rsid w:val="001659E5"/>
    <w:rsid w:val="00165F8E"/>
    <w:rsid w:val="00167A13"/>
    <w:rsid w:val="00167E6D"/>
    <w:rsid w:val="001705B4"/>
    <w:rsid w:val="001719FA"/>
    <w:rsid w:val="001745AB"/>
    <w:rsid w:val="00175AB7"/>
    <w:rsid w:val="0017636A"/>
    <w:rsid w:val="001766CB"/>
    <w:rsid w:val="00176ADA"/>
    <w:rsid w:val="00176DF3"/>
    <w:rsid w:val="0017735C"/>
    <w:rsid w:val="0018278A"/>
    <w:rsid w:val="001837BD"/>
    <w:rsid w:val="00183DCA"/>
    <w:rsid w:val="001850AD"/>
    <w:rsid w:val="00186713"/>
    <w:rsid w:val="00186803"/>
    <w:rsid w:val="00187134"/>
    <w:rsid w:val="001871EA"/>
    <w:rsid w:val="00187B82"/>
    <w:rsid w:val="001905AC"/>
    <w:rsid w:val="001918F7"/>
    <w:rsid w:val="00191A17"/>
    <w:rsid w:val="001930D7"/>
    <w:rsid w:val="001936A5"/>
    <w:rsid w:val="00195675"/>
    <w:rsid w:val="001A0022"/>
    <w:rsid w:val="001A0BB0"/>
    <w:rsid w:val="001A1453"/>
    <w:rsid w:val="001A1769"/>
    <w:rsid w:val="001A27C2"/>
    <w:rsid w:val="001A2EE1"/>
    <w:rsid w:val="001A3C50"/>
    <w:rsid w:val="001A475A"/>
    <w:rsid w:val="001A6405"/>
    <w:rsid w:val="001A6484"/>
    <w:rsid w:val="001A6590"/>
    <w:rsid w:val="001A699F"/>
    <w:rsid w:val="001A7082"/>
    <w:rsid w:val="001A7714"/>
    <w:rsid w:val="001B05E2"/>
    <w:rsid w:val="001B0BD4"/>
    <w:rsid w:val="001B0F52"/>
    <w:rsid w:val="001B10DC"/>
    <w:rsid w:val="001B1DD5"/>
    <w:rsid w:val="001B3881"/>
    <w:rsid w:val="001B4543"/>
    <w:rsid w:val="001B48E2"/>
    <w:rsid w:val="001B5760"/>
    <w:rsid w:val="001B5919"/>
    <w:rsid w:val="001B6094"/>
    <w:rsid w:val="001B6347"/>
    <w:rsid w:val="001B6548"/>
    <w:rsid w:val="001B6C39"/>
    <w:rsid w:val="001B6C69"/>
    <w:rsid w:val="001B6E66"/>
    <w:rsid w:val="001B6F21"/>
    <w:rsid w:val="001B6F7C"/>
    <w:rsid w:val="001B6FBD"/>
    <w:rsid w:val="001B7EBC"/>
    <w:rsid w:val="001C00C3"/>
    <w:rsid w:val="001C0B0B"/>
    <w:rsid w:val="001C1057"/>
    <w:rsid w:val="001C148D"/>
    <w:rsid w:val="001C1493"/>
    <w:rsid w:val="001C1F12"/>
    <w:rsid w:val="001C3019"/>
    <w:rsid w:val="001C30C2"/>
    <w:rsid w:val="001C40CA"/>
    <w:rsid w:val="001C4EA3"/>
    <w:rsid w:val="001C554A"/>
    <w:rsid w:val="001C581E"/>
    <w:rsid w:val="001C5AED"/>
    <w:rsid w:val="001C5FC3"/>
    <w:rsid w:val="001C61A9"/>
    <w:rsid w:val="001C6200"/>
    <w:rsid w:val="001C674A"/>
    <w:rsid w:val="001C6B41"/>
    <w:rsid w:val="001C6D4C"/>
    <w:rsid w:val="001C7719"/>
    <w:rsid w:val="001C79E6"/>
    <w:rsid w:val="001D010A"/>
    <w:rsid w:val="001D1A19"/>
    <w:rsid w:val="001D2579"/>
    <w:rsid w:val="001D2A4A"/>
    <w:rsid w:val="001D2BFC"/>
    <w:rsid w:val="001D33F4"/>
    <w:rsid w:val="001D37AC"/>
    <w:rsid w:val="001D3C7F"/>
    <w:rsid w:val="001D482D"/>
    <w:rsid w:val="001D554D"/>
    <w:rsid w:val="001D5816"/>
    <w:rsid w:val="001D5883"/>
    <w:rsid w:val="001D58CC"/>
    <w:rsid w:val="001E0806"/>
    <w:rsid w:val="001E1698"/>
    <w:rsid w:val="001E227B"/>
    <w:rsid w:val="001E23A5"/>
    <w:rsid w:val="001E2638"/>
    <w:rsid w:val="001E313B"/>
    <w:rsid w:val="001E3504"/>
    <w:rsid w:val="001E380A"/>
    <w:rsid w:val="001E4CD2"/>
    <w:rsid w:val="001E5896"/>
    <w:rsid w:val="001E6298"/>
    <w:rsid w:val="001E62EB"/>
    <w:rsid w:val="001E6B55"/>
    <w:rsid w:val="001E71C8"/>
    <w:rsid w:val="001E74FE"/>
    <w:rsid w:val="001F1599"/>
    <w:rsid w:val="001F1829"/>
    <w:rsid w:val="001F25FA"/>
    <w:rsid w:val="001F279A"/>
    <w:rsid w:val="001F2EFB"/>
    <w:rsid w:val="001F41E5"/>
    <w:rsid w:val="001F503B"/>
    <w:rsid w:val="001F540D"/>
    <w:rsid w:val="001F573E"/>
    <w:rsid w:val="001F5D84"/>
    <w:rsid w:val="00200326"/>
    <w:rsid w:val="00201088"/>
    <w:rsid w:val="002013B3"/>
    <w:rsid w:val="00201626"/>
    <w:rsid w:val="00201949"/>
    <w:rsid w:val="00201E9A"/>
    <w:rsid w:val="002021FC"/>
    <w:rsid w:val="002024E2"/>
    <w:rsid w:val="002025C8"/>
    <w:rsid w:val="002035AA"/>
    <w:rsid w:val="0020373D"/>
    <w:rsid w:val="00203915"/>
    <w:rsid w:val="002044BD"/>
    <w:rsid w:val="002051CF"/>
    <w:rsid w:val="002054ED"/>
    <w:rsid w:val="002059D7"/>
    <w:rsid w:val="00205B83"/>
    <w:rsid w:val="00205BF6"/>
    <w:rsid w:val="00205E4E"/>
    <w:rsid w:val="00205FF1"/>
    <w:rsid w:val="00206008"/>
    <w:rsid w:val="00206BF3"/>
    <w:rsid w:val="002075C1"/>
    <w:rsid w:val="00207959"/>
    <w:rsid w:val="00207EAD"/>
    <w:rsid w:val="00210726"/>
    <w:rsid w:val="00210BF1"/>
    <w:rsid w:val="00211B84"/>
    <w:rsid w:val="00211BC9"/>
    <w:rsid w:val="00211DE2"/>
    <w:rsid w:val="002129C8"/>
    <w:rsid w:val="0021435A"/>
    <w:rsid w:val="00214424"/>
    <w:rsid w:val="0021477D"/>
    <w:rsid w:val="00215DCE"/>
    <w:rsid w:val="00216DA3"/>
    <w:rsid w:val="0021727C"/>
    <w:rsid w:val="00220097"/>
    <w:rsid w:val="002205AA"/>
    <w:rsid w:val="00220A7E"/>
    <w:rsid w:val="00220BAC"/>
    <w:rsid w:val="00220D7F"/>
    <w:rsid w:val="002222A5"/>
    <w:rsid w:val="00224257"/>
    <w:rsid w:val="00224B61"/>
    <w:rsid w:val="0022526E"/>
    <w:rsid w:val="00225434"/>
    <w:rsid w:val="002255F8"/>
    <w:rsid w:val="00225641"/>
    <w:rsid w:val="0022627C"/>
    <w:rsid w:val="00226367"/>
    <w:rsid w:val="00226572"/>
    <w:rsid w:val="0022660B"/>
    <w:rsid w:val="00226756"/>
    <w:rsid w:val="002304EF"/>
    <w:rsid w:val="002307C5"/>
    <w:rsid w:val="00231993"/>
    <w:rsid w:val="00232F5C"/>
    <w:rsid w:val="00233412"/>
    <w:rsid w:val="00233928"/>
    <w:rsid w:val="00233E37"/>
    <w:rsid w:val="00234A68"/>
    <w:rsid w:val="0023590B"/>
    <w:rsid w:val="00235D71"/>
    <w:rsid w:val="00240376"/>
    <w:rsid w:val="0024086D"/>
    <w:rsid w:val="00240F45"/>
    <w:rsid w:val="00240FA3"/>
    <w:rsid w:val="00241494"/>
    <w:rsid w:val="0024150A"/>
    <w:rsid w:val="00241790"/>
    <w:rsid w:val="00241944"/>
    <w:rsid w:val="002421A2"/>
    <w:rsid w:val="00242F7B"/>
    <w:rsid w:val="00243774"/>
    <w:rsid w:val="0024389E"/>
    <w:rsid w:val="00243C1E"/>
    <w:rsid w:val="00243EC8"/>
    <w:rsid w:val="00244622"/>
    <w:rsid w:val="00244787"/>
    <w:rsid w:val="00244810"/>
    <w:rsid w:val="002456E7"/>
    <w:rsid w:val="00246181"/>
    <w:rsid w:val="00246675"/>
    <w:rsid w:val="00250576"/>
    <w:rsid w:val="00250F08"/>
    <w:rsid w:val="00252223"/>
    <w:rsid w:val="0025306B"/>
    <w:rsid w:val="00253274"/>
    <w:rsid w:val="00253B16"/>
    <w:rsid w:val="00255635"/>
    <w:rsid w:val="002568B3"/>
    <w:rsid w:val="002572DF"/>
    <w:rsid w:val="002576E6"/>
    <w:rsid w:val="00257EB7"/>
    <w:rsid w:val="00260529"/>
    <w:rsid w:val="00260AAA"/>
    <w:rsid w:val="0026157B"/>
    <w:rsid w:val="00261F7C"/>
    <w:rsid w:val="00262974"/>
    <w:rsid w:val="002629F7"/>
    <w:rsid w:val="00262F05"/>
    <w:rsid w:val="00262F60"/>
    <w:rsid w:val="00263C05"/>
    <w:rsid w:val="00263C79"/>
    <w:rsid w:val="00263D04"/>
    <w:rsid w:val="0026458D"/>
    <w:rsid w:val="002655C1"/>
    <w:rsid w:val="00265694"/>
    <w:rsid w:val="002661D5"/>
    <w:rsid w:val="002666AB"/>
    <w:rsid w:val="002666E9"/>
    <w:rsid w:val="002674E7"/>
    <w:rsid w:val="00270151"/>
    <w:rsid w:val="002701C4"/>
    <w:rsid w:val="002702D1"/>
    <w:rsid w:val="0027034C"/>
    <w:rsid w:val="00270791"/>
    <w:rsid w:val="002708AE"/>
    <w:rsid w:val="00272013"/>
    <w:rsid w:val="00272966"/>
    <w:rsid w:val="00273C20"/>
    <w:rsid w:val="00273E6E"/>
    <w:rsid w:val="0027401D"/>
    <w:rsid w:val="00274072"/>
    <w:rsid w:val="00274782"/>
    <w:rsid w:val="0027480A"/>
    <w:rsid w:val="002749C8"/>
    <w:rsid w:val="00274BA0"/>
    <w:rsid w:val="002757DE"/>
    <w:rsid w:val="002757F0"/>
    <w:rsid w:val="002759D7"/>
    <w:rsid w:val="00275AA4"/>
    <w:rsid w:val="00276FC1"/>
    <w:rsid w:val="00277A32"/>
    <w:rsid w:val="00277FE6"/>
    <w:rsid w:val="00280482"/>
    <w:rsid w:val="00281B64"/>
    <w:rsid w:val="00281BB8"/>
    <w:rsid w:val="00281CBA"/>
    <w:rsid w:val="0028258B"/>
    <w:rsid w:val="00283190"/>
    <w:rsid w:val="00283D90"/>
    <w:rsid w:val="00284221"/>
    <w:rsid w:val="0028500A"/>
    <w:rsid w:val="0028510F"/>
    <w:rsid w:val="002857ED"/>
    <w:rsid w:val="00285C2E"/>
    <w:rsid w:val="00286321"/>
    <w:rsid w:val="00286723"/>
    <w:rsid w:val="00286BD4"/>
    <w:rsid w:val="00286C28"/>
    <w:rsid w:val="00286FD7"/>
    <w:rsid w:val="002872AF"/>
    <w:rsid w:val="00287D9E"/>
    <w:rsid w:val="002903F2"/>
    <w:rsid w:val="00290409"/>
    <w:rsid w:val="00290E3D"/>
    <w:rsid w:val="002911BD"/>
    <w:rsid w:val="00291D3F"/>
    <w:rsid w:val="00291DC8"/>
    <w:rsid w:val="00292010"/>
    <w:rsid w:val="00293B16"/>
    <w:rsid w:val="0029408C"/>
    <w:rsid w:val="00294347"/>
    <w:rsid w:val="00294C69"/>
    <w:rsid w:val="00295737"/>
    <w:rsid w:val="0029583D"/>
    <w:rsid w:val="00296B5B"/>
    <w:rsid w:val="002971E7"/>
    <w:rsid w:val="00297CC6"/>
    <w:rsid w:val="002A09F9"/>
    <w:rsid w:val="002A13F8"/>
    <w:rsid w:val="002A26E8"/>
    <w:rsid w:val="002A26E9"/>
    <w:rsid w:val="002A2D52"/>
    <w:rsid w:val="002A2F8C"/>
    <w:rsid w:val="002A30FA"/>
    <w:rsid w:val="002A31C0"/>
    <w:rsid w:val="002A364A"/>
    <w:rsid w:val="002A3827"/>
    <w:rsid w:val="002A4307"/>
    <w:rsid w:val="002A4BC6"/>
    <w:rsid w:val="002A4E84"/>
    <w:rsid w:val="002A52BB"/>
    <w:rsid w:val="002A5B37"/>
    <w:rsid w:val="002A64ED"/>
    <w:rsid w:val="002A6502"/>
    <w:rsid w:val="002A6B68"/>
    <w:rsid w:val="002B01A4"/>
    <w:rsid w:val="002B0872"/>
    <w:rsid w:val="002B0875"/>
    <w:rsid w:val="002B0D52"/>
    <w:rsid w:val="002B0FEA"/>
    <w:rsid w:val="002B1507"/>
    <w:rsid w:val="002B20B8"/>
    <w:rsid w:val="002B2E42"/>
    <w:rsid w:val="002B313A"/>
    <w:rsid w:val="002B3728"/>
    <w:rsid w:val="002B438B"/>
    <w:rsid w:val="002B4B11"/>
    <w:rsid w:val="002B53D6"/>
    <w:rsid w:val="002B5BC5"/>
    <w:rsid w:val="002B63BD"/>
    <w:rsid w:val="002B67BB"/>
    <w:rsid w:val="002B6D58"/>
    <w:rsid w:val="002B6E74"/>
    <w:rsid w:val="002B7342"/>
    <w:rsid w:val="002C1096"/>
    <w:rsid w:val="002C152B"/>
    <w:rsid w:val="002C241D"/>
    <w:rsid w:val="002C3202"/>
    <w:rsid w:val="002C37D6"/>
    <w:rsid w:val="002C4369"/>
    <w:rsid w:val="002C4A67"/>
    <w:rsid w:val="002C4B64"/>
    <w:rsid w:val="002C4B6E"/>
    <w:rsid w:val="002C5A4F"/>
    <w:rsid w:val="002C6D47"/>
    <w:rsid w:val="002D10DD"/>
    <w:rsid w:val="002D14D2"/>
    <w:rsid w:val="002D1DED"/>
    <w:rsid w:val="002D21D7"/>
    <w:rsid w:val="002D2F84"/>
    <w:rsid w:val="002D47AB"/>
    <w:rsid w:val="002D4EDE"/>
    <w:rsid w:val="002D549C"/>
    <w:rsid w:val="002D55B5"/>
    <w:rsid w:val="002D56C0"/>
    <w:rsid w:val="002D681F"/>
    <w:rsid w:val="002D6BED"/>
    <w:rsid w:val="002D754F"/>
    <w:rsid w:val="002D758F"/>
    <w:rsid w:val="002D7DAA"/>
    <w:rsid w:val="002E00AB"/>
    <w:rsid w:val="002E0556"/>
    <w:rsid w:val="002E07CC"/>
    <w:rsid w:val="002E0FB1"/>
    <w:rsid w:val="002E0FE3"/>
    <w:rsid w:val="002E1CDE"/>
    <w:rsid w:val="002E2BB8"/>
    <w:rsid w:val="002E36DE"/>
    <w:rsid w:val="002E3A92"/>
    <w:rsid w:val="002E3C65"/>
    <w:rsid w:val="002E428C"/>
    <w:rsid w:val="002E4420"/>
    <w:rsid w:val="002E580C"/>
    <w:rsid w:val="002E58A9"/>
    <w:rsid w:val="002E5BFF"/>
    <w:rsid w:val="002E6674"/>
    <w:rsid w:val="002E6BC6"/>
    <w:rsid w:val="002E6E49"/>
    <w:rsid w:val="002E73D0"/>
    <w:rsid w:val="002F0665"/>
    <w:rsid w:val="002F075D"/>
    <w:rsid w:val="002F0D41"/>
    <w:rsid w:val="002F1578"/>
    <w:rsid w:val="002F161F"/>
    <w:rsid w:val="002F39DD"/>
    <w:rsid w:val="002F3A3C"/>
    <w:rsid w:val="002F4268"/>
    <w:rsid w:val="002F440D"/>
    <w:rsid w:val="002F4452"/>
    <w:rsid w:val="002F467C"/>
    <w:rsid w:val="002F4C10"/>
    <w:rsid w:val="002F6124"/>
    <w:rsid w:val="002F7D04"/>
    <w:rsid w:val="00300D57"/>
    <w:rsid w:val="00301058"/>
    <w:rsid w:val="00301A52"/>
    <w:rsid w:val="00302F70"/>
    <w:rsid w:val="00303E71"/>
    <w:rsid w:val="0030484C"/>
    <w:rsid w:val="00304B4B"/>
    <w:rsid w:val="00304FFE"/>
    <w:rsid w:val="003051B6"/>
    <w:rsid w:val="003054FC"/>
    <w:rsid w:val="0030585A"/>
    <w:rsid w:val="00305C52"/>
    <w:rsid w:val="00307CA0"/>
    <w:rsid w:val="00307E45"/>
    <w:rsid w:val="00310601"/>
    <w:rsid w:val="003115DF"/>
    <w:rsid w:val="003116E4"/>
    <w:rsid w:val="003122EF"/>
    <w:rsid w:val="00313114"/>
    <w:rsid w:val="0031347E"/>
    <w:rsid w:val="003153A4"/>
    <w:rsid w:val="003153AE"/>
    <w:rsid w:val="00317024"/>
    <w:rsid w:val="00321FEE"/>
    <w:rsid w:val="00322107"/>
    <w:rsid w:val="00322D9D"/>
    <w:rsid w:val="00323AFD"/>
    <w:rsid w:val="0032456B"/>
    <w:rsid w:val="0032564F"/>
    <w:rsid w:val="00325BC6"/>
    <w:rsid w:val="0032673E"/>
    <w:rsid w:val="00330A37"/>
    <w:rsid w:val="00330DDF"/>
    <w:rsid w:val="003310A2"/>
    <w:rsid w:val="00331857"/>
    <w:rsid w:val="00331D40"/>
    <w:rsid w:val="0033262B"/>
    <w:rsid w:val="003327B1"/>
    <w:rsid w:val="0033399A"/>
    <w:rsid w:val="003339AC"/>
    <w:rsid w:val="0033570A"/>
    <w:rsid w:val="003359A9"/>
    <w:rsid w:val="003359C6"/>
    <w:rsid w:val="00335C77"/>
    <w:rsid w:val="00336413"/>
    <w:rsid w:val="00336837"/>
    <w:rsid w:val="003372EF"/>
    <w:rsid w:val="00337787"/>
    <w:rsid w:val="0034263E"/>
    <w:rsid w:val="00342812"/>
    <w:rsid w:val="003436FF"/>
    <w:rsid w:val="00344149"/>
    <w:rsid w:val="00346707"/>
    <w:rsid w:val="0034684F"/>
    <w:rsid w:val="0034706B"/>
    <w:rsid w:val="00347BE7"/>
    <w:rsid w:val="00347D9A"/>
    <w:rsid w:val="003501D6"/>
    <w:rsid w:val="00351EF7"/>
    <w:rsid w:val="003526D4"/>
    <w:rsid w:val="003530AC"/>
    <w:rsid w:val="00353741"/>
    <w:rsid w:val="00353856"/>
    <w:rsid w:val="00356230"/>
    <w:rsid w:val="00356265"/>
    <w:rsid w:val="00356970"/>
    <w:rsid w:val="00357411"/>
    <w:rsid w:val="00357539"/>
    <w:rsid w:val="00357A8E"/>
    <w:rsid w:val="00360EC4"/>
    <w:rsid w:val="003613E1"/>
    <w:rsid w:val="003617B9"/>
    <w:rsid w:val="00361ACA"/>
    <w:rsid w:val="00362955"/>
    <w:rsid w:val="00363077"/>
    <w:rsid w:val="00364148"/>
    <w:rsid w:val="00364CBE"/>
    <w:rsid w:val="00365820"/>
    <w:rsid w:val="00366C17"/>
    <w:rsid w:val="00366C81"/>
    <w:rsid w:val="003673C5"/>
    <w:rsid w:val="0036755E"/>
    <w:rsid w:val="00367623"/>
    <w:rsid w:val="003677D7"/>
    <w:rsid w:val="003701EF"/>
    <w:rsid w:val="00370372"/>
    <w:rsid w:val="003709C1"/>
    <w:rsid w:val="00371685"/>
    <w:rsid w:val="00372281"/>
    <w:rsid w:val="00372667"/>
    <w:rsid w:val="00372A4E"/>
    <w:rsid w:val="003736E8"/>
    <w:rsid w:val="00373C80"/>
    <w:rsid w:val="003745B4"/>
    <w:rsid w:val="003750B9"/>
    <w:rsid w:val="00377925"/>
    <w:rsid w:val="00377B8E"/>
    <w:rsid w:val="00380779"/>
    <w:rsid w:val="00380812"/>
    <w:rsid w:val="00380C06"/>
    <w:rsid w:val="00381306"/>
    <w:rsid w:val="003814D3"/>
    <w:rsid w:val="00381BD4"/>
    <w:rsid w:val="0038200A"/>
    <w:rsid w:val="003848C1"/>
    <w:rsid w:val="00385D3E"/>
    <w:rsid w:val="00386271"/>
    <w:rsid w:val="00386F22"/>
    <w:rsid w:val="00387CB3"/>
    <w:rsid w:val="00387CF2"/>
    <w:rsid w:val="003908A5"/>
    <w:rsid w:val="00390911"/>
    <w:rsid w:val="00390EA3"/>
    <w:rsid w:val="00391244"/>
    <w:rsid w:val="00391B04"/>
    <w:rsid w:val="003931F5"/>
    <w:rsid w:val="00395CB2"/>
    <w:rsid w:val="0039636F"/>
    <w:rsid w:val="00396720"/>
    <w:rsid w:val="00396DB3"/>
    <w:rsid w:val="00397C56"/>
    <w:rsid w:val="00397E37"/>
    <w:rsid w:val="003A0484"/>
    <w:rsid w:val="003A0531"/>
    <w:rsid w:val="003A09A0"/>
    <w:rsid w:val="003A16B2"/>
    <w:rsid w:val="003A1CAD"/>
    <w:rsid w:val="003A1D95"/>
    <w:rsid w:val="003A341A"/>
    <w:rsid w:val="003A36A4"/>
    <w:rsid w:val="003A4EDA"/>
    <w:rsid w:val="003A4F48"/>
    <w:rsid w:val="003A6592"/>
    <w:rsid w:val="003A68A0"/>
    <w:rsid w:val="003A7056"/>
    <w:rsid w:val="003A7CB8"/>
    <w:rsid w:val="003B14ED"/>
    <w:rsid w:val="003B17CE"/>
    <w:rsid w:val="003B1948"/>
    <w:rsid w:val="003B2E17"/>
    <w:rsid w:val="003B3048"/>
    <w:rsid w:val="003B39F3"/>
    <w:rsid w:val="003B45C5"/>
    <w:rsid w:val="003B4AEF"/>
    <w:rsid w:val="003B51B9"/>
    <w:rsid w:val="003B5205"/>
    <w:rsid w:val="003B6FDD"/>
    <w:rsid w:val="003B7259"/>
    <w:rsid w:val="003B7E67"/>
    <w:rsid w:val="003C0B38"/>
    <w:rsid w:val="003C10C4"/>
    <w:rsid w:val="003C134E"/>
    <w:rsid w:val="003C1F28"/>
    <w:rsid w:val="003C400F"/>
    <w:rsid w:val="003C440A"/>
    <w:rsid w:val="003C5172"/>
    <w:rsid w:val="003C561A"/>
    <w:rsid w:val="003C5A93"/>
    <w:rsid w:val="003C63C2"/>
    <w:rsid w:val="003C6E35"/>
    <w:rsid w:val="003C706F"/>
    <w:rsid w:val="003D0096"/>
    <w:rsid w:val="003D0E48"/>
    <w:rsid w:val="003D32E5"/>
    <w:rsid w:val="003D36BC"/>
    <w:rsid w:val="003D40D2"/>
    <w:rsid w:val="003D4287"/>
    <w:rsid w:val="003D439F"/>
    <w:rsid w:val="003D4A67"/>
    <w:rsid w:val="003D5237"/>
    <w:rsid w:val="003D5CC4"/>
    <w:rsid w:val="003D5E3A"/>
    <w:rsid w:val="003D65BA"/>
    <w:rsid w:val="003D7E0B"/>
    <w:rsid w:val="003E02E3"/>
    <w:rsid w:val="003E165B"/>
    <w:rsid w:val="003E194C"/>
    <w:rsid w:val="003E1B02"/>
    <w:rsid w:val="003E2539"/>
    <w:rsid w:val="003E4090"/>
    <w:rsid w:val="003E4228"/>
    <w:rsid w:val="003E4694"/>
    <w:rsid w:val="003E489E"/>
    <w:rsid w:val="003E5709"/>
    <w:rsid w:val="003E6221"/>
    <w:rsid w:val="003E66FD"/>
    <w:rsid w:val="003E781D"/>
    <w:rsid w:val="003F0244"/>
    <w:rsid w:val="003F047F"/>
    <w:rsid w:val="003F0903"/>
    <w:rsid w:val="003F3138"/>
    <w:rsid w:val="003F36D5"/>
    <w:rsid w:val="003F39F8"/>
    <w:rsid w:val="003F443A"/>
    <w:rsid w:val="003F4DD5"/>
    <w:rsid w:val="003F5509"/>
    <w:rsid w:val="003F55B5"/>
    <w:rsid w:val="003F5D46"/>
    <w:rsid w:val="003F6339"/>
    <w:rsid w:val="003F645C"/>
    <w:rsid w:val="003F6DF6"/>
    <w:rsid w:val="00400967"/>
    <w:rsid w:val="00400A86"/>
    <w:rsid w:val="004012B6"/>
    <w:rsid w:val="0040258E"/>
    <w:rsid w:val="004028BC"/>
    <w:rsid w:val="004034FD"/>
    <w:rsid w:val="00403630"/>
    <w:rsid w:val="0040366A"/>
    <w:rsid w:val="00403D91"/>
    <w:rsid w:val="004049FA"/>
    <w:rsid w:val="00404B97"/>
    <w:rsid w:val="00404BAB"/>
    <w:rsid w:val="00405623"/>
    <w:rsid w:val="00405659"/>
    <w:rsid w:val="004067FE"/>
    <w:rsid w:val="0040686F"/>
    <w:rsid w:val="00407F24"/>
    <w:rsid w:val="00410908"/>
    <w:rsid w:val="0041167C"/>
    <w:rsid w:val="00411DC3"/>
    <w:rsid w:val="004120F1"/>
    <w:rsid w:val="00413183"/>
    <w:rsid w:val="00413977"/>
    <w:rsid w:val="00414F2A"/>
    <w:rsid w:val="004153EC"/>
    <w:rsid w:val="0041576E"/>
    <w:rsid w:val="004157B5"/>
    <w:rsid w:val="004165CA"/>
    <w:rsid w:val="00416E72"/>
    <w:rsid w:val="00416FAE"/>
    <w:rsid w:val="00417053"/>
    <w:rsid w:val="0041736C"/>
    <w:rsid w:val="004177A6"/>
    <w:rsid w:val="0042074D"/>
    <w:rsid w:val="00420BA5"/>
    <w:rsid w:val="004221B0"/>
    <w:rsid w:val="004227AE"/>
    <w:rsid w:val="00423043"/>
    <w:rsid w:val="00423178"/>
    <w:rsid w:val="00423C45"/>
    <w:rsid w:val="004245E0"/>
    <w:rsid w:val="004248EA"/>
    <w:rsid w:val="0042502D"/>
    <w:rsid w:val="00425A37"/>
    <w:rsid w:val="0042710E"/>
    <w:rsid w:val="00427403"/>
    <w:rsid w:val="0042791C"/>
    <w:rsid w:val="00430F16"/>
    <w:rsid w:val="004310AB"/>
    <w:rsid w:val="004324A2"/>
    <w:rsid w:val="0043332E"/>
    <w:rsid w:val="0043359D"/>
    <w:rsid w:val="00434A40"/>
    <w:rsid w:val="00434D5B"/>
    <w:rsid w:val="00435194"/>
    <w:rsid w:val="0043675C"/>
    <w:rsid w:val="00436B6F"/>
    <w:rsid w:val="00436DAE"/>
    <w:rsid w:val="004376FB"/>
    <w:rsid w:val="004378C5"/>
    <w:rsid w:val="004379E5"/>
    <w:rsid w:val="00440244"/>
    <w:rsid w:val="0044086F"/>
    <w:rsid w:val="00440EC8"/>
    <w:rsid w:val="00442AA1"/>
    <w:rsid w:val="00442D8A"/>
    <w:rsid w:val="00442F96"/>
    <w:rsid w:val="00443A8F"/>
    <w:rsid w:val="004453D0"/>
    <w:rsid w:val="00445591"/>
    <w:rsid w:val="0044577F"/>
    <w:rsid w:val="00445D96"/>
    <w:rsid w:val="0044612F"/>
    <w:rsid w:val="0044747C"/>
    <w:rsid w:val="00450C0A"/>
    <w:rsid w:val="00450D42"/>
    <w:rsid w:val="00451BAA"/>
    <w:rsid w:val="00453282"/>
    <w:rsid w:val="0045371F"/>
    <w:rsid w:val="00453B7F"/>
    <w:rsid w:val="00453F3E"/>
    <w:rsid w:val="0045488A"/>
    <w:rsid w:val="0045497C"/>
    <w:rsid w:val="0045514E"/>
    <w:rsid w:val="00455A22"/>
    <w:rsid w:val="00456559"/>
    <w:rsid w:val="00457B1A"/>
    <w:rsid w:val="00457FF1"/>
    <w:rsid w:val="00460673"/>
    <w:rsid w:val="00460B5B"/>
    <w:rsid w:val="00461160"/>
    <w:rsid w:val="00461DB1"/>
    <w:rsid w:val="00462078"/>
    <w:rsid w:val="004620FC"/>
    <w:rsid w:val="00462A5E"/>
    <w:rsid w:val="00462E6D"/>
    <w:rsid w:val="00462EB7"/>
    <w:rsid w:val="00463979"/>
    <w:rsid w:val="0046405A"/>
    <w:rsid w:val="0046440A"/>
    <w:rsid w:val="004657F8"/>
    <w:rsid w:val="004657FB"/>
    <w:rsid w:val="00466139"/>
    <w:rsid w:val="004662F1"/>
    <w:rsid w:val="004667BE"/>
    <w:rsid w:val="00466DEE"/>
    <w:rsid w:val="004672F8"/>
    <w:rsid w:val="00467877"/>
    <w:rsid w:val="00467BB2"/>
    <w:rsid w:val="00467CE4"/>
    <w:rsid w:val="00470841"/>
    <w:rsid w:val="0047186F"/>
    <w:rsid w:val="00472059"/>
    <w:rsid w:val="00472105"/>
    <w:rsid w:val="0047219D"/>
    <w:rsid w:val="004727DF"/>
    <w:rsid w:val="004727E0"/>
    <w:rsid w:val="0047332D"/>
    <w:rsid w:val="00473D19"/>
    <w:rsid w:val="00474DEF"/>
    <w:rsid w:val="00474E8C"/>
    <w:rsid w:val="00475F3E"/>
    <w:rsid w:val="00476328"/>
    <w:rsid w:val="0047636B"/>
    <w:rsid w:val="004778CF"/>
    <w:rsid w:val="00477C31"/>
    <w:rsid w:val="00480ABF"/>
    <w:rsid w:val="00482050"/>
    <w:rsid w:val="00482856"/>
    <w:rsid w:val="00482FDA"/>
    <w:rsid w:val="0048357A"/>
    <w:rsid w:val="0048385C"/>
    <w:rsid w:val="00484260"/>
    <w:rsid w:val="00485447"/>
    <w:rsid w:val="00486073"/>
    <w:rsid w:val="004861E3"/>
    <w:rsid w:val="004875EE"/>
    <w:rsid w:val="00487D0E"/>
    <w:rsid w:val="00490721"/>
    <w:rsid w:val="00492339"/>
    <w:rsid w:val="00492E23"/>
    <w:rsid w:val="00492F66"/>
    <w:rsid w:val="00493168"/>
    <w:rsid w:val="00493734"/>
    <w:rsid w:val="00493CD9"/>
    <w:rsid w:val="0049466A"/>
    <w:rsid w:val="0049576F"/>
    <w:rsid w:val="00496454"/>
    <w:rsid w:val="004978F3"/>
    <w:rsid w:val="004A0E60"/>
    <w:rsid w:val="004A12F2"/>
    <w:rsid w:val="004A1976"/>
    <w:rsid w:val="004A2886"/>
    <w:rsid w:val="004A2ED8"/>
    <w:rsid w:val="004A31CC"/>
    <w:rsid w:val="004A3768"/>
    <w:rsid w:val="004A512E"/>
    <w:rsid w:val="004A53F0"/>
    <w:rsid w:val="004A57E4"/>
    <w:rsid w:val="004A5D55"/>
    <w:rsid w:val="004A6145"/>
    <w:rsid w:val="004A6C5B"/>
    <w:rsid w:val="004A7FEF"/>
    <w:rsid w:val="004B0B50"/>
    <w:rsid w:val="004B0FAD"/>
    <w:rsid w:val="004B1373"/>
    <w:rsid w:val="004B1832"/>
    <w:rsid w:val="004B1B10"/>
    <w:rsid w:val="004B1BB0"/>
    <w:rsid w:val="004B218E"/>
    <w:rsid w:val="004B3080"/>
    <w:rsid w:val="004B3ADF"/>
    <w:rsid w:val="004B43D1"/>
    <w:rsid w:val="004B4DC6"/>
    <w:rsid w:val="004B5ADA"/>
    <w:rsid w:val="004B5D4E"/>
    <w:rsid w:val="004B7A9C"/>
    <w:rsid w:val="004C0115"/>
    <w:rsid w:val="004C0745"/>
    <w:rsid w:val="004C1115"/>
    <w:rsid w:val="004C20B8"/>
    <w:rsid w:val="004C2643"/>
    <w:rsid w:val="004C37D6"/>
    <w:rsid w:val="004C44E9"/>
    <w:rsid w:val="004C4D93"/>
    <w:rsid w:val="004C6414"/>
    <w:rsid w:val="004C773F"/>
    <w:rsid w:val="004D04CC"/>
    <w:rsid w:val="004D0C11"/>
    <w:rsid w:val="004D1083"/>
    <w:rsid w:val="004D29E1"/>
    <w:rsid w:val="004D2A0C"/>
    <w:rsid w:val="004D2D30"/>
    <w:rsid w:val="004D3B25"/>
    <w:rsid w:val="004D3E26"/>
    <w:rsid w:val="004D45D4"/>
    <w:rsid w:val="004D45DF"/>
    <w:rsid w:val="004D4B93"/>
    <w:rsid w:val="004D4D95"/>
    <w:rsid w:val="004D60AB"/>
    <w:rsid w:val="004D707C"/>
    <w:rsid w:val="004D7153"/>
    <w:rsid w:val="004D7678"/>
    <w:rsid w:val="004D7CAC"/>
    <w:rsid w:val="004E0F86"/>
    <w:rsid w:val="004E1112"/>
    <w:rsid w:val="004E1D94"/>
    <w:rsid w:val="004E1DFF"/>
    <w:rsid w:val="004E2089"/>
    <w:rsid w:val="004E2273"/>
    <w:rsid w:val="004E24E3"/>
    <w:rsid w:val="004E3378"/>
    <w:rsid w:val="004E3875"/>
    <w:rsid w:val="004E3C8B"/>
    <w:rsid w:val="004E4ED0"/>
    <w:rsid w:val="004E5568"/>
    <w:rsid w:val="004E6540"/>
    <w:rsid w:val="004E66B6"/>
    <w:rsid w:val="004E6AB7"/>
    <w:rsid w:val="004E6F54"/>
    <w:rsid w:val="004E79EA"/>
    <w:rsid w:val="004E7FBD"/>
    <w:rsid w:val="004F1584"/>
    <w:rsid w:val="004F1AD9"/>
    <w:rsid w:val="004F1B49"/>
    <w:rsid w:val="004F1E54"/>
    <w:rsid w:val="004F209F"/>
    <w:rsid w:val="004F2E58"/>
    <w:rsid w:val="004F3639"/>
    <w:rsid w:val="004F45D0"/>
    <w:rsid w:val="004F4DEA"/>
    <w:rsid w:val="004F4E19"/>
    <w:rsid w:val="004F55F5"/>
    <w:rsid w:val="004F58D6"/>
    <w:rsid w:val="004F5AAB"/>
    <w:rsid w:val="004F5DFC"/>
    <w:rsid w:val="004F78AD"/>
    <w:rsid w:val="004F7A9C"/>
    <w:rsid w:val="004F7ACE"/>
    <w:rsid w:val="0050014F"/>
    <w:rsid w:val="00500AAA"/>
    <w:rsid w:val="005013A0"/>
    <w:rsid w:val="00501446"/>
    <w:rsid w:val="00501D5B"/>
    <w:rsid w:val="00501F20"/>
    <w:rsid w:val="0050222C"/>
    <w:rsid w:val="0050240A"/>
    <w:rsid w:val="0050352A"/>
    <w:rsid w:val="00503EFF"/>
    <w:rsid w:val="005046EA"/>
    <w:rsid w:val="00504F3B"/>
    <w:rsid w:val="00506FA7"/>
    <w:rsid w:val="00507527"/>
    <w:rsid w:val="0051052D"/>
    <w:rsid w:val="005112F5"/>
    <w:rsid w:val="00511922"/>
    <w:rsid w:val="00511E83"/>
    <w:rsid w:val="00512017"/>
    <w:rsid w:val="0051212D"/>
    <w:rsid w:val="00513D6C"/>
    <w:rsid w:val="005144A3"/>
    <w:rsid w:val="00514583"/>
    <w:rsid w:val="005161F6"/>
    <w:rsid w:val="00516211"/>
    <w:rsid w:val="005201AA"/>
    <w:rsid w:val="005207F2"/>
    <w:rsid w:val="0052143F"/>
    <w:rsid w:val="00521E6F"/>
    <w:rsid w:val="00522C0F"/>
    <w:rsid w:val="00524491"/>
    <w:rsid w:val="0052460A"/>
    <w:rsid w:val="0052494C"/>
    <w:rsid w:val="005253C5"/>
    <w:rsid w:val="00525514"/>
    <w:rsid w:val="0052555B"/>
    <w:rsid w:val="00527087"/>
    <w:rsid w:val="0052710B"/>
    <w:rsid w:val="005271A5"/>
    <w:rsid w:val="00527D4F"/>
    <w:rsid w:val="00527F66"/>
    <w:rsid w:val="005301F4"/>
    <w:rsid w:val="005308BA"/>
    <w:rsid w:val="005325DE"/>
    <w:rsid w:val="00532B6C"/>
    <w:rsid w:val="00533780"/>
    <w:rsid w:val="00534163"/>
    <w:rsid w:val="00534251"/>
    <w:rsid w:val="00534904"/>
    <w:rsid w:val="00535D78"/>
    <w:rsid w:val="0053613B"/>
    <w:rsid w:val="00536607"/>
    <w:rsid w:val="00536D34"/>
    <w:rsid w:val="005370FC"/>
    <w:rsid w:val="00537A4F"/>
    <w:rsid w:val="00537A74"/>
    <w:rsid w:val="00537CE0"/>
    <w:rsid w:val="00540CD1"/>
    <w:rsid w:val="00541FE8"/>
    <w:rsid w:val="00542149"/>
    <w:rsid w:val="0054303E"/>
    <w:rsid w:val="0054306F"/>
    <w:rsid w:val="005445C2"/>
    <w:rsid w:val="00545A15"/>
    <w:rsid w:val="005465B0"/>
    <w:rsid w:val="00546BF9"/>
    <w:rsid w:val="00546D69"/>
    <w:rsid w:val="00547336"/>
    <w:rsid w:val="00547594"/>
    <w:rsid w:val="00547801"/>
    <w:rsid w:val="00547CA1"/>
    <w:rsid w:val="005506BE"/>
    <w:rsid w:val="00550D13"/>
    <w:rsid w:val="00550FEF"/>
    <w:rsid w:val="00551E65"/>
    <w:rsid w:val="00552261"/>
    <w:rsid w:val="00552685"/>
    <w:rsid w:val="0055339F"/>
    <w:rsid w:val="0055395A"/>
    <w:rsid w:val="005539C3"/>
    <w:rsid w:val="00553B55"/>
    <w:rsid w:val="00554177"/>
    <w:rsid w:val="0055472C"/>
    <w:rsid w:val="00554B9A"/>
    <w:rsid w:val="00554EBC"/>
    <w:rsid w:val="005573D5"/>
    <w:rsid w:val="00560794"/>
    <w:rsid w:val="0056085A"/>
    <w:rsid w:val="00560E86"/>
    <w:rsid w:val="00561496"/>
    <w:rsid w:val="00561AA0"/>
    <w:rsid w:val="00562D12"/>
    <w:rsid w:val="00564190"/>
    <w:rsid w:val="00564957"/>
    <w:rsid w:val="0056495C"/>
    <w:rsid w:val="00564A17"/>
    <w:rsid w:val="00564A5C"/>
    <w:rsid w:val="00564F3A"/>
    <w:rsid w:val="00565250"/>
    <w:rsid w:val="0056534F"/>
    <w:rsid w:val="00565560"/>
    <w:rsid w:val="00566C02"/>
    <w:rsid w:val="00566C5E"/>
    <w:rsid w:val="00567950"/>
    <w:rsid w:val="0057052E"/>
    <w:rsid w:val="00570C57"/>
    <w:rsid w:val="0057240F"/>
    <w:rsid w:val="005726B6"/>
    <w:rsid w:val="00572794"/>
    <w:rsid w:val="00572850"/>
    <w:rsid w:val="00572FCA"/>
    <w:rsid w:val="00572FCF"/>
    <w:rsid w:val="00573963"/>
    <w:rsid w:val="0057433B"/>
    <w:rsid w:val="00574340"/>
    <w:rsid w:val="00574BA9"/>
    <w:rsid w:val="00574F37"/>
    <w:rsid w:val="00575C5E"/>
    <w:rsid w:val="00576A2F"/>
    <w:rsid w:val="00577826"/>
    <w:rsid w:val="00577CF2"/>
    <w:rsid w:val="00577EBE"/>
    <w:rsid w:val="005816AC"/>
    <w:rsid w:val="005821E1"/>
    <w:rsid w:val="00582308"/>
    <w:rsid w:val="0058381A"/>
    <w:rsid w:val="00583E85"/>
    <w:rsid w:val="0058402E"/>
    <w:rsid w:val="00584456"/>
    <w:rsid w:val="00584A20"/>
    <w:rsid w:val="00586AAE"/>
    <w:rsid w:val="00587DF6"/>
    <w:rsid w:val="00587FEC"/>
    <w:rsid w:val="00590210"/>
    <w:rsid w:val="005904BF"/>
    <w:rsid w:val="00590E57"/>
    <w:rsid w:val="00592486"/>
    <w:rsid w:val="00592CE1"/>
    <w:rsid w:val="00594075"/>
    <w:rsid w:val="0059478B"/>
    <w:rsid w:val="005951EC"/>
    <w:rsid w:val="00595DD4"/>
    <w:rsid w:val="005960CE"/>
    <w:rsid w:val="0059782C"/>
    <w:rsid w:val="005A075E"/>
    <w:rsid w:val="005A088C"/>
    <w:rsid w:val="005A2E5B"/>
    <w:rsid w:val="005A435C"/>
    <w:rsid w:val="005A662C"/>
    <w:rsid w:val="005A6C9E"/>
    <w:rsid w:val="005B08DA"/>
    <w:rsid w:val="005B0E41"/>
    <w:rsid w:val="005B0E4B"/>
    <w:rsid w:val="005B0E59"/>
    <w:rsid w:val="005B0EA1"/>
    <w:rsid w:val="005B1364"/>
    <w:rsid w:val="005B1833"/>
    <w:rsid w:val="005B1C6C"/>
    <w:rsid w:val="005B2221"/>
    <w:rsid w:val="005B2332"/>
    <w:rsid w:val="005B24A6"/>
    <w:rsid w:val="005B2D02"/>
    <w:rsid w:val="005B3831"/>
    <w:rsid w:val="005B4313"/>
    <w:rsid w:val="005B4808"/>
    <w:rsid w:val="005B5EFB"/>
    <w:rsid w:val="005B5FC0"/>
    <w:rsid w:val="005B6558"/>
    <w:rsid w:val="005B79B1"/>
    <w:rsid w:val="005C0290"/>
    <w:rsid w:val="005C06A7"/>
    <w:rsid w:val="005C10E0"/>
    <w:rsid w:val="005C11D6"/>
    <w:rsid w:val="005C1322"/>
    <w:rsid w:val="005C148E"/>
    <w:rsid w:val="005C17F6"/>
    <w:rsid w:val="005C19ED"/>
    <w:rsid w:val="005C244D"/>
    <w:rsid w:val="005C2F7F"/>
    <w:rsid w:val="005C34C9"/>
    <w:rsid w:val="005C36BE"/>
    <w:rsid w:val="005C37E9"/>
    <w:rsid w:val="005C4F7E"/>
    <w:rsid w:val="005C5E4C"/>
    <w:rsid w:val="005C5ECD"/>
    <w:rsid w:val="005C757E"/>
    <w:rsid w:val="005C7C81"/>
    <w:rsid w:val="005D0B85"/>
    <w:rsid w:val="005D1B6B"/>
    <w:rsid w:val="005D3186"/>
    <w:rsid w:val="005D31E1"/>
    <w:rsid w:val="005D4F7F"/>
    <w:rsid w:val="005D6F7A"/>
    <w:rsid w:val="005D7BC0"/>
    <w:rsid w:val="005D7D93"/>
    <w:rsid w:val="005E0433"/>
    <w:rsid w:val="005E08A8"/>
    <w:rsid w:val="005E0C27"/>
    <w:rsid w:val="005E0D6F"/>
    <w:rsid w:val="005E14BA"/>
    <w:rsid w:val="005E1AE1"/>
    <w:rsid w:val="005E2F1C"/>
    <w:rsid w:val="005E3FC4"/>
    <w:rsid w:val="005E4633"/>
    <w:rsid w:val="005E5292"/>
    <w:rsid w:val="005E5DA6"/>
    <w:rsid w:val="005E6951"/>
    <w:rsid w:val="005E6B8E"/>
    <w:rsid w:val="005E6BCD"/>
    <w:rsid w:val="005F0549"/>
    <w:rsid w:val="005F154D"/>
    <w:rsid w:val="005F3829"/>
    <w:rsid w:val="005F419C"/>
    <w:rsid w:val="005F41D6"/>
    <w:rsid w:val="005F483D"/>
    <w:rsid w:val="005F4BAC"/>
    <w:rsid w:val="005F4C35"/>
    <w:rsid w:val="005F6163"/>
    <w:rsid w:val="005F63CA"/>
    <w:rsid w:val="005F6935"/>
    <w:rsid w:val="005F7EB0"/>
    <w:rsid w:val="005F7EBB"/>
    <w:rsid w:val="005F7ED6"/>
    <w:rsid w:val="006006D9"/>
    <w:rsid w:val="00601AB0"/>
    <w:rsid w:val="00603D2D"/>
    <w:rsid w:val="00604E18"/>
    <w:rsid w:val="0060505F"/>
    <w:rsid w:val="0060540E"/>
    <w:rsid w:val="00605739"/>
    <w:rsid w:val="006058D9"/>
    <w:rsid w:val="00605B98"/>
    <w:rsid w:val="00605FC1"/>
    <w:rsid w:val="006075F1"/>
    <w:rsid w:val="00610394"/>
    <w:rsid w:val="00610651"/>
    <w:rsid w:val="00610672"/>
    <w:rsid w:val="00611E45"/>
    <w:rsid w:val="00612324"/>
    <w:rsid w:val="00612946"/>
    <w:rsid w:val="00612B58"/>
    <w:rsid w:val="00612E6D"/>
    <w:rsid w:val="006131BE"/>
    <w:rsid w:val="00613905"/>
    <w:rsid w:val="00613B12"/>
    <w:rsid w:val="00613B51"/>
    <w:rsid w:val="00613DE3"/>
    <w:rsid w:val="00613E66"/>
    <w:rsid w:val="0061400A"/>
    <w:rsid w:val="006159F4"/>
    <w:rsid w:val="00615E2E"/>
    <w:rsid w:val="006163B4"/>
    <w:rsid w:val="006166C4"/>
    <w:rsid w:val="006174EC"/>
    <w:rsid w:val="006179C9"/>
    <w:rsid w:val="00617B34"/>
    <w:rsid w:val="006205C1"/>
    <w:rsid w:val="006205CA"/>
    <w:rsid w:val="006211D6"/>
    <w:rsid w:val="00621D14"/>
    <w:rsid w:val="0062361D"/>
    <w:rsid w:val="00623B65"/>
    <w:rsid w:val="00623C50"/>
    <w:rsid w:val="00624130"/>
    <w:rsid w:val="00624A00"/>
    <w:rsid w:val="00624EDD"/>
    <w:rsid w:val="00625233"/>
    <w:rsid w:val="006259E4"/>
    <w:rsid w:val="00625F9B"/>
    <w:rsid w:val="006262B2"/>
    <w:rsid w:val="006264AB"/>
    <w:rsid w:val="00626BA7"/>
    <w:rsid w:val="00630A71"/>
    <w:rsid w:val="00630A93"/>
    <w:rsid w:val="00631ABF"/>
    <w:rsid w:val="00632175"/>
    <w:rsid w:val="006336B0"/>
    <w:rsid w:val="00633C25"/>
    <w:rsid w:val="00634D3C"/>
    <w:rsid w:val="00635277"/>
    <w:rsid w:val="006355A7"/>
    <w:rsid w:val="00636249"/>
    <w:rsid w:val="00636767"/>
    <w:rsid w:val="006369A6"/>
    <w:rsid w:val="00636C91"/>
    <w:rsid w:val="00636F15"/>
    <w:rsid w:val="00637409"/>
    <w:rsid w:val="00637AA8"/>
    <w:rsid w:val="00637B23"/>
    <w:rsid w:val="00637D4B"/>
    <w:rsid w:val="00637F9F"/>
    <w:rsid w:val="006404DD"/>
    <w:rsid w:val="00640FFB"/>
    <w:rsid w:val="00641452"/>
    <w:rsid w:val="00641B11"/>
    <w:rsid w:val="00644D6B"/>
    <w:rsid w:val="0064531B"/>
    <w:rsid w:val="00645EB3"/>
    <w:rsid w:val="00646034"/>
    <w:rsid w:val="00646170"/>
    <w:rsid w:val="00646433"/>
    <w:rsid w:val="00646C6A"/>
    <w:rsid w:val="006472BC"/>
    <w:rsid w:val="0065044E"/>
    <w:rsid w:val="00651111"/>
    <w:rsid w:val="00651190"/>
    <w:rsid w:val="00651527"/>
    <w:rsid w:val="006516FB"/>
    <w:rsid w:val="00651B07"/>
    <w:rsid w:val="00651C7F"/>
    <w:rsid w:val="00652628"/>
    <w:rsid w:val="0065282E"/>
    <w:rsid w:val="006540BF"/>
    <w:rsid w:val="00654DFC"/>
    <w:rsid w:val="00655103"/>
    <w:rsid w:val="00655C4E"/>
    <w:rsid w:val="00656260"/>
    <w:rsid w:val="00656367"/>
    <w:rsid w:val="006564C3"/>
    <w:rsid w:val="00656A6A"/>
    <w:rsid w:val="00656EC4"/>
    <w:rsid w:val="006570BD"/>
    <w:rsid w:val="006602C9"/>
    <w:rsid w:val="00660E5F"/>
    <w:rsid w:val="0066133D"/>
    <w:rsid w:val="00661AC6"/>
    <w:rsid w:val="00661D19"/>
    <w:rsid w:val="00662D09"/>
    <w:rsid w:val="006649C2"/>
    <w:rsid w:val="0066589B"/>
    <w:rsid w:val="006668E6"/>
    <w:rsid w:val="006701AB"/>
    <w:rsid w:val="00670F7D"/>
    <w:rsid w:val="00671B04"/>
    <w:rsid w:val="006724E4"/>
    <w:rsid w:val="0067338E"/>
    <w:rsid w:val="00673449"/>
    <w:rsid w:val="00673E80"/>
    <w:rsid w:val="00673EE5"/>
    <w:rsid w:val="00674561"/>
    <w:rsid w:val="0067488B"/>
    <w:rsid w:val="00674E77"/>
    <w:rsid w:val="006750F9"/>
    <w:rsid w:val="00675CF8"/>
    <w:rsid w:val="006760B6"/>
    <w:rsid w:val="006766CC"/>
    <w:rsid w:val="00676D46"/>
    <w:rsid w:val="00676F35"/>
    <w:rsid w:val="006777C7"/>
    <w:rsid w:val="00680571"/>
    <w:rsid w:val="0068082D"/>
    <w:rsid w:val="00680D04"/>
    <w:rsid w:val="00680E73"/>
    <w:rsid w:val="006816C8"/>
    <w:rsid w:val="00681A19"/>
    <w:rsid w:val="00681A80"/>
    <w:rsid w:val="006829AC"/>
    <w:rsid w:val="00682D31"/>
    <w:rsid w:val="00683492"/>
    <w:rsid w:val="00683C29"/>
    <w:rsid w:val="006848C7"/>
    <w:rsid w:val="00684A64"/>
    <w:rsid w:val="00684D92"/>
    <w:rsid w:val="00685439"/>
    <w:rsid w:val="006859A7"/>
    <w:rsid w:val="0068632E"/>
    <w:rsid w:val="006863B8"/>
    <w:rsid w:val="00686578"/>
    <w:rsid w:val="00686DE0"/>
    <w:rsid w:val="00686E96"/>
    <w:rsid w:val="00687176"/>
    <w:rsid w:val="00687C6E"/>
    <w:rsid w:val="0069039C"/>
    <w:rsid w:val="006916BE"/>
    <w:rsid w:val="0069197A"/>
    <w:rsid w:val="00691DC7"/>
    <w:rsid w:val="0069260D"/>
    <w:rsid w:val="00692B21"/>
    <w:rsid w:val="0069363E"/>
    <w:rsid w:val="00693EFD"/>
    <w:rsid w:val="006943AE"/>
    <w:rsid w:val="00694C4A"/>
    <w:rsid w:val="006956A6"/>
    <w:rsid w:val="00695D3B"/>
    <w:rsid w:val="006976ED"/>
    <w:rsid w:val="00697B68"/>
    <w:rsid w:val="00697B97"/>
    <w:rsid w:val="006A0723"/>
    <w:rsid w:val="006A1172"/>
    <w:rsid w:val="006A1523"/>
    <w:rsid w:val="006A1C1D"/>
    <w:rsid w:val="006A53DF"/>
    <w:rsid w:val="006A58C7"/>
    <w:rsid w:val="006A61D6"/>
    <w:rsid w:val="006A661F"/>
    <w:rsid w:val="006B075A"/>
    <w:rsid w:val="006B0890"/>
    <w:rsid w:val="006B0B81"/>
    <w:rsid w:val="006B0DE0"/>
    <w:rsid w:val="006B1AE6"/>
    <w:rsid w:val="006B43EB"/>
    <w:rsid w:val="006B51DA"/>
    <w:rsid w:val="006B6C5F"/>
    <w:rsid w:val="006B6ED5"/>
    <w:rsid w:val="006C0536"/>
    <w:rsid w:val="006C09CD"/>
    <w:rsid w:val="006C3226"/>
    <w:rsid w:val="006C3C28"/>
    <w:rsid w:val="006C56C6"/>
    <w:rsid w:val="006C5BF4"/>
    <w:rsid w:val="006C6F09"/>
    <w:rsid w:val="006D074E"/>
    <w:rsid w:val="006D0781"/>
    <w:rsid w:val="006D0EBA"/>
    <w:rsid w:val="006D19E1"/>
    <w:rsid w:val="006D33C2"/>
    <w:rsid w:val="006D376B"/>
    <w:rsid w:val="006D3BBC"/>
    <w:rsid w:val="006D4C84"/>
    <w:rsid w:val="006D61E2"/>
    <w:rsid w:val="006D6E31"/>
    <w:rsid w:val="006D7017"/>
    <w:rsid w:val="006D7A55"/>
    <w:rsid w:val="006D7C68"/>
    <w:rsid w:val="006D7F37"/>
    <w:rsid w:val="006E03DB"/>
    <w:rsid w:val="006E06F6"/>
    <w:rsid w:val="006E0AFE"/>
    <w:rsid w:val="006E13C1"/>
    <w:rsid w:val="006E1A46"/>
    <w:rsid w:val="006E1AB1"/>
    <w:rsid w:val="006E2CBD"/>
    <w:rsid w:val="006E2DAA"/>
    <w:rsid w:val="006E38F2"/>
    <w:rsid w:val="006E3C8B"/>
    <w:rsid w:val="006E3F68"/>
    <w:rsid w:val="006E5469"/>
    <w:rsid w:val="006E5E97"/>
    <w:rsid w:val="006E7613"/>
    <w:rsid w:val="006F0099"/>
    <w:rsid w:val="006F04EB"/>
    <w:rsid w:val="006F16B5"/>
    <w:rsid w:val="006F16F6"/>
    <w:rsid w:val="006F1AD4"/>
    <w:rsid w:val="006F241A"/>
    <w:rsid w:val="006F26C3"/>
    <w:rsid w:val="006F2C59"/>
    <w:rsid w:val="006F2D6C"/>
    <w:rsid w:val="006F34F2"/>
    <w:rsid w:val="006F3514"/>
    <w:rsid w:val="006F358B"/>
    <w:rsid w:val="006F4A28"/>
    <w:rsid w:val="006F4A89"/>
    <w:rsid w:val="006F4C92"/>
    <w:rsid w:val="006F4CE0"/>
    <w:rsid w:val="006F722D"/>
    <w:rsid w:val="006F791B"/>
    <w:rsid w:val="00700CA8"/>
    <w:rsid w:val="00701029"/>
    <w:rsid w:val="00701A99"/>
    <w:rsid w:val="007030E4"/>
    <w:rsid w:val="007030EF"/>
    <w:rsid w:val="0070443A"/>
    <w:rsid w:val="007044C8"/>
    <w:rsid w:val="007053C2"/>
    <w:rsid w:val="0070560A"/>
    <w:rsid w:val="0070634B"/>
    <w:rsid w:val="0070685C"/>
    <w:rsid w:val="007069BE"/>
    <w:rsid w:val="0070783E"/>
    <w:rsid w:val="00710556"/>
    <w:rsid w:val="007106A2"/>
    <w:rsid w:val="007106D0"/>
    <w:rsid w:val="0071159B"/>
    <w:rsid w:val="0071192C"/>
    <w:rsid w:val="00711FD2"/>
    <w:rsid w:val="00712047"/>
    <w:rsid w:val="007127E8"/>
    <w:rsid w:val="00712909"/>
    <w:rsid w:val="00712F30"/>
    <w:rsid w:val="00713712"/>
    <w:rsid w:val="00713730"/>
    <w:rsid w:val="00713CC4"/>
    <w:rsid w:val="007152CB"/>
    <w:rsid w:val="00715363"/>
    <w:rsid w:val="007157F7"/>
    <w:rsid w:val="00715DAC"/>
    <w:rsid w:val="0071608A"/>
    <w:rsid w:val="00716104"/>
    <w:rsid w:val="0071620E"/>
    <w:rsid w:val="007168E8"/>
    <w:rsid w:val="00717471"/>
    <w:rsid w:val="00717577"/>
    <w:rsid w:val="00717963"/>
    <w:rsid w:val="00720852"/>
    <w:rsid w:val="00720911"/>
    <w:rsid w:val="0072182D"/>
    <w:rsid w:val="00723CB3"/>
    <w:rsid w:val="00723F72"/>
    <w:rsid w:val="007267A9"/>
    <w:rsid w:val="00726F6F"/>
    <w:rsid w:val="00727BAC"/>
    <w:rsid w:val="00727D02"/>
    <w:rsid w:val="007300EC"/>
    <w:rsid w:val="00731EEA"/>
    <w:rsid w:val="00732B35"/>
    <w:rsid w:val="00732F4E"/>
    <w:rsid w:val="00733707"/>
    <w:rsid w:val="00733A8C"/>
    <w:rsid w:val="00733FDD"/>
    <w:rsid w:val="007343E1"/>
    <w:rsid w:val="007354E4"/>
    <w:rsid w:val="0073577B"/>
    <w:rsid w:val="00735E84"/>
    <w:rsid w:val="007364BF"/>
    <w:rsid w:val="00736934"/>
    <w:rsid w:val="007405F5"/>
    <w:rsid w:val="00740C99"/>
    <w:rsid w:val="007411EC"/>
    <w:rsid w:val="0074157C"/>
    <w:rsid w:val="007417D0"/>
    <w:rsid w:val="00741989"/>
    <w:rsid w:val="007430E9"/>
    <w:rsid w:val="00743A2E"/>
    <w:rsid w:val="00743E2D"/>
    <w:rsid w:val="00746201"/>
    <w:rsid w:val="007466A2"/>
    <w:rsid w:val="007476F5"/>
    <w:rsid w:val="00747FD8"/>
    <w:rsid w:val="00751A0C"/>
    <w:rsid w:val="007522D8"/>
    <w:rsid w:val="00752642"/>
    <w:rsid w:val="00752739"/>
    <w:rsid w:val="007532D9"/>
    <w:rsid w:val="00753985"/>
    <w:rsid w:val="00753989"/>
    <w:rsid w:val="00753DFC"/>
    <w:rsid w:val="00754D82"/>
    <w:rsid w:val="00754E40"/>
    <w:rsid w:val="007554A7"/>
    <w:rsid w:val="0075572D"/>
    <w:rsid w:val="007561A8"/>
    <w:rsid w:val="00756833"/>
    <w:rsid w:val="00756F1F"/>
    <w:rsid w:val="007573FB"/>
    <w:rsid w:val="00757764"/>
    <w:rsid w:val="007577FA"/>
    <w:rsid w:val="00757FD0"/>
    <w:rsid w:val="00757FE3"/>
    <w:rsid w:val="00760A01"/>
    <w:rsid w:val="007610AD"/>
    <w:rsid w:val="00762D34"/>
    <w:rsid w:val="00763AA3"/>
    <w:rsid w:val="00764A08"/>
    <w:rsid w:val="00765192"/>
    <w:rsid w:val="00765600"/>
    <w:rsid w:val="007659F4"/>
    <w:rsid w:val="00765F85"/>
    <w:rsid w:val="00766592"/>
    <w:rsid w:val="00766813"/>
    <w:rsid w:val="00767D67"/>
    <w:rsid w:val="007701F2"/>
    <w:rsid w:val="00770267"/>
    <w:rsid w:val="00770389"/>
    <w:rsid w:val="0077195E"/>
    <w:rsid w:val="00771BDC"/>
    <w:rsid w:val="0077209A"/>
    <w:rsid w:val="0077249F"/>
    <w:rsid w:val="0077291B"/>
    <w:rsid w:val="007734B5"/>
    <w:rsid w:val="007746A2"/>
    <w:rsid w:val="007751F9"/>
    <w:rsid w:val="00775573"/>
    <w:rsid w:val="007759E0"/>
    <w:rsid w:val="00775B46"/>
    <w:rsid w:val="00775C1A"/>
    <w:rsid w:val="00775D58"/>
    <w:rsid w:val="00775F25"/>
    <w:rsid w:val="00775F98"/>
    <w:rsid w:val="00776829"/>
    <w:rsid w:val="00776C86"/>
    <w:rsid w:val="00777A70"/>
    <w:rsid w:val="00777AAD"/>
    <w:rsid w:val="00780A09"/>
    <w:rsid w:val="00780FD4"/>
    <w:rsid w:val="00781190"/>
    <w:rsid w:val="00781EF2"/>
    <w:rsid w:val="00783357"/>
    <w:rsid w:val="007833EA"/>
    <w:rsid w:val="0078549D"/>
    <w:rsid w:val="007859BA"/>
    <w:rsid w:val="00785E10"/>
    <w:rsid w:val="00786208"/>
    <w:rsid w:val="00787067"/>
    <w:rsid w:val="007873EF"/>
    <w:rsid w:val="0078742F"/>
    <w:rsid w:val="007901AC"/>
    <w:rsid w:val="007903DC"/>
    <w:rsid w:val="00790879"/>
    <w:rsid w:val="00790B21"/>
    <w:rsid w:val="00790CF0"/>
    <w:rsid w:val="007910D0"/>
    <w:rsid w:val="007917AA"/>
    <w:rsid w:val="00791C19"/>
    <w:rsid w:val="00791E7A"/>
    <w:rsid w:val="00792666"/>
    <w:rsid w:val="00792B1D"/>
    <w:rsid w:val="00793234"/>
    <w:rsid w:val="0079355F"/>
    <w:rsid w:val="0079360B"/>
    <w:rsid w:val="00794338"/>
    <w:rsid w:val="007944F4"/>
    <w:rsid w:val="007954F3"/>
    <w:rsid w:val="007958F7"/>
    <w:rsid w:val="00795960"/>
    <w:rsid w:val="00795C83"/>
    <w:rsid w:val="00796684"/>
    <w:rsid w:val="007969A6"/>
    <w:rsid w:val="00796D65"/>
    <w:rsid w:val="00797019"/>
    <w:rsid w:val="00797F03"/>
    <w:rsid w:val="007A0230"/>
    <w:rsid w:val="007A0A0E"/>
    <w:rsid w:val="007A1A4F"/>
    <w:rsid w:val="007A1F4D"/>
    <w:rsid w:val="007A3343"/>
    <w:rsid w:val="007A3CEE"/>
    <w:rsid w:val="007A423E"/>
    <w:rsid w:val="007A4592"/>
    <w:rsid w:val="007A46B1"/>
    <w:rsid w:val="007A51D5"/>
    <w:rsid w:val="007A52CA"/>
    <w:rsid w:val="007A5626"/>
    <w:rsid w:val="007A5633"/>
    <w:rsid w:val="007A5867"/>
    <w:rsid w:val="007A5A2E"/>
    <w:rsid w:val="007A5ADF"/>
    <w:rsid w:val="007A70F2"/>
    <w:rsid w:val="007B029E"/>
    <w:rsid w:val="007B0B3C"/>
    <w:rsid w:val="007B0F5A"/>
    <w:rsid w:val="007B14EE"/>
    <w:rsid w:val="007B1D1B"/>
    <w:rsid w:val="007B1F8C"/>
    <w:rsid w:val="007B1FB0"/>
    <w:rsid w:val="007B2AED"/>
    <w:rsid w:val="007B30E4"/>
    <w:rsid w:val="007B3627"/>
    <w:rsid w:val="007B3ADC"/>
    <w:rsid w:val="007B3C7F"/>
    <w:rsid w:val="007B3E79"/>
    <w:rsid w:val="007B3EFE"/>
    <w:rsid w:val="007B475F"/>
    <w:rsid w:val="007B47F6"/>
    <w:rsid w:val="007B4BD9"/>
    <w:rsid w:val="007B558C"/>
    <w:rsid w:val="007B5CF1"/>
    <w:rsid w:val="007B5F6D"/>
    <w:rsid w:val="007B78DA"/>
    <w:rsid w:val="007C11C9"/>
    <w:rsid w:val="007C12DE"/>
    <w:rsid w:val="007C26D9"/>
    <w:rsid w:val="007C2744"/>
    <w:rsid w:val="007C2AC0"/>
    <w:rsid w:val="007C3D22"/>
    <w:rsid w:val="007C4480"/>
    <w:rsid w:val="007C44DD"/>
    <w:rsid w:val="007C4B29"/>
    <w:rsid w:val="007C50CC"/>
    <w:rsid w:val="007C5534"/>
    <w:rsid w:val="007C5C9E"/>
    <w:rsid w:val="007C5F1F"/>
    <w:rsid w:val="007C606C"/>
    <w:rsid w:val="007C6617"/>
    <w:rsid w:val="007C7A42"/>
    <w:rsid w:val="007C7DEE"/>
    <w:rsid w:val="007D0342"/>
    <w:rsid w:val="007D0BDD"/>
    <w:rsid w:val="007D1147"/>
    <w:rsid w:val="007D1264"/>
    <w:rsid w:val="007D1F41"/>
    <w:rsid w:val="007D2886"/>
    <w:rsid w:val="007D5E7B"/>
    <w:rsid w:val="007D6B4B"/>
    <w:rsid w:val="007D748D"/>
    <w:rsid w:val="007D757D"/>
    <w:rsid w:val="007E04A0"/>
    <w:rsid w:val="007E0E68"/>
    <w:rsid w:val="007E164F"/>
    <w:rsid w:val="007E1DFA"/>
    <w:rsid w:val="007E20E4"/>
    <w:rsid w:val="007E22F0"/>
    <w:rsid w:val="007E29DA"/>
    <w:rsid w:val="007E2C86"/>
    <w:rsid w:val="007E3B59"/>
    <w:rsid w:val="007E4C16"/>
    <w:rsid w:val="007E4EF8"/>
    <w:rsid w:val="007E530F"/>
    <w:rsid w:val="007E53A8"/>
    <w:rsid w:val="007E5410"/>
    <w:rsid w:val="007E5DAA"/>
    <w:rsid w:val="007E67A5"/>
    <w:rsid w:val="007F0965"/>
    <w:rsid w:val="007F13C6"/>
    <w:rsid w:val="007F1940"/>
    <w:rsid w:val="007F19F8"/>
    <w:rsid w:val="007F221B"/>
    <w:rsid w:val="007F2FF7"/>
    <w:rsid w:val="007F329F"/>
    <w:rsid w:val="007F415C"/>
    <w:rsid w:val="007F44D4"/>
    <w:rsid w:val="007F4C93"/>
    <w:rsid w:val="007F502D"/>
    <w:rsid w:val="007F5052"/>
    <w:rsid w:val="007F5067"/>
    <w:rsid w:val="007F5512"/>
    <w:rsid w:val="007F6198"/>
    <w:rsid w:val="007F6286"/>
    <w:rsid w:val="007F729A"/>
    <w:rsid w:val="007F763F"/>
    <w:rsid w:val="007F76E2"/>
    <w:rsid w:val="007F7A21"/>
    <w:rsid w:val="007F7C17"/>
    <w:rsid w:val="00800326"/>
    <w:rsid w:val="008007E2"/>
    <w:rsid w:val="008013EE"/>
    <w:rsid w:val="00801BA2"/>
    <w:rsid w:val="00803433"/>
    <w:rsid w:val="00803B2E"/>
    <w:rsid w:val="008041EB"/>
    <w:rsid w:val="0080425D"/>
    <w:rsid w:val="00805E32"/>
    <w:rsid w:val="00806FC4"/>
    <w:rsid w:val="00807F2E"/>
    <w:rsid w:val="0081033A"/>
    <w:rsid w:val="008109A8"/>
    <w:rsid w:val="008115F2"/>
    <w:rsid w:val="008119F5"/>
    <w:rsid w:val="00811B5D"/>
    <w:rsid w:val="00811BFE"/>
    <w:rsid w:val="008121E0"/>
    <w:rsid w:val="00812285"/>
    <w:rsid w:val="00812644"/>
    <w:rsid w:val="00812B8E"/>
    <w:rsid w:val="00812D3C"/>
    <w:rsid w:val="00813780"/>
    <w:rsid w:val="00813A8F"/>
    <w:rsid w:val="00814769"/>
    <w:rsid w:val="00815675"/>
    <w:rsid w:val="00815985"/>
    <w:rsid w:val="00815B98"/>
    <w:rsid w:val="00815C5C"/>
    <w:rsid w:val="00815FC2"/>
    <w:rsid w:val="00816674"/>
    <w:rsid w:val="00816998"/>
    <w:rsid w:val="00816A9F"/>
    <w:rsid w:val="00816CC0"/>
    <w:rsid w:val="00821977"/>
    <w:rsid w:val="008226B4"/>
    <w:rsid w:val="00822872"/>
    <w:rsid w:val="00822A25"/>
    <w:rsid w:val="00823EB2"/>
    <w:rsid w:val="0082555C"/>
    <w:rsid w:val="00825A18"/>
    <w:rsid w:val="008266C0"/>
    <w:rsid w:val="00826BFF"/>
    <w:rsid w:val="00827686"/>
    <w:rsid w:val="00827919"/>
    <w:rsid w:val="00827FDA"/>
    <w:rsid w:val="00830ABB"/>
    <w:rsid w:val="0083176D"/>
    <w:rsid w:val="00834947"/>
    <w:rsid w:val="0083499B"/>
    <w:rsid w:val="00834C49"/>
    <w:rsid w:val="00835244"/>
    <w:rsid w:val="008355A8"/>
    <w:rsid w:val="008359BC"/>
    <w:rsid w:val="00836E18"/>
    <w:rsid w:val="0083799F"/>
    <w:rsid w:val="00840FA4"/>
    <w:rsid w:val="0084191E"/>
    <w:rsid w:val="0084263F"/>
    <w:rsid w:val="00843061"/>
    <w:rsid w:val="008434F9"/>
    <w:rsid w:val="00843A8C"/>
    <w:rsid w:val="00844470"/>
    <w:rsid w:val="00844C8D"/>
    <w:rsid w:val="00844FBB"/>
    <w:rsid w:val="00845187"/>
    <w:rsid w:val="0084658A"/>
    <w:rsid w:val="0084788C"/>
    <w:rsid w:val="00847BC3"/>
    <w:rsid w:val="00850699"/>
    <w:rsid w:val="00850DF9"/>
    <w:rsid w:val="00851E22"/>
    <w:rsid w:val="00851FC7"/>
    <w:rsid w:val="00852609"/>
    <w:rsid w:val="00852F8F"/>
    <w:rsid w:val="0085372D"/>
    <w:rsid w:val="00854438"/>
    <w:rsid w:val="008551D6"/>
    <w:rsid w:val="008561E7"/>
    <w:rsid w:val="008565D9"/>
    <w:rsid w:val="0085681D"/>
    <w:rsid w:val="00857562"/>
    <w:rsid w:val="00857589"/>
    <w:rsid w:val="00857AF5"/>
    <w:rsid w:val="00857F66"/>
    <w:rsid w:val="00860150"/>
    <w:rsid w:val="00860D0E"/>
    <w:rsid w:val="00860EC0"/>
    <w:rsid w:val="008621D5"/>
    <w:rsid w:val="008628E0"/>
    <w:rsid w:val="00862C5B"/>
    <w:rsid w:val="00862F5A"/>
    <w:rsid w:val="008644B5"/>
    <w:rsid w:val="00864772"/>
    <w:rsid w:val="00864D56"/>
    <w:rsid w:val="00864EFC"/>
    <w:rsid w:val="0086547C"/>
    <w:rsid w:val="00870036"/>
    <w:rsid w:val="0087060A"/>
    <w:rsid w:val="00870F41"/>
    <w:rsid w:val="0087264B"/>
    <w:rsid w:val="0087283C"/>
    <w:rsid w:val="0087287C"/>
    <w:rsid w:val="00872D89"/>
    <w:rsid w:val="0087345A"/>
    <w:rsid w:val="00873506"/>
    <w:rsid w:val="008750EF"/>
    <w:rsid w:val="0087536A"/>
    <w:rsid w:val="00876136"/>
    <w:rsid w:val="00876CBA"/>
    <w:rsid w:val="008770A9"/>
    <w:rsid w:val="008774C5"/>
    <w:rsid w:val="00880B25"/>
    <w:rsid w:val="00881428"/>
    <w:rsid w:val="00881548"/>
    <w:rsid w:val="008822DC"/>
    <w:rsid w:val="008828E7"/>
    <w:rsid w:val="0088599F"/>
    <w:rsid w:val="00885B8A"/>
    <w:rsid w:val="00886243"/>
    <w:rsid w:val="00887507"/>
    <w:rsid w:val="008879D2"/>
    <w:rsid w:val="00887E40"/>
    <w:rsid w:val="008903D4"/>
    <w:rsid w:val="008905C5"/>
    <w:rsid w:val="00891932"/>
    <w:rsid w:val="00892114"/>
    <w:rsid w:val="0089272C"/>
    <w:rsid w:val="00892D1D"/>
    <w:rsid w:val="008941FC"/>
    <w:rsid w:val="00894ADC"/>
    <w:rsid w:val="008959C3"/>
    <w:rsid w:val="00895AC0"/>
    <w:rsid w:val="00895B7F"/>
    <w:rsid w:val="00895D22"/>
    <w:rsid w:val="00895FED"/>
    <w:rsid w:val="00897F87"/>
    <w:rsid w:val="008A112A"/>
    <w:rsid w:val="008A382B"/>
    <w:rsid w:val="008A4FD5"/>
    <w:rsid w:val="008A54D9"/>
    <w:rsid w:val="008A6D50"/>
    <w:rsid w:val="008A741D"/>
    <w:rsid w:val="008A79FE"/>
    <w:rsid w:val="008B1A95"/>
    <w:rsid w:val="008B1B20"/>
    <w:rsid w:val="008B22F9"/>
    <w:rsid w:val="008B39CA"/>
    <w:rsid w:val="008B40E7"/>
    <w:rsid w:val="008B4510"/>
    <w:rsid w:val="008B4D81"/>
    <w:rsid w:val="008B4DD0"/>
    <w:rsid w:val="008B5624"/>
    <w:rsid w:val="008B5C47"/>
    <w:rsid w:val="008B674C"/>
    <w:rsid w:val="008B6E86"/>
    <w:rsid w:val="008B70D4"/>
    <w:rsid w:val="008B79BA"/>
    <w:rsid w:val="008B7DFC"/>
    <w:rsid w:val="008C11B0"/>
    <w:rsid w:val="008C171D"/>
    <w:rsid w:val="008C2877"/>
    <w:rsid w:val="008C29BE"/>
    <w:rsid w:val="008C36B5"/>
    <w:rsid w:val="008C4860"/>
    <w:rsid w:val="008C4873"/>
    <w:rsid w:val="008C554D"/>
    <w:rsid w:val="008C58E5"/>
    <w:rsid w:val="008C5AF1"/>
    <w:rsid w:val="008C5AFA"/>
    <w:rsid w:val="008C66BD"/>
    <w:rsid w:val="008C6FB7"/>
    <w:rsid w:val="008C737D"/>
    <w:rsid w:val="008D14AA"/>
    <w:rsid w:val="008D1C7F"/>
    <w:rsid w:val="008D3211"/>
    <w:rsid w:val="008D3A00"/>
    <w:rsid w:val="008D4B74"/>
    <w:rsid w:val="008D4C59"/>
    <w:rsid w:val="008D4DBC"/>
    <w:rsid w:val="008D50D3"/>
    <w:rsid w:val="008D525E"/>
    <w:rsid w:val="008D538D"/>
    <w:rsid w:val="008D5696"/>
    <w:rsid w:val="008D6885"/>
    <w:rsid w:val="008D79C5"/>
    <w:rsid w:val="008D7D32"/>
    <w:rsid w:val="008E22D1"/>
    <w:rsid w:val="008E233A"/>
    <w:rsid w:val="008E34FF"/>
    <w:rsid w:val="008E3A12"/>
    <w:rsid w:val="008E3E91"/>
    <w:rsid w:val="008E4933"/>
    <w:rsid w:val="008E5004"/>
    <w:rsid w:val="008E5D2E"/>
    <w:rsid w:val="008E5D3C"/>
    <w:rsid w:val="008E6A8D"/>
    <w:rsid w:val="008E72FA"/>
    <w:rsid w:val="008F0001"/>
    <w:rsid w:val="008F02B5"/>
    <w:rsid w:val="008F02EA"/>
    <w:rsid w:val="008F0FDC"/>
    <w:rsid w:val="008F1A3F"/>
    <w:rsid w:val="008F218D"/>
    <w:rsid w:val="008F21DE"/>
    <w:rsid w:val="008F2535"/>
    <w:rsid w:val="008F2BEF"/>
    <w:rsid w:val="008F3F7F"/>
    <w:rsid w:val="008F52AC"/>
    <w:rsid w:val="008F5617"/>
    <w:rsid w:val="008F571C"/>
    <w:rsid w:val="008F5993"/>
    <w:rsid w:val="008F5AE8"/>
    <w:rsid w:val="008F642E"/>
    <w:rsid w:val="008F65A1"/>
    <w:rsid w:val="008F680E"/>
    <w:rsid w:val="008F6904"/>
    <w:rsid w:val="008F6974"/>
    <w:rsid w:val="008F6B5C"/>
    <w:rsid w:val="008F6E36"/>
    <w:rsid w:val="008F771A"/>
    <w:rsid w:val="008F7A50"/>
    <w:rsid w:val="00901085"/>
    <w:rsid w:val="00901DFA"/>
    <w:rsid w:val="00901EB6"/>
    <w:rsid w:val="00904DD1"/>
    <w:rsid w:val="00904EE7"/>
    <w:rsid w:val="0090581A"/>
    <w:rsid w:val="00905AFD"/>
    <w:rsid w:val="009062D3"/>
    <w:rsid w:val="009062E6"/>
    <w:rsid w:val="009065AF"/>
    <w:rsid w:val="00907C1F"/>
    <w:rsid w:val="00910B55"/>
    <w:rsid w:val="00911640"/>
    <w:rsid w:val="00911669"/>
    <w:rsid w:val="0091173F"/>
    <w:rsid w:val="00911863"/>
    <w:rsid w:val="009118E1"/>
    <w:rsid w:val="009119FD"/>
    <w:rsid w:val="00912019"/>
    <w:rsid w:val="00912EBE"/>
    <w:rsid w:val="009135D5"/>
    <w:rsid w:val="009136D9"/>
    <w:rsid w:val="00913AEE"/>
    <w:rsid w:val="00913C36"/>
    <w:rsid w:val="0091460C"/>
    <w:rsid w:val="0091471F"/>
    <w:rsid w:val="0091472D"/>
    <w:rsid w:val="00914D85"/>
    <w:rsid w:val="00915BF6"/>
    <w:rsid w:val="00916145"/>
    <w:rsid w:val="0091647E"/>
    <w:rsid w:val="0091674A"/>
    <w:rsid w:val="00916ACB"/>
    <w:rsid w:val="00916ECA"/>
    <w:rsid w:val="009202F7"/>
    <w:rsid w:val="00920B58"/>
    <w:rsid w:val="00921202"/>
    <w:rsid w:val="0092198F"/>
    <w:rsid w:val="00921B67"/>
    <w:rsid w:val="00921E3B"/>
    <w:rsid w:val="00922640"/>
    <w:rsid w:val="00923013"/>
    <w:rsid w:val="00923735"/>
    <w:rsid w:val="00923AD4"/>
    <w:rsid w:val="00924E44"/>
    <w:rsid w:val="0092545C"/>
    <w:rsid w:val="00925997"/>
    <w:rsid w:val="00925E92"/>
    <w:rsid w:val="00926278"/>
    <w:rsid w:val="009262FF"/>
    <w:rsid w:val="00926B22"/>
    <w:rsid w:val="00930DF2"/>
    <w:rsid w:val="009312AD"/>
    <w:rsid w:val="00931596"/>
    <w:rsid w:val="009326DF"/>
    <w:rsid w:val="00932DD1"/>
    <w:rsid w:val="0093341E"/>
    <w:rsid w:val="00933425"/>
    <w:rsid w:val="0093372A"/>
    <w:rsid w:val="0093384A"/>
    <w:rsid w:val="00934764"/>
    <w:rsid w:val="00934DFB"/>
    <w:rsid w:val="00935294"/>
    <w:rsid w:val="00935893"/>
    <w:rsid w:val="00936467"/>
    <w:rsid w:val="009368EA"/>
    <w:rsid w:val="009375D2"/>
    <w:rsid w:val="009379FC"/>
    <w:rsid w:val="00937B60"/>
    <w:rsid w:val="0094024F"/>
    <w:rsid w:val="0094067F"/>
    <w:rsid w:val="009411A4"/>
    <w:rsid w:val="0094179E"/>
    <w:rsid w:val="00942200"/>
    <w:rsid w:val="0094229A"/>
    <w:rsid w:val="0094264B"/>
    <w:rsid w:val="00943400"/>
    <w:rsid w:val="009438B4"/>
    <w:rsid w:val="00943A51"/>
    <w:rsid w:val="00944369"/>
    <w:rsid w:val="009457B1"/>
    <w:rsid w:val="00945867"/>
    <w:rsid w:val="0094637D"/>
    <w:rsid w:val="0094707C"/>
    <w:rsid w:val="009471DE"/>
    <w:rsid w:val="00947C14"/>
    <w:rsid w:val="0095213E"/>
    <w:rsid w:val="009522AB"/>
    <w:rsid w:val="009542E8"/>
    <w:rsid w:val="00955C02"/>
    <w:rsid w:val="00955CF0"/>
    <w:rsid w:val="00956482"/>
    <w:rsid w:val="00956909"/>
    <w:rsid w:val="0095757E"/>
    <w:rsid w:val="0095767F"/>
    <w:rsid w:val="0095795C"/>
    <w:rsid w:val="009600B0"/>
    <w:rsid w:val="00960503"/>
    <w:rsid w:val="0096065E"/>
    <w:rsid w:val="00960A91"/>
    <w:rsid w:val="00960F19"/>
    <w:rsid w:val="00960F44"/>
    <w:rsid w:val="00961421"/>
    <w:rsid w:val="00962CA2"/>
    <w:rsid w:val="00963271"/>
    <w:rsid w:val="009639D0"/>
    <w:rsid w:val="00963ABA"/>
    <w:rsid w:val="00964C63"/>
    <w:rsid w:val="00964CB2"/>
    <w:rsid w:val="00964D4B"/>
    <w:rsid w:val="009652C6"/>
    <w:rsid w:val="00965781"/>
    <w:rsid w:val="0096582E"/>
    <w:rsid w:val="009666C8"/>
    <w:rsid w:val="00966CE1"/>
    <w:rsid w:val="009670A4"/>
    <w:rsid w:val="009675DF"/>
    <w:rsid w:val="00967619"/>
    <w:rsid w:val="009679D8"/>
    <w:rsid w:val="00967F60"/>
    <w:rsid w:val="00970010"/>
    <w:rsid w:val="00970BE3"/>
    <w:rsid w:val="00970C94"/>
    <w:rsid w:val="009730CC"/>
    <w:rsid w:val="009732A9"/>
    <w:rsid w:val="009736A8"/>
    <w:rsid w:val="00973B29"/>
    <w:rsid w:val="00973BCC"/>
    <w:rsid w:val="00973BD8"/>
    <w:rsid w:val="00974C7C"/>
    <w:rsid w:val="00974D0C"/>
    <w:rsid w:val="00975432"/>
    <w:rsid w:val="0097565D"/>
    <w:rsid w:val="00975D74"/>
    <w:rsid w:val="009766E9"/>
    <w:rsid w:val="00977D0D"/>
    <w:rsid w:val="00980870"/>
    <w:rsid w:val="00980A7C"/>
    <w:rsid w:val="0098132A"/>
    <w:rsid w:val="00981B6F"/>
    <w:rsid w:val="009821D3"/>
    <w:rsid w:val="009833F7"/>
    <w:rsid w:val="009837DD"/>
    <w:rsid w:val="00983CF5"/>
    <w:rsid w:val="00984606"/>
    <w:rsid w:val="00985771"/>
    <w:rsid w:val="00985A5A"/>
    <w:rsid w:val="00985E99"/>
    <w:rsid w:val="00986C0B"/>
    <w:rsid w:val="00987220"/>
    <w:rsid w:val="009874FC"/>
    <w:rsid w:val="0098783D"/>
    <w:rsid w:val="00987940"/>
    <w:rsid w:val="009908E9"/>
    <w:rsid w:val="009908EE"/>
    <w:rsid w:val="00990A7C"/>
    <w:rsid w:val="00992970"/>
    <w:rsid w:val="00993265"/>
    <w:rsid w:val="00993697"/>
    <w:rsid w:val="0099369E"/>
    <w:rsid w:val="00993735"/>
    <w:rsid w:val="009937AE"/>
    <w:rsid w:val="00993B6A"/>
    <w:rsid w:val="00993E55"/>
    <w:rsid w:val="0099509C"/>
    <w:rsid w:val="009954CA"/>
    <w:rsid w:val="00995E08"/>
    <w:rsid w:val="0099610C"/>
    <w:rsid w:val="0099724A"/>
    <w:rsid w:val="009974CF"/>
    <w:rsid w:val="009976AD"/>
    <w:rsid w:val="0099775B"/>
    <w:rsid w:val="009A048C"/>
    <w:rsid w:val="009A09D0"/>
    <w:rsid w:val="009A1217"/>
    <w:rsid w:val="009A17C6"/>
    <w:rsid w:val="009A292A"/>
    <w:rsid w:val="009A3490"/>
    <w:rsid w:val="009A5C1B"/>
    <w:rsid w:val="009A6097"/>
    <w:rsid w:val="009A61B4"/>
    <w:rsid w:val="009A6BC8"/>
    <w:rsid w:val="009A6DAB"/>
    <w:rsid w:val="009A7278"/>
    <w:rsid w:val="009B26D1"/>
    <w:rsid w:val="009B2F7F"/>
    <w:rsid w:val="009B392A"/>
    <w:rsid w:val="009B3CF4"/>
    <w:rsid w:val="009B3F6E"/>
    <w:rsid w:val="009B439B"/>
    <w:rsid w:val="009B43B6"/>
    <w:rsid w:val="009B4BB3"/>
    <w:rsid w:val="009B4FC6"/>
    <w:rsid w:val="009B5FCE"/>
    <w:rsid w:val="009B687B"/>
    <w:rsid w:val="009B7960"/>
    <w:rsid w:val="009C06A1"/>
    <w:rsid w:val="009C0C3D"/>
    <w:rsid w:val="009C0CA8"/>
    <w:rsid w:val="009C44CB"/>
    <w:rsid w:val="009C47CC"/>
    <w:rsid w:val="009C5DED"/>
    <w:rsid w:val="009C6185"/>
    <w:rsid w:val="009C641D"/>
    <w:rsid w:val="009C6E1A"/>
    <w:rsid w:val="009C77E4"/>
    <w:rsid w:val="009D0005"/>
    <w:rsid w:val="009D01BC"/>
    <w:rsid w:val="009D0413"/>
    <w:rsid w:val="009D0DAC"/>
    <w:rsid w:val="009D153C"/>
    <w:rsid w:val="009D17FF"/>
    <w:rsid w:val="009D1B55"/>
    <w:rsid w:val="009D3AD2"/>
    <w:rsid w:val="009D3DC8"/>
    <w:rsid w:val="009D3FBE"/>
    <w:rsid w:val="009D4103"/>
    <w:rsid w:val="009D42D6"/>
    <w:rsid w:val="009D4F7B"/>
    <w:rsid w:val="009D6063"/>
    <w:rsid w:val="009D69E2"/>
    <w:rsid w:val="009D6E9B"/>
    <w:rsid w:val="009D7020"/>
    <w:rsid w:val="009D7AC3"/>
    <w:rsid w:val="009E02C1"/>
    <w:rsid w:val="009E310C"/>
    <w:rsid w:val="009E35FC"/>
    <w:rsid w:val="009E36C9"/>
    <w:rsid w:val="009E44E2"/>
    <w:rsid w:val="009E4682"/>
    <w:rsid w:val="009E46E2"/>
    <w:rsid w:val="009E482A"/>
    <w:rsid w:val="009E485E"/>
    <w:rsid w:val="009E5065"/>
    <w:rsid w:val="009E5B8D"/>
    <w:rsid w:val="009E5D1C"/>
    <w:rsid w:val="009E67B5"/>
    <w:rsid w:val="009E7A72"/>
    <w:rsid w:val="009F006C"/>
    <w:rsid w:val="009F041F"/>
    <w:rsid w:val="009F076A"/>
    <w:rsid w:val="009F0BC4"/>
    <w:rsid w:val="009F1146"/>
    <w:rsid w:val="009F183E"/>
    <w:rsid w:val="009F1F34"/>
    <w:rsid w:val="009F2C9D"/>
    <w:rsid w:val="009F3C6C"/>
    <w:rsid w:val="009F4878"/>
    <w:rsid w:val="009F494C"/>
    <w:rsid w:val="009F4A42"/>
    <w:rsid w:val="009F566B"/>
    <w:rsid w:val="009F5C4D"/>
    <w:rsid w:val="009F5D60"/>
    <w:rsid w:val="009F5F9D"/>
    <w:rsid w:val="009F7760"/>
    <w:rsid w:val="009F784C"/>
    <w:rsid w:val="009F7C86"/>
    <w:rsid w:val="00A005D7"/>
    <w:rsid w:val="00A016F0"/>
    <w:rsid w:val="00A01DE9"/>
    <w:rsid w:val="00A01F6F"/>
    <w:rsid w:val="00A01FC7"/>
    <w:rsid w:val="00A02032"/>
    <w:rsid w:val="00A02BD0"/>
    <w:rsid w:val="00A02F21"/>
    <w:rsid w:val="00A0371A"/>
    <w:rsid w:val="00A03FE2"/>
    <w:rsid w:val="00A04810"/>
    <w:rsid w:val="00A04E40"/>
    <w:rsid w:val="00A04FC1"/>
    <w:rsid w:val="00A05A22"/>
    <w:rsid w:val="00A05E0B"/>
    <w:rsid w:val="00A06EF9"/>
    <w:rsid w:val="00A06F05"/>
    <w:rsid w:val="00A07178"/>
    <w:rsid w:val="00A071C5"/>
    <w:rsid w:val="00A074A2"/>
    <w:rsid w:val="00A07500"/>
    <w:rsid w:val="00A076D5"/>
    <w:rsid w:val="00A07826"/>
    <w:rsid w:val="00A07A13"/>
    <w:rsid w:val="00A112B0"/>
    <w:rsid w:val="00A118C2"/>
    <w:rsid w:val="00A11A15"/>
    <w:rsid w:val="00A12481"/>
    <w:rsid w:val="00A12BAC"/>
    <w:rsid w:val="00A12F7F"/>
    <w:rsid w:val="00A130BF"/>
    <w:rsid w:val="00A133BA"/>
    <w:rsid w:val="00A15F99"/>
    <w:rsid w:val="00A163F0"/>
    <w:rsid w:val="00A1683D"/>
    <w:rsid w:val="00A16D5C"/>
    <w:rsid w:val="00A17F93"/>
    <w:rsid w:val="00A202C2"/>
    <w:rsid w:val="00A2044A"/>
    <w:rsid w:val="00A20898"/>
    <w:rsid w:val="00A21777"/>
    <w:rsid w:val="00A22EAE"/>
    <w:rsid w:val="00A2325E"/>
    <w:rsid w:val="00A255E4"/>
    <w:rsid w:val="00A26FE1"/>
    <w:rsid w:val="00A27079"/>
    <w:rsid w:val="00A271E4"/>
    <w:rsid w:val="00A278E8"/>
    <w:rsid w:val="00A27B81"/>
    <w:rsid w:val="00A27E1F"/>
    <w:rsid w:val="00A3093A"/>
    <w:rsid w:val="00A30A87"/>
    <w:rsid w:val="00A3131A"/>
    <w:rsid w:val="00A313D6"/>
    <w:rsid w:val="00A31600"/>
    <w:rsid w:val="00A31843"/>
    <w:rsid w:val="00A31D9A"/>
    <w:rsid w:val="00A323DB"/>
    <w:rsid w:val="00A33479"/>
    <w:rsid w:val="00A33FB0"/>
    <w:rsid w:val="00A3402D"/>
    <w:rsid w:val="00A3738F"/>
    <w:rsid w:val="00A373BB"/>
    <w:rsid w:val="00A37637"/>
    <w:rsid w:val="00A37947"/>
    <w:rsid w:val="00A379E5"/>
    <w:rsid w:val="00A40521"/>
    <w:rsid w:val="00A40D2B"/>
    <w:rsid w:val="00A434FE"/>
    <w:rsid w:val="00A4426F"/>
    <w:rsid w:val="00A44AFA"/>
    <w:rsid w:val="00A46567"/>
    <w:rsid w:val="00A46CC9"/>
    <w:rsid w:val="00A46D58"/>
    <w:rsid w:val="00A47155"/>
    <w:rsid w:val="00A472AD"/>
    <w:rsid w:val="00A47A62"/>
    <w:rsid w:val="00A47DA4"/>
    <w:rsid w:val="00A506B3"/>
    <w:rsid w:val="00A5187E"/>
    <w:rsid w:val="00A51CC9"/>
    <w:rsid w:val="00A52A5F"/>
    <w:rsid w:val="00A53A2E"/>
    <w:rsid w:val="00A53FCE"/>
    <w:rsid w:val="00A54578"/>
    <w:rsid w:val="00A54CFF"/>
    <w:rsid w:val="00A54EC9"/>
    <w:rsid w:val="00A5538B"/>
    <w:rsid w:val="00A556BE"/>
    <w:rsid w:val="00A55770"/>
    <w:rsid w:val="00A55CC7"/>
    <w:rsid w:val="00A564D3"/>
    <w:rsid w:val="00A57A7D"/>
    <w:rsid w:val="00A606E1"/>
    <w:rsid w:val="00A60B61"/>
    <w:rsid w:val="00A6108A"/>
    <w:rsid w:val="00A61288"/>
    <w:rsid w:val="00A61F2A"/>
    <w:rsid w:val="00A621E9"/>
    <w:rsid w:val="00A62237"/>
    <w:rsid w:val="00A62C9B"/>
    <w:rsid w:val="00A64C6B"/>
    <w:rsid w:val="00A6552A"/>
    <w:rsid w:val="00A65699"/>
    <w:rsid w:val="00A65AE0"/>
    <w:rsid w:val="00A65D0F"/>
    <w:rsid w:val="00A65E66"/>
    <w:rsid w:val="00A66C23"/>
    <w:rsid w:val="00A66D27"/>
    <w:rsid w:val="00A701D9"/>
    <w:rsid w:val="00A7089B"/>
    <w:rsid w:val="00A70E93"/>
    <w:rsid w:val="00A71043"/>
    <w:rsid w:val="00A71F83"/>
    <w:rsid w:val="00A720EE"/>
    <w:rsid w:val="00A7257F"/>
    <w:rsid w:val="00A72DDC"/>
    <w:rsid w:val="00A73006"/>
    <w:rsid w:val="00A73163"/>
    <w:rsid w:val="00A73501"/>
    <w:rsid w:val="00A740DC"/>
    <w:rsid w:val="00A7457E"/>
    <w:rsid w:val="00A74D66"/>
    <w:rsid w:val="00A75429"/>
    <w:rsid w:val="00A75597"/>
    <w:rsid w:val="00A75A51"/>
    <w:rsid w:val="00A75DD8"/>
    <w:rsid w:val="00A76F15"/>
    <w:rsid w:val="00A772EE"/>
    <w:rsid w:val="00A801F6"/>
    <w:rsid w:val="00A81F5C"/>
    <w:rsid w:val="00A823DA"/>
    <w:rsid w:val="00A82886"/>
    <w:rsid w:val="00A82E7C"/>
    <w:rsid w:val="00A83451"/>
    <w:rsid w:val="00A84126"/>
    <w:rsid w:val="00A841A7"/>
    <w:rsid w:val="00A841C2"/>
    <w:rsid w:val="00A842C7"/>
    <w:rsid w:val="00A84BDB"/>
    <w:rsid w:val="00A8671C"/>
    <w:rsid w:val="00A87235"/>
    <w:rsid w:val="00A872E0"/>
    <w:rsid w:val="00A8732D"/>
    <w:rsid w:val="00A877A0"/>
    <w:rsid w:val="00A87DEE"/>
    <w:rsid w:val="00A907E4"/>
    <w:rsid w:val="00A9107E"/>
    <w:rsid w:val="00A91348"/>
    <w:rsid w:val="00A9152B"/>
    <w:rsid w:val="00A91B08"/>
    <w:rsid w:val="00A91B18"/>
    <w:rsid w:val="00A91C85"/>
    <w:rsid w:val="00A920DA"/>
    <w:rsid w:val="00A938E4"/>
    <w:rsid w:val="00A93B6E"/>
    <w:rsid w:val="00A950B0"/>
    <w:rsid w:val="00A954A1"/>
    <w:rsid w:val="00A95BF5"/>
    <w:rsid w:val="00A966B9"/>
    <w:rsid w:val="00A9713C"/>
    <w:rsid w:val="00A973EF"/>
    <w:rsid w:val="00A9796A"/>
    <w:rsid w:val="00AA024F"/>
    <w:rsid w:val="00AA02B3"/>
    <w:rsid w:val="00AA0964"/>
    <w:rsid w:val="00AA09CF"/>
    <w:rsid w:val="00AA0C56"/>
    <w:rsid w:val="00AA1271"/>
    <w:rsid w:val="00AA2B56"/>
    <w:rsid w:val="00AA2E2E"/>
    <w:rsid w:val="00AA31B2"/>
    <w:rsid w:val="00AA4B7F"/>
    <w:rsid w:val="00AA5087"/>
    <w:rsid w:val="00AA5371"/>
    <w:rsid w:val="00AA7324"/>
    <w:rsid w:val="00AA7DEC"/>
    <w:rsid w:val="00AB0204"/>
    <w:rsid w:val="00AB09B7"/>
    <w:rsid w:val="00AB2720"/>
    <w:rsid w:val="00AB30DF"/>
    <w:rsid w:val="00AB391D"/>
    <w:rsid w:val="00AB3961"/>
    <w:rsid w:val="00AB3AD1"/>
    <w:rsid w:val="00AB4E44"/>
    <w:rsid w:val="00AB4F61"/>
    <w:rsid w:val="00AB4F7E"/>
    <w:rsid w:val="00AB5E4E"/>
    <w:rsid w:val="00AB74C8"/>
    <w:rsid w:val="00AC0B93"/>
    <w:rsid w:val="00AC0FAF"/>
    <w:rsid w:val="00AC1B64"/>
    <w:rsid w:val="00AC261A"/>
    <w:rsid w:val="00AC2CD9"/>
    <w:rsid w:val="00AC3FFF"/>
    <w:rsid w:val="00AC480D"/>
    <w:rsid w:val="00AC490E"/>
    <w:rsid w:val="00AC5846"/>
    <w:rsid w:val="00AC5D7D"/>
    <w:rsid w:val="00AC63FC"/>
    <w:rsid w:val="00AC6E1A"/>
    <w:rsid w:val="00AC7370"/>
    <w:rsid w:val="00AC73AB"/>
    <w:rsid w:val="00AC799D"/>
    <w:rsid w:val="00AC7CC1"/>
    <w:rsid w:val="00AC7E6A"/>
    <w:rsid w:val="00AD08CD"/>
    <w:rsid w:val="00AD0C72"/>
    <w:rsid w:val="00AD0D2B"/>
    <w:rsid w:val="00AD0D77"/>
    <w:rsid w:val="00AD120E"/>
    <w:rsid w:val="00AD1294"/>
    <w:rsid w:val="00AD129B"/>
    <w:rsid w:val="00AD2208"/>
    <w:rsid w:val="00AD4006"/>
    <w:rsid w:val="00AD47EF"/>
    <w:rsid w:val="00AD4B0F"/>
    <w:rsid w:val="00AD4C2E"/>
    <w:rsid w:val="00AD4C65"/>
    <w:rsid w:val="00AD62EC"/>
    <w:rsid w:val="00AD72F6"/>
    <w:rsid w:val="00AE0204"/>
    <w:rsid w:val="00AE0623"/>
    <w:rsid w:val="00AE1825"/>
    <w:rsid w:val="00AE1BA2"/>
    <w:rsid w:val="00AE1DC0"/>
    <w:rsid w:val="00AE237F"/>
    <w:rsid w:val="00AE45A0"/>
    <w:rsid w:val="00AE546B"/>
    <w:rsid w:val="00AE594C"/>
    <w:rsid w:val="00AE5D32"/>
    <w:rsid w:val="00AE62C3"/>
    <w:rsid w:val="00AE7028"/>
    <w:rsid w:val="00AE7609"/>
    <w:rsid w:val="00AF14CB"/>
    <w:rsid w:val="00AF1B7F"/>
    <w:rsid w:val="00AF25C1"/>
    <w:rsid w:val="00AF2DD3"/>
    <w:rsid w:val="00AF3192"/>
    <w:rsid w:val="00AF3B44"/>
    <w:rsid w:val="00AF4713"/>
    <w:rsid w:val="00AF5796"/>
    <w:rsid w:val="00AF585F"/>
    <w:rsid w:val="00AF5DFA"/>
    <w:rsid w:val="00AF61F9"/>
    <w:rsid w:val="00AF6B8C"/>
    <w:rsid w:val="00AF6D34"/>
    <w:rsid w:val="00AF6DDE"/>
    <w:rsid w:val="00AF79DF"/>
    <w:rsid w:val="00AF7D4F"/>
    <w:rsid w:val="00AF7FA0"/>
    <w:rsid w:val="00B00051"/>
    <w:rsid w:val="00B002BC"/>
    <w:rsid w:val="00B02D5E"/>
    <w:rsid w:val="00B02F82"/>
    <w:rsid w:val="00B0317F"/>
    <w:rsid w:val="00B048C0"/>
    <w:rsid w:val="00B06B4D"/>
    <w:rsid w:val="00B06FD9"/>
    <w:rsid w:val="00B076AC"/>
    <w:rsid w:val="00B07BBA"/>
    <w:rsid w:val="00B07D1C"/>
    <w:rsid w:val="00B10105"/>
    <w:rsid w:val="00B106EC"/>
    <w:rsid w:val="00B10AE3"/>
    <w:rsid w:val="00B130C9"/>
    <w:rsid w:val="00B139F3"/>
    <w:rsid w:val="00B14599"/>
    <w:rsid w:val="00B14671"/>
    <w:rsid w:val="00B15012"/>
    <w:rsid w:val="00B16B33"/>
    <w:rsid w:val="00B20CA0"/>
    <w:rsid w:val="00B2267C"/>
    <w:rsid w:val="00B2287E"/>
    <w:rsid w:val="00B22C17"/>
    <w:rsid w:val="00B2362E"/>
    <w:rsid w:val="00B239CA"/>
    <w:rsid w:val="00B23BF3"/>
    <w:rsid w:val="00B23C65"/>
    <w:rsid w:val="00B23D10"/>
    <w:rsid w:val="00B240D2"/>
    <w:rsid w:val="00B247F7"/>
    <w:rsid w:val="00B24A8C"/>
    <w:rsid w:val="00B25144"/>
    <w:rsid w:val="00B25582"/>
    <w:rsid w:val="00B258AB"/>
    <w:rsid w:val="00B265C0"/>
    <w:rsid w:val="00B2668B"/>
    <w:rsid w:val="00B269E1"/>
    <w:rsid w:val="00B27EB6"/>
    <w:rsid w:val="00B3068E"/>
    <w:rsid w:val="00B307FC"/>
    <w:rsid w:val="00B30E12"/>
    <w:rsid w:val="00B31D59"/>
    <w:rsid w:val="00B32D40"/>
    <w:rsid w:val="00B337F8"/>
    <w:rsid w:val="00B34EA3"/>
    <w:rsid w:val="00B35042"/>
    <w:rsid w:val="00B35B06"/>
    <w:rsid w:val="00B36012"/>
    <w:rsid w:val="00B36994"/>
    <w:rsid w:val="00B37D62"/>
    <w:rsid w:val="00B40577"/>
    <w:rsid w:val="00B40BD2"/>
    <w:rsid w:val="00B40EF7"/>
    <w:rsid w:val="00B41C69"/>
    <w:rsid w:val="00B42B43"/>
    <w:rsid w:val="00B436E5"/>
    <w:rsid w:val="00B43CD3"/>
    <w:rsid w:val="00B44540"/>
    <w:rsid w:val="00B447C0"/>
    <w:rsid w:val="00B45379"/>
    <w:rsid w:val="00B4693F"/>
    <w:rsid w:val="00B4725E"/>
    <w:rsid w:val="00B47F12"/>
    <w:rsid w:val="00B5170F"/>
    <w:rsid w:val="00B52C66"/>
    <w:rsid w:val="00B5382A"/>
    <w:rsid w:val="00B53837"/>
    <w:rsid w:val="00B5399A"/>
    <w:rsid w:val="00B53FEE"/>
    <w:rsid w:val="00B552D1"/>
    <w:rsid w:val="00B55D83"/>
    <w:rsid w:val="00B55EF1"/>
    <w:rsid w:val="00B562EC"/>
    <w:rsid w:val="00B566B5"/>
    <w:rsid w:val="00B56CE4"/>
    <w:rsid w:val="00B56E52"/>
    <w:rsid w:val="00B57600"/>
    <w:rsid w:val="00B5799B"/>
    <w:rsid w:val="00B57B48"/>
    <w:rsid w:val="00B600D9"/>
    <w:rsid w:val="00B603F3"/>
    <w:rsid w:val="00B60FFD"/>
    <w:rsid w:val="00B61409"/>
    <w:rsid w:val="00B62FFD"/>
    <w:rsid w:val="00B631A2"/>
    <w:rsid w:val="00B63491"/>
    <w:rsid w:val="00B642E6"/>
    <w:rsid w:val="00B64828"/>
    <w:rsid w:val="00B64984"/>
    <w:rsid w:val="00B64DCF"/>
    <w:rsid w:val="00B65436"/>
    <w:rsid w:val="00B65963"/>
    <w:rsid w:val="00B65C8A"/>
    <w:rsid w:val="00B660C2"/>
    <w:rsid w:val="00B661C7"/>
    <w:rsid w:val="00B66DB7"/>
    <w:rsid w:val="00B70114"/>
    <w:rsid w:val="00B70931"/>
    <w:rsid w:val="00B70AFC"/>
    <w:rsid w:val="00B70B71"/>
    <w:rsid w:val="00B71094"/>
    <w:rsid w:val="00B712B5"/>
    <w:rsid w:val="00B72A25"/>
    <w:rsid w:val="00B72DB0"/>
    <w:rsid w:val="00B73750"/>
    <w:rsid w:val="00B74BED"/>
    <w:rsid w:val="00B750C4"/>
    <w:rsid w:val="00B765DA"/>
    <w:rsid w:val="00B76DAD"/>
    <w:rsid w:val="00B773EB"/>
    <w:rsid w:val="00B779B2"/>
    <w:rsid w:val="00B77A45"/>
    <w:rsid w:val="00B77FE8"/>
    <w:rsid w:val="00B807E6"/>
    <w:rsid w:val="00B80EEE"/>
    <w:rsid w:val="00B8244B"/>
    <w:rsid w:val="00B829D2"/>
    <w:rsid w:val="00B832EB"/>
    <w:rsid w:val="00B8422D"/>
    <w:rsid w:val="00B84280"/>
    <w:rsid w:val="00B84FE0"/>
    <w:rsid w:val="00B85275"/>
    <w:rsid w:val="00B85409"/>
    <w:rsid w:val="00B85C35"/>
    <w:rsid w:val="00B86617"/>
    <w:rsid w:val="00B86DE2"/>
    <w:rsid w:val="00B87079"/>
    <w:rsid w:val="00B87AAC"/>
    <w:rsid w:val="00B87DBC"/>
    <w:rsid w:val="00B90045"/>
    <w:rsid w:val="00B900A3"/>
    <w:rsid w:val="00B90982"/>
    <w:rsid w:val="00B92766"/>
    <w:rsid w:val="00B92936"/>
    <w:rsid w:val="00B92942"/>
    <w:rsid w:val="00B92C3F"/>
    <w:rsid w:val="00B93456"/>
    <w:rsid w:val="00B93F5F"/>
    <w:rsid w:val="00B95A3B"/>
    <w:rsid w:val="00B95CEA"/>
    <w:rsid w:val="00B95DEA"/>
    <w:rsid w:val="00B966FC"/>
    <w:rsid w:val="00B96F55"/>
    <w:rsid w:val="00B96FF0"/>
    <w:rsid w:val="00B97B89"/>
    <w:rsid w:val="00BA0189"/>
    <w:rsid w:val="00BA098A"/>
    <w:rsid w:val="00BA1289"/>
    <w:rsid w:val="00BA27D5"/>
    <w:rsid w:val="00BA4228"/>
    <w:rsid w:val="00BA50E9"/>
    <w:rsid w:val="00BA5F45"/>
    <w:rsid w:val="00BA6714"/>
    <w:rsid w:val="00BA68A7"/>
    <w:rsid w:val="00BB0BE8"/>
    <w:rsid w:val="00BB0FA5"/>
    <w:rsid w:val="00BB13B5"/>
    <w:rsid w:val="00BB14B5"/>
    <w:rsid w:val="00BB2591"/>
    <w:rsid w:val="00BB29FE"/>
    <w:rsid w:val="00BB2A69"/>
    <w:rsid w:val="00BB2CF5"/>
    <w:rsid w:val="00BB31EC"/>
    <w:rsid w:val="00BB3736"/>
    <w:rsid w:val="00BB4003"/>
    <w:rsid w:val="00BB4E7D"/>
    <w:rsid w:val="00BB526B"/>
    <w:rsid w:val="00BB57ED"/>
    <w:rsid w:val="00BB64DC"/>
    <w:rsid w:val="00BB67AE"/>
    <w:rsid w:val="00BB6860"/>
    <w:rsid w:val="00BB6DE4"/>
    <w:rsid w:val="00BB6F40"/>
    <w:rsid w:val="00BB7099"/>
    <w:rsid w:val="00BC05CB"/>
    <w:rsid w:val="00BC0690"/>
    <w:rsid w:val="00BC0BC4"/>
    <w:rsid w:val="00BC1BE8"/>
    <w:rsid w:val="00BC2674"/>
    <w:rsid w:val="00BC38CA"/>
    <w:rsid w:val="00BC3A16"/>
    <w:rsid w:val="00BC3FD0"/>
    <w:rsid w:val="00BC47BF"/>
    <w:rsid w:val="00BC54BC"/>
    <w:rsid w:val="00BC5E00"/>
    <w:rsid w:val="00BC6187"/>
    <w:rsid w:val="00BC6FFC"/>
    <w:rsid w:val="00BC7541"/>
    <w:rsid w:val="00BD00E3"/>
    <w:rsid w:val="00BD0D97"/>
    <w:rsid w:val="00BD1DD3"/>
    <w:rsid w:val="00BD246C"/>
    <w:rsid w:val="00BD2491"/>
    <w:rsid w:val="00BD2A0B"/>
    <w:rsid w:val="00BD2C94"/>
    <w:rsid w:val="00BD2FFD"/>
    <w:rsid w:val="00BD3D80"/>
    <w:rsid w:val="00BD3DCE"/>
    <w:rsid w:val="00BD4A9D"/>
    <w:rsid w:val="00BD4BC8"/>
    <w:rsid w:val="00BD5253"/>
    <w:rsid w:val="00BD5AF6"/>
    <w:rsid w:val="00BD6532"/>
    <w:rsid w:val="00BD69AA"/>
    <w:rsid w:val="00BD7501"/>
    <w:rsid w:val="00BE06FA"/>
    <w:rsid w:val="00BE1C1B"/>
    <w:rsid w:val="00BE3012"/>
    <w:rsid w:val="00BE33C1"/>
    <w:rsid w:val="00BE3E0A"/>
    <w:rsid w:val="00BE3E5D"/>
    <w:rsid w:val="00BE4AC9"/>
    <w:rsid w:val="00BE4C10"/>
    <w:rsid w:val="00BE4D85"/>
    <w:rsid w:val="00BE59FD"/>
    <w:rsid w:val="00BE6422"/>
    <w:rsid w:val="00BE6B57"/>
    <w:rsid w:val="00BF0485"/>
    <w:rsid w:val="00BF1501"/>
    <w:rsid w:val="00BF15AF"/>
    <w:rsid w:val="00BF1F63"/>
    <w:rsid w:val="00BF2881"/>
    <w:rsid w:val="00BF444A"/>
    <w:rsid w:val="00BF49B6"/>
    <w:rsid w:val="00BF584A"/>
    <w:rsid w:val="00BF600E"/>
    <w:rsid w:val="00BF6993"/>
    <w:rsid w:val="00BF7086"/>
    <w:rsid w:val="00BF7217"/>
    <w:rsid w:val="00BF7B09"/>
    <w:rsid w:val="00C01610"/>
    <w:rsid w:val="00C01F4F"/>
    <w:rsid w:val="00C02288"/>
    <w:rsid w:val="00C02B30"/>
    <w:rsid w:val="00C03693"/>
    <w:rsid w:val="00C04557"/>
    <w:rsid w:val="00C054CD"/>
    <w:rsid w:val="00C059F3"/>
    <w:rsid w:val="00C076AB"/>
    <w:rsid w:val="00C077E6"/>
    <w:rsid w:val="00C1075A"/>
    <w:rsid w:val="00C1125A"/>
    <w:rsid w:val="00C126D3"/>
    <w:rsid w:val="00C127D7"/>
    <w:rsid w:val="00C13C8D"/>
    <w:rsid w:val="00C14B28"/>
    <w:rsid w:val="00C14CEB"/>
    <w:rsid w:val="00C14F7C"/>
    <w:rsid w:val="00C159C2"/>
    <w:rsid w:val="00C166F7"/>
    <w:rsid w:val="00C16DBA"/>
    <w:rsid w:val="00C17095"/>
    <w:rsid w:val="00C17325"/>
    <w:rsid w:val="00C17843"/>
    <w:rsid w:val="00C203DC"/>
    <w:rsid w:val="00C20A2C"/>
    <w:rsid w:val="00C22469"/>
    <w:rsid w:val="00C2318B"/>
    <w:rsid w:val="00C23295"/>
    <w:rsid w:val="00C23419"/>
    <w:rsid w:val="00C23781"/>
    <w:rsid w:val="00C237F5"/>
    <w:rsid w:val="00C23D8E"/>
    <w:rsid w:val="00C24765"/>
    <w:rsid w:val="00C25246"/>
    <w:rsid w:val="00C25DA0"/>
    <w:rsid w:val="00C25E54"/>
    <w:rsid w:val="00C263CF"/>
    <w:rsid w:val="00C26487"/>
    <w:rsid w:val="00C2719B"/>
    <w:rsid w:val="00C276A9"/>
    <w:rsid w:val="00C2791D"/>
    <w:rsid w:val="00C27B65"/>
    <w:rsid w:val="00C30C88"/>
    <w:rsid w:val="00C30EF2"/>
    <w:rsid w:val="00C3139D"/>
    <w:rsid w:val="00C3256A"/>
    <w:rsid w:val="00C332C8"/>
    <w:rsid w:val="00C33947"/>
    <w:rsid w:val="00C33B43"/>
    <w:rsid w:val="00C359FA"/>
    <w:rsid w:val="00C3692D"/>
    <w:rsid w:val="00C3746E"/>
    <w:rsid w:val="00C401BA"/>
    <w:rsid w:val="00C40338"/>
    <w:rsid w:val="00C421C0"/>
    <w:rsid w:val="00C4288A"/>
    <w:rsid w:val="00C43F14"/>
    <w:rsid w:val="00C4408C"/>
    <w:rsid w:val="00C44F51"/>
    <w:rsid w:val="00C45445"/>
    <w:rsid w:val="00C47545"/>
    <w:rsid w:val="00C47C6B"/>
    <w:rsid w:val="00C501C9"/>
    <w:rsid w:val="00C51D1C"/>
    <w:rsid w:val="00C53667"/>
    <w:rsid w:val="00C54149"/>
    <w:rsid w:val="00C559AB"/>
    <w:rsid w:val="00C55F58"/>
    <w:rsid w:val="00C562AA"/>
    <w:rsid w:val="00C57048"/>
    <w:rsid w:val="00C570FF"/>
    <w:rsid w:val="00C574F2"/>
    <w:rsid w:val="00C60439"/>
    <w:rsid w:val="00C60E4D"/>
    <w:rsid w:val="00C62342"/>
    <w:rsid w:val="00C631F6"/>
    <w:rsid w:val="00C6388F"/>
    <w:rsid w:val="00C64AFB"/>
    <w:rsid w:val="00C65377"/>
    <w:rsid w:val="00C656FA"/>
    <w:rsid w:val="00C663E3"/>
    <w:rsid w:val="00C67B33"/>
    <w:rsid w:val="00C67DD4"/>
    <w:rsid w:val="00C67EB1"/>
    <w:rsid w:val="00C705FC"/>
    <w:rsid w:val="00C71607"/>
    <w:rsid w:val="00C719D0"/>
    <w:rsid w:val="00C73C6A"/>
    <w:rsid w:val="00C74315"/>
    <w:rsid w:val="00C75730"/>
    <w:rsid w:val="00C761D2"/>
    <w:rsid w:val="00C7711C"/>
    <w:rsid w:val="00C77213"/>
    <w:rsid w:val="00C77367"/>
    <w:rsid w:val="00C7736E"/>
    <w:rsid w:val="00C806EC"/>
    <w:rsid w:val="00C809CE"/>
    <w:rsid w:val="00C8170C"/>
    <w:rsid w:val="00C81B25"/>
    <w:rsid w:val="00C82D3B"/>
    <w:rsid w:val="00C841CB"/>
    <w:rsid w:val="00C84662"/>
    <w:rsid w:val="00C8467B"/>
    <w:rsid w:val="00C84CA6"/>
    <w:rsid w:val="00C862F4"/>
    <w:rsid w:val="00C87AAA"/>
    <w:rsid w:val="00C87EB1"/>
    <w:rsid w:val="00C87FC9"/>
    <w:rsid w:val="00C908A9"/>
    <w:rsid w:val="00C90AA7"/>
    <w:rsid w:val="00C914BB"/>
    <w:rsid w:val="00C9199D"/>
    <w:rsid w:val="00C91A87"/>
    <w:rsid w:val="00C92040"/>
    <w:rsid w:val="00C9276B"/>
    <w:rsid w:val="00C927FD"/>
    <w:rsid w:val="00C9291F"/>
    <w:rsid w:val="00C93639"/>
    <w:rsid w:val="00C9401B"/>
    <w:rsid w:val="00C9423B"/>
    <w:rsid w:val="00C94501"/>
    <w:rsid w:val="00C9465E"/>
    <w:rsid w:val="00C95A4C"/>
    <w:rsid w:val="00C96056"/>
    <w:rsid w:val="00C9610B"/>
    <w:rsid w:val="00C96461"/>
    <w:rsid w:val="00C976A3"/>
    <w:rsid w:val="00C97757"/>
    <w:rsid w:val="00C9792D"/>
    <w:rsid w:val="00C97FE8"/>
    <w:rsid w:val="00CA02D2"/>
    <w:rsid w:val="00CA0801"/>
    <w:rsid w:val="00CA10FA"/>
    <w:rsid w:val="00CA1458"/>
    <w:rsid w:val="00CA1600"/>
    <w:rsid w:val="00CA1BB7"/>
    <w:rsid w:val="00CA28CC"/>
    <w:rsid w:val="00CA2C91"/>
    <w:rsid w:val="00CA3CF9"/>
    <w:rsid w:val="00CA461C"/>
    <w:rsid w:val="00CA5641"/>
    <w:rsid w:val="00CA5656"/>
    <w:rsid w:val="00CA6FA2"/>
    <w:rsid w:val="00CA75A2"/>
    <w:rsid w:val="00CA7B8B"/>
    <w:rsid w:val="00CB08C4"/>
    <w:rsid w:val="00CB0D0B"/>
    <w:rsid w:val="00CB2085"/>
    <w:rsid w:val="00CB24C3"/>
    <w:rsid w:val="00CB302C"/>
    <w:rsid w:val="00CB36B4"/>
    <w:rsid w:val="00CB3D3C"/>
    <w:rsid w:val="00CB4F50"/>
    <w:rsid w:val="00CB6817"/>
    <w:rsid w:val="00CB6D6E"/>
    <w:rsid w:val="00CB7527"/>
    <w:rsid w:val="00CB7C17"/>
    <w:rsid w:val="00CB7DDA"/>
    <w:rsid w:val="00CC0630"/>
    <w:rsid w:val="00CC0A9B"/>
    <w:rsid w:val="00CC0AFE"/>
    <w:rsid w:val="00CC1E2F"/>
    <w:rsid w:val="00CC1F1D"/>
    <w:rsid w:val="00CC28AD"/>
    <w:rsid w:val="00CC3E6C"/>
    <w:rsid w:val="00CC609E"/>
    <w:rsid w:val="00CC60AF"/>
    <w:rsid w:val="00CC7337"/>
    <w:rsid w:val="00CC7D17"/>
    <w:rsid w:val="00CD0AA2"/>
    <w:rsid w:val="00CD0CB2"/>
    <w:rsid w:val="00CD220B"/>
    <w:rsid w:val="00CD285C"/>
    <w:rsid w:val="00CD3E4D"/>
    <w:rsid w:val="00CD3E82"/>
    <w:rsid w:val="00CD40F6"/>
    <w:rsid w:val="00CD4E69"/>
    <w:rsid w:val="00CD568E"/>
    <w:rsid w:val="00CD605A"/>
    <w:rsid w:val="00CD668E"/>
    <w:rsid w:val="00CD6F66"/>
    <w:rsid w:val="00CD7E75"/>
    <w:rsid w:val="00CE0ABD"/>
    <w:rsid w:val="00CE1439"/>
    <w:rsid w:val="00CE1C70"/>
    <w:rsid w:val="00CE2320"/>
    <w:rsid w:val="00CE3582"/>
    <w:rsid w:val="00CE3C20"/>
    <w:rsid w:val="00CE3C46"/>
    <w:rsid w:val="00CE5D2C"/>
    <w:rsid w:val="00CE675A"/>
    <w:rsid w:val="00CE7347"/>
    <w:rsid w:val="00CE7B03"/>
    <w:rsid w:val="00CE7FE9"/>
    <w:rsid w:val="00CF0115"/>
    <w:rsid w:val="00CF201A"/>
    <w:rsid w:val="00CF27AF"/>
    <w:rsid w:val="00CF2CDB"/>
    <w:rsid w:val="00CF2E12"/>
    <w:rsid w:val="00CF34F5"/>
    <w:rsid w:val="00CF3897"/>
    <w:rsid w:val="00CF4317"/>
    <w:rsid w:val="00CF55C7"/>
    <w:rsid w:val="00CF562B"/>
    <w:rsid w:val="00CF5F34"/>
    <w:rsid w:val="00CF6390"/>
    <w:rsid w:val="00CF7022"/>
    <w:rsid w:val="00CF7672"/>
    <w:rsid w:val="00CF7A5C"/>
    <w:rsid w:val="00D007C5"/>
    <w:rsid w:val="00D008C6"/>
    <w:rsid w:val="00D00D2A"/>
    <w:rsid w:val="00D01E6A"/>
    <w:rsid w:val="00D02D3B"/>
    <w:rsid w:val="00D03FFD"/>
    <w:rsid w:val="00D042D1"/>
    <w:rsid w:val="00D04FC6"/>
    <w:rsid w:val="00D051FE"/>
    <w:rsid w:val="00D06DDE"/>
    <w:rsid w:val="00D06F1A"/>
    <w:rsid w:val="00D107B3"/>
    <w:rsid w:val="00D122B8"/>
    <w:rsid w:val="00D12696"/>
    <w:rsid w:val="00D12722"/>
    <w:rsid w:val="00D12B6E"/>
    <w:rsid w:val="00D12E11"/>
    <w:rsid w:val="00D13DA4"/>
    <w:rsid w:val="00D141A1"/>
    <w:rsid w:val="00D14CD5"/>
    <w:rsid w:val="00D151D9"/>
    <w:rsid w:val="00D151F8"/>
    <w:rsid w:val="00D15229"/>
    <w:rsid w:val="00D1551D"/>
    <w:rsid w:val="00D16B63"/>
    <w:rsid w:val="00D1789D"/>
    <w:rsid w:val="00D17975"/>
    <w:rsid w:val="00D20D7C"/>
    <w:rsid w:val="00D2173A"/>
    <w:rsid w:val="00D2194B"/>
    <w:rsid w:val="00D226A0"/>
    <w:rsid w:val="00D22D98"/>
    <w:rsid w:val="00D22EC3"/>
    <w:rsid w:val="00D23468"/>
    <w:rsid w:val="00D23CD5"/>
    <w:rsid w:val="00D24015"/>
    <w:rsid w:val="00D250E7"/>
    <w:rsid w:val="00D257C4"/>
    <w:rsid w:val="00D26A4E"/>
    <w:rsid w:val="00D26B23"/>
    <w:rsid w:val="00D26BD5"/>
    <w:rsid w:val="00D26CAA"/>
    <w:rsid w:val="00D2748E"/>
    <w:rsid w:val="00D2753B"/>
    <w:rsid w:val="00D310B3"/>
    <w:rsid w:val="00D31316"/>
    <w:rsid w:val="00D31EDC"/>
    <w:rsid w:val="00D32189"/>
    <w:rsid w:val="00D32F19"/>
    <w:rsid w:val="00D33702"/>
    <w:rsid w:val="00D34752"/>
    <w:rsid w:val="00D356F6"/>
    <w:rsid w:val="00D3577B"/>
    <w:rsid w:val="00D35B8C"/>
    <w:rsid w:val="00D36E68"/>
    <w:rsid w:val="00D3762F"/>
    <w:rsid w:val="00D37B85"/>
    <w:rsid w:val="00D40DEE"/>
    <w:rsid w:val="00D40EE3"/>
    <w:rsid w:val="00D415DC"/>
    <w:rsid w:val="00D41854"/>
    <w:rsid w:val="00D41B80"/>
    <w:rsid w:val="00D41C94"/>
    <w:rsid w:val="00D41F85"/>
    <w:rsid w:val="00D43BFB"/>
    <w:rsid w:val="00D44385"/>
    <w:rsid w:val="00D44F97"/>
    <w:rsid w:val="00D4538A"/>
    <w:rsid w:val="00D45653"/>
    <w:rsid w:val="00D46844"/>
    <w:rsid w:val="00D4688F"/>
    <w:rsid w:val="00D469E9"/>
    <w:rsid w:val="00D46FCB"/>
    <w:rsid w:val="00D50182"/>
    <w:rsid w:val="00D50ABD"/>
    <w:rsid w:val="00D5137A"/>
    <w:rsid w:val="00D515DE"/>
    <w:rsid w:val="00D543CE"/>
    <w:rsid w:val="00D54737"/>
    <w:rsid w:val="00D55E30"/>
    <w:rsid w:val="00D56531"/>
    <w:rsid w:val="00D565A1"/>
    <w:rsid w:val="00D573B8"/>
    <w:rsid w:val="00D6066B"/>
    <w:rsid w:val="00D613F5"/>
    <w:rsid w:val="00D616F3"/>
    <w:rsid w:val="00D61FF1"/>
    <w:rsid w:val="00D629D9"/>
    <w:rsid w:val="00D62E23"/>
    <w:rsid w:val="00D633C6"/>
    <w:rsid w:val="00D63413"/>
    <w:rsid w:val="00D63FD6"/>
    <w:rsid w:val="00D64133"/>
    <w:rsid w:val="00D64C83"/>
    <w:rsid w:val="00D6507D"/>
    <w:rsid w:val="00D657AC"/>
    <w:rsid w:val="00D6673E"/>
    <w:rsid w:val="00D66D3C"/>
    <w:rsid w:val="00D66ED9"/>
    <w:rsid w:val="00D6738E"/>
    <w:rsid w:val="00D715CF"/>
    <w:rsid w:val="00D72541"/>
    <w:rsid w:val="00D7269F"/>
    <w:rsid w:val="00D72B0F"/>
    <w:rsid w:val="00D72C70"/>
    <w:rsid w:val="00D72CB1"/>
    <w:rsid w:val="00D736F4"/>
    <w:rsid w:val="00D75377"/>
    <w:rsid w:val="00D763B6"/>
    <w:rsid w:val="00D76D1C"/>
    <w:rsid w:val="00D77189"/>
    <w:rsid w:val="00D7770E"/>
    <w:rsid w:val="00D810EB"/>
    <w:rsid w:val="00D81FC2"/>
    <w:rsid w:val="00D8299B"/>
    <w:rsid w:val="00D83612"/>
    <w:rsid w:val="00D8483A"/>
    <w:rsid w:val="00D84B30"/>
    <w:rsid w:val="00D8585D"/>
    <w:rsid w:val="00D86BB2"/>
    <w:rsid w:val="00D87D76"/>
    <w:rsid w:val="00D90849"/>
    <w:rsid w:val="00D9088D"/>
    <w:rsid w:val="00D91887"/>
    <w:rsid w:val="00D923FF"/>
    <w:rsid w:val="00D928DF"/>
    <w:rsid w:val="00D92F65"/>
    <w:rsid w:val="00D93532"/>
    <w:rsid w:val="00D93681"/>
    <w:rsid w:val="00D937CF"/>
    <w:rsid w:val="00D93C45"/>
    <w:rsid w:val="00D94172"/>
    <w:rsid w:val="00D9418A"/>
    <w:rsid w:val="00D94488"/>
    <w:rsid w:val="00D94847"/>
    <w:rsid w:val="00D9513E"/>
    <w:rsid w:val="00D95C4B"/>
    <w:rsid w:val="00D95FBE"/>
    <w:rsid w:val="00D961E4"/>
    <w:rsid w:val="00D96714"/>
    <w:rsid w:val="00D97F44"/>
    <w:rsid w:val="00DA0052"/>
    <w:rsid w:val="00DA08BF"/>
    <w:rsid w:val="00DA0C2B"/>
    <w:rsid w:val="00DA1048"/>
    <w:rsid w:val="00DA1197"/>
    <w:rsid w:val="00DA1295"/>
    <w:rsid w:val="00DA2AC7"/>
    <w:rsid w:val="00DA2C0D"/>
    <w:rsid w:val="00DA30A9"/>
    <w:rsid w:val="00DA43F8"/>
    <w:rsid w:val="00DA4852"/>
    <w:rsid w:val="00DA53F0"/>
    <w:rsid w:val="00DA542B"/>
    <w:rsid w:val="00DA6319"/>
    <w:rsid w:val="00DA74CF"/>
    <w:rsid w:val="00DA76A5"/>
    <w:rsid w:val="00DB0627"/>
    <w:rsid w:val="00DB103A"/>
    <w:rsid w:val="00DB226A"/>
    <w:rsid w:val="00DB2304"/>
    <w:rsid w:val="00DB254D"/>
    <w:rsid w:val="00DB25E8"/>
    <w:rsid w:val="00DB27EA"/>
    <w:rsid w:val="00DB4030"/>
    <w:rsid w:val="00DB40E0"/>
    <w:rsid w:val="00DB45E1"/>
    <w:rsid w:val="00DB4646"/>
    <w:rsid w:val="00DB5AD3"/>
    <w:rsid w:val="00DB5DBC"/>
    <w:rsid w:val="00DB66E8"/>
    <w:rsid w:val="00DB6A29"/>
    <w:rsid w:val="00DC152D"/>
    <w:rsid w:val="00DC15B7"/>
    <w:rsid w:val="00DC1659"/>
    <w:rsid w:val="00DC21B6"/>
    <w:rsid w:val="00DC276B"/>
    <w:rsid w:val="00DC478B"/>
    <w:rsid w:val="00DC67CA"/>
    <w:rsid w:val="00DC691B"/>
    <w:rsid w:val="00DD0917"/>
    <w:rsid w:val="00DD14D7"/>
    <w:rsid w:val="00DD1650"/>
    <w:rsid w:val="00DD19AB"/>
    <w:rsid w:val="00DD1F4F"/>
    <w:rsid w:val="00DD2248"/>
    <w:rsid w:val="00DD243E"/>
    <w:rsid w:val="00DD2D8E"/>
    <w:rsid w:val="00DD3496"/>
    <w:rsid w:val="00DD37BF"/>
    <w:rsid w:val="00DD3D27"/>
    <w:rsid w:val="00DD4B24"/>
    <w:rsid w:val="00DD539B"/>
    <w:rsid w:val="00DD5506"/>
    <w:rsid w:val="00DD5FBC"/>
    <w:rsid w:val="00DD6ABC"/>
    <w:rsid w:val="00DD7F3F"/>
    <w:rsid w:val="00DE0A53"/>
    <w:rsid w:val="00DE1CB2"/>
    <w:rsid w:val="00DE1DEE"/>
    <w:rsid w:val="00DE1E26"/>
    <w:rsid w:val="00DE3C3E"/>
    <w:rsid w:val="00DE4743"/>
    <w:rsid w:val="00DE6666"/>
    <w:rsid w:val="00DE6905"/>
    <w:rsid w:val="00DF0529"/>
    <w:rsid w:val="00DF0F39"/>
    <w:rsid w:val="00DF1002"/>
    <w:rsid w:val="00DF10AA"/>
    <w:rsid w:val="00DF2FBC"/>
    <w:rsid w:val="00DF2FF9"/>
    <w:rsid w:val="00DF320E"/>
    <w:rsid w:val="00DF3F27"/>
    <w:rsid w:val="00DF48B3"/>
    <w:rsid w:val="00DF4F96"/>
    <w:rsid w:val="00DF5816"/>
    <w:rsid w:val="00DF5AF7"/>
    <w:rsid w:val="00DF60D2"/>
    <w:rsid w:val="00DF6674"/>
    <w:rsid w:val="00DF6CD5"/>
    <w:rsid w:val="00DF7728"/>
    <w:rsid w:val="00E002D8"/>
    <w:rsid w:val="00E01304"/>
    <w:rsid w:val="00E01588"/>
    <w:rsid w:val="00E01AA8"/>
    <w:rsid w:val="00E02752"/>
    <w:rsid w:val="00E0276D"/>
    <w:rsid w:val="00E02B13"/>
    <w:rsid w:val="00E037E9"/>
    <w:rsid w:val="00E03AE4"/>
    <w:rsid w:val="00E040F3"/>
    <w:rsid w:val="00E04260"/>
    <w:rsid w:val="00E04445"/>
    <w:rsid w:val="00E044D4"/>
    <w:rsid w:val="00E05BB9"/>
    <w:rsid w:val="00E05DD1"/>
    <w:rsid w:val="00E06051"/>
    <w:rsid w:val="00E06340"/>
    <w:rsid w:val="00E068C2"/>
    <w:rsid w:val="00E068D9"/>
    <w:rsid w:val="00E07560"/>
    <w:rsid w:val="00E10D9B"/>
    <w:rsid w:val="00E116C4"/>
    <w:rsid w:val="00E11BA0"/>
    <w:rsid w:val="00E11BB7"/>
    <w:rsid w:val="00E11BD4"/>
    <w:rsid w:val="00E11D07"/>
    <w:rsid w:val="00E121F9"/>
    <w:rsid w:val="00E139D1"/>
    <w:rsid w:val="00E13FDD"/>
    <w:rsid w:val="00E1496E"/>
    <w:rsid w:val="00E1499E"/>
    <w:rsid w:val="00E14F23"/>
    <w:rsid w:val="00E15AA1"/>
    <w:rsid w:val="00E15BCE"/>
    <w:rsid w:val="00E16F29"/>
    <w:rsid w:val="00E2159C"/>
    <w:rsid w:val="00E2230D"/>
    <w:rsid w:val="00E24517"/>
    <w:rsid w:val="00E24C62"/>
    <w:rsid w:val="00E25EA9"/>
    <w:rsid w:val="00E26D90"/>
    <w:rsid w:val="00E2740D"/>
    <w:rsid w:val="00E277CB"/>
    <w:rsid w:val="00E303F8"/>
    <w:rsid w:val="00E306AB"/>
    <w:rsid w:val="00E30B2C"/>
    <w:rsid w:val="00E31217"/>
    <w:rsid w:val="00E31A94"/>
    <w:rsid w:val="00E32ABE"/>
    <w:rsid w:val="00E32D17"/>
    <w:rsid w:val="00E32F61"/>
    <w:rsid w:val="00E338A0"/>
    <w:rsid w:val="00E33F45"/>
    <w:rsid w:val="00E35D0E"/>
    <w:rsid w:val="00E361EF"/>
    <w:rsid w:val="00E3645A"/>
    <w:rsid w:val="00E36A34"/>
    <w:rsid w:val="00E4023F"/>
    <w:rsid w:val="00E40A61"/>
    <w:rsid w:val="00E41E04"/>
    <w:rsid w:val="00E42372"/>
    <w:rsid w:val="00E4266F"/>
    <w:rsid w:val="00E426A6"/>
    <w:rsid w:val="00E42CF9"/>
    <w:rsid w:val="00E43612"/>
    <w:rsid w:val="00E4488E"/>
    <w:rsid w:val="00E44DC2"/>
    <w:rsid w:val="00E4533A"/>
    <w:rsid w:val="00E46F56"/>
    <w:rsid w:val="00E46F8D"/>
    <w:rsid w:val="00E47ACB"/>
    <w:rsid w:val="00E5087B"/>
    <w:rsid w:val="00E50EA1"/>
    <w:rsid w:val="00E512C0"/>
    <w:rsid w:val="00E5313A"/>
    <w:rsid w:val="00E532F4"/>
    <w:rsid w:val="00E53B28"/>
    <w:rsid w:val="00E53CD2"/>
    <w:rsid w:val="00E53E65"/>
    <w:rsid w:val="00E5495F"/>
    <w:rsid w:val="00E54E6B"/>
    <w:rsid w:val="00E5666F"/>
    <w:rsid w:val="00E57DD2"/>
    <w:rsid w:val="00E60925"/>
    <w:rsid w:val="00E60C8E"/>
    <w:rsid w:val="00E61FB6"/>
    <w:rsid w:val="00E62499"/>
    <w:rsid w:val="00E62A43"/>
    <w:rsid w:val="00E63303"/>
    <w:rsid w:val="00E63BB6"/>
    <w:rsid w:val="00E6405E"/>
    <w:rsid w:val="00E64E40"/>
    <w:rsid w:val="00E65A09"/>
    <w:rsid w:val="00E65CA4"/>
    <w:rsid w:val="00E66A8B"/>
    <w:rsid w:val="00E67159"/>
    <w:rsid w:val="00E676ED"/>
    <w:rsid w:val="00E67EF5"/>
    <w:rsid w:val="00E7046F"/>
    <w:rsid w:val="00E70984"/>
    <w:rsid w:val="00E718B9"/>
    <w:rsid w:val="00E71925"/>
    <w:rsid w:val="00E739BC"/>
    <w:rsid w:val="00E73C00"/>
    <w:rsid w:val="00E73D9F"/>
    <w:rsid w:val="00E7440C"/>
    <w:rsid w:val="00E747FB"/>
    <w:rsid w:val="00E74E6D"/>
    <w:rsid w:val="00E7527C"/>
    <w:rsid w:val="00E75F39"/>
    <w:rsid w:val="00E7702E"/>
    <w:rsid w:val="00E77307"/>
    <w:rsid w:val="00E77FA1"/>
    <w:rsid w:val="00E800E1"/>
    <w:rsid w:val="00E80397"/>
    <w:rsid w:val="00E80580"/>
    <w:rsid w:val="00E81E69"/>
    <w:rsid w:val="00E82291"/>
    <w:rsid w:val="00E8270F"/>
    <w:rsid w:val="00E82A63"/>
    <w:rsid w:val="00E82BA5"/>
    <w:rsid w:val="00E82D82"/>
    <w:rsid w:val="00E838DB"/>
    <w:rsid w:val="00E83CB6"/>
    <w:rsid w:val="00E84A2B"/>
    <w:rsid w:val="00E8547C"/>
    <w:rsid w:val="00E85739"/>
    <w:rsid w:val="00E857A5"/>
    <w:rsid w:val="00E85B41"/>
    <w:rsid w:val="00E85CBF"/>
    <w:rsid w:val="00E86371"/>
    <w:rsid w:val="00E876CF"/>
    <w:rsid w:val="00E87CA6"/>
    <w:rsid w:val="00E87E87"/>
    <w:rsid w:val="00E902C5"/>
    <w:rsid w:val="00E9046C"/>
    <w:rsid w:val="00E90D91"/>
    <w:rsid w:val="00E912B5"/>
    <w:rsid w:val="00E91416"/>
    <w:rsid w:val="00E919A2"/>
    <w:rsid w:val="00E91BA1"/>
    <w:rsid w:val="00E91F60"/>
    <w:rsid w:val="00E93A34"/>
    <w:rsid w:val="00E95FAD"/>
    <w:rsid w:val="00EA0D0A"/>
    <w:rsid w:val="00EA25A5"/>
    <w:rsid w:val="00EA3575"/>
    <w:rsid w:val="00EA4699"/>
    <w:rsid w:val="00EA49E7"/>
    <w:rsid w:val="00EA6190"/>
    <w:rsid w:val="00EA636D"/>
    <w:rsid w:val="00EA63F5"/>
    <w:rsid w:val="00EA6E17"/>
    <w:rsid w:val="00EA7438"/>
    <w:rsid w:val="00EB03F7"/>
    <w:rsid w:val="00EB07AB"/>
    <w:rsid w:val="00EB2D1A"/>
    <w:rsid w:val="00EB33AE"/>
    <w:rsid w:val="00EB37E7"/>
    <w:rsid w:val="00EB51AA"/>
    <w:rsid w:val="00EB5AFC"/>
    <w:rsid w:val="00EB7144"/>
    <w:rsid w:val="00EB7593"/>
    <w:rsid w:val="00EC030D"/>
    <w:rsid w:val="00EC04B1"/>
    <w:rsid w:val="00EC0894"/>
    <w:rsid w:val="00EC18C3"/>
    <w:rsid w:val="00EC21F9"/>
    <w:rsid w:val="00EC2728"/>
    <w:rsid w:val="00EC2D12"/>
    <w:rsid w:val="00EC3270"/>
    <w:rsid w:val="00EC3601"/>
    <w:rsid w:val="00EC4155"/>
    <w:rsid w:val="00EC4292"/>
    <w:rsid w:val="00EC4449"/>
    <w:rsid w:val="00EC4A41"/>
    <w:rsid w:val="00EC4F6F"/>
    <w:rsid w:val="00EC5528"/>
    <w:rsid w:val="00EC5C0B"/>
    <w:rsid w:val="00EC64D9"/>
    <w:rsid w:val="00EC6520"/>
    <w:rsid w:val="00EC7AAF"/>
    <w:rsid w:val="00EC7C01"/>
    <w:rsid w:val="00ED1080"/>
    <w:rsid w:val="00ED2B38"/>
    <w:rsid w:val="00ED2E58"/>
    <w:rsid w:val="00ED3FA2"/>
    <w:rsid w:val="00ED424D"/>
    <w:rsid w:val="00ED5C34"/>
    <w:rsid w:val="00ED6042"/>
    <w:rsid w:val="00ED627C"/>
    <w:rsid w:val="00ED6A3C"/>
    <w:rsid w:val="00ED6E6D"/>
    <w:rsid w:val="00ED70A9"/>
    <w:rsid w:val="00EE1D6F"/>
    <w:rsid w:val="00EE223B"/>
    <w:rsid w:val="00EE269C"/>
    <w:rsid w:val="00EE3E22"/>
    <w:rsid w:val="00EE482F"/>
    <w:rsid w:val="00EE586E"/>
    <w:rsid w:val="00EE5F47"/>
    <w:rsid w:val="00EE694A"/>
    <w:rsid w:val="00EE73B3"/>
    <w:rsid w:val="00EE77D7"/>
    <w:rsid w:val="00EE791D"/>
    <w:rsid w:val="00EE7DED"/>
    <w:rsid w:val="00EF0487"/>
    <w:rsid w:val="00EF0ACD"/>
    <w:rsid w:val="00EF0EA5"/>
    <w:rsid w:val="00EF1DD9"/>
    <w:rsid w:val="00EF29E1"/>
    <w:rsid w:val="00EF2B6B"/>
    <w:rsid w:val="00EF52C2"/>
    <w:rsid w:val="00EF68BB"/>
    <w:rsid w:val="00F00540"/>
    <w:rsid w:val="00F007D3"/>
    <w:rsid w:val="00F014E0"/>
    <w:rsid w:val="00F015F4"/>
    <w:rsid w:val="00F019B2"/>
    <w:rsid w:val="00F0219E"/>
    <w:rsid w:val="00F0317E"/>
    <w:rsid w:val="00F033CC"/>
    <w:rsid w:val="00F03DEB"/>
    <w:rsid w:val="00F0608F"/>
    <w:rsid w:val="00F0613E"/>
    <w:rsid w:val="00F0617F"/>
    <w:rsid w:val="00F068FB"/>
    <w:rsid w:val="00F06CFB"/>
    <w:rsid w:val="00F07116"/>
    <w:rsid w:val="00F074A4"/>
    <w:rsid w:val="00F10845"/>
    <w:rsid w:val="00F10BCA"/>
    <w:rsid w:val="00F110BC"/>
    <w:rsid w:val="00F115BE"/>
    <w:rsid w:val="00F11A24"/>
    <w:rsid w:val="00F11E86"/>
    <w:rsid w:val="00F1225A"/>
    <w:rsid w:val="00F128CE"/>
    <w:rsid w:val="00F12B80"/>
    <w:rsid w:val="00F13A6D"/>
    <w:rsid w:val="00F14144"/>
    <w:rsid w:val="00F165D7"/>
    <w:rsid w:val="00F1688D"/>
    <w:rsid w:val="00F16D10"/>
    <w:rsid w:val="00F173F4"/>
    <w:rsid w:val="00F177DF"/>
    <w:rsid w:val="00F1785F"/>
    <w:rsid w:val="00F17AA1"/>
    <w:rsid w:val="00F17F64"/>
    <w:rsid w:val="00F20108"/>
    <w:rsid w:val="00F20759"/>
    <w:rsid w:val="00F20C31"/>
    <w:rsid w:val="00F21C52"/>
    <w:rsid w:val="00F21CE3"/>
    <w:rsid w:val="00F222A7"/>
    <w:rsid w:val="00F22B40"/>
    <w:rsid w:val="00F235E6"/>
    <w:rsid w:val="00F23800"/>
    <w:rsid w:val="00F23E32"/>
    <w:rsid w:val="00F24273"/>
    <w:rsid w:val="00F24CAD"/>
    <w:rsid w:val="00F2526E"/>
    <w:rsid w:val="00F25C0F"/>
    <w:rsid w:val="00F260AB"/>
    <w:rsid w:val="00F2632F"/>
    <w:rsid w:val="00F26BE6"/>
    <w:rsid w:val="00F2755A"/>
    <w:rsid w:val="00F2763F"/>
    <w:rsid w:val="00F2789B"/>
    <w:rsid w:val="00F27E38"/>
    <w:rsid w:val="00F30861"/>
    <w:rsid w:val="00F31AA7"/>
    <w:rsid w:val="00F32367"/>
    <w:rsid w:val="00F32B68"/>
    <w:rsid w:val="00F32F68"/>
    <w:rsid w:val="00F330A2"/>
    <w:rsid w:val="00F332F7"/>
    <w:rsid w:val="00F33C7A"/>
    <w:rsid w:val="00F3471B"/>
    <w:rsid w:val="00F3552A"/>
    <w:rsid w:val="00F35596"/>
    <w:rsid w:val="00F35CCB"/>
    <w:rsid w:val="00F35D7B"/>
    <w:rsid w:val="00F36270"/>
    <w:rsid w:val="00F37C42"/>
    <w:rsid w:val="00F40CD0"/>
    <w:rsid w:val="00F418F8"/>
    <w:rsid w:val="00F41E99"/>
    <w:rsid w:val="00F42A90"/>
    <w:rsid w:val="00F43C74"/>
    <w:rsid w:val="00F4490C"/>
    <w:rsid w:val="00F44D67"/>
    <w:rsid w:val="00F44E8E"/>
    <w:rsid w:val="00F452BC"/>
    <w:rsid w:val="00F45352"/>
    <w:rsid w:val="00F45F7C"/>
    <w:rsid w:val="00F46156"/>
    <w:rsid w:val="00F4686D"/>
    <w:rsid w:val="00F46F5E"/>
    <w:rsid w:val="00F47B14"/>
    <w:rsid w:val="00F47B6C"/>
    <w:rsid w:val="00F51045"/>
    <w:rsid w:val="00F515E0"/>
    <w:rsid w:val="00F526C4"/>
    <w:rsid w:val="00F52A19"/>
    <w:rsid w:val="00F52A7B"/>
    <w:rsid w:val="00F52D50"/>
    <w:rsid w:val="00F52F3D"/>
    <w:rsid w:val="00F534DE"/>
    <w:rsid w:val="00F550C0"/>
    <w:rsid w:val="00F56212"/>
    <w:rsid w:val="00F562C8"/>
    <w:rsid w:val="00F56B61"/>
    <w:rsid w:val="00F57ED6"/>
    <w:rsid w:val="00F601D7"/>
    <w:rsid w:val="00F6105C"/>
    <w:rsid w:val="00F624EC"/>
    <w:rsid w:val="00F639B3"/>
    <w:rsid w:val="00F6447A"/>
    <w:rsid w:val="00F66B43"/>
    <w:rsid w:val="00F66F35"/>
    <w:rsid w:val="00F679B3"/>
    <w:rsid w:val="00F67C8A"/>
    <w:rsid w:val="00F67E28"/>
    <w:rsid w:val="00F706AB"/>
    <w:rsid w:val="00F70AA3"/>
    <w:rsid w:val="00F7110D"/>
    <w:rsid w:val="00F7130E"/>
    <w:rsid w:val="00F71D2A"/>
    <w:rsid w:val="00F72B13"/>
    <w:rsid w:val="00F730F0"/>
    <w:rsid w:val="00F73373"/>
    <w:rsid w:val="00F7361F"/>
    <w:rsid w:val="00F73B5D"/>
    <w:rsid w:val="00F73EEE"/>
    <w:rsid w:val="00F73F33"/>
    <w:rsid w:val="00F73FFC"/>
    <w:rsid w:val="00F75BF0"/>
    <w:rsid w:val="00F75E42"/>
    <w:rsid w:val="00F77071"/>
    <w:rsid w:val="00F80648"/>
    <w:rsid w:val="00F806C8"/>
    <w:rsid w:val="00F82614"/>
    <w:rsid w:val="00F82746"/>
    <w:rsid w:val="00F82AEA"/>
    <w:rsid w:val="00F83270"/>
    <w:rsid w:val="00F84052"/>
    <w:rsid w:val="00F840C5"/>
    <w:rsid w:val="00F85B27"/>
    <w:rsid w:val="00F85BC6"/>
    <w:rsid w:val="00F85D98"/>
    <w:rsid w:val="00F85F2A"/>
    <w:rsid w:val="00F861DB"/>
    <w:rsid w:val="00F8679A"/>
    <w:rsid w:val="00F875C3"/>
    <w:rsid w:val="00F87738"/>
    <w:rsid w:val="00F879F6"/>
    <w:rsid w:val="00F87D81"/>
    <w:rsid w:val="00F90024"/>
    <w:rsid w:val="00F9008E"/>
    <w:rsid w:val="00F90097"/>
    <w:rsid w:val="00F90920"/>
    <w:rsid w:val="00F90C94"/>
    <w:rsid w:val="00F91105"/>
    <w:rsid w:val="00F91F13"/>
    <w:rsid w:val="00F928D6"/>
    <w:rsid w:val="00F92FEE"/>
    <w:rsid w:val="00F934BB"/>
    <w:rsid w:val="00F94003"/>
    <w:rsid w:val="00F94A83"/>
    <w:rsid w:val="00F951D6"/>
    <w:rsid w:val="00F95829"/>
    <w:rsid w:val="00F9639B"/>
    <w:rsid w:val="00FA1535"/>
    <w:rsid w:val="00FA1A42"/>
    <w:rsid w:val="00FA23DC"/>
    <w:rsid w:val="00FA3CF0"/>
    <w:rsid w:val="00FA3FA4"/>
    <w:rsid w:val="00FA5ACF"/>
    <w:rsid w:val="00FA68E3"/>
    <w:rsid w:val="00FA6F17"/>
    <w:rsid w:val="00FA7C5C"/>
    <w:rsid w:val="00FA7EA9"/>
    <w:rsid w:val="00FA7F9F"/>
    <w:rsid w:val="00FB0687"/>
    <w:rsid w:val="00FB07FD"/>
    <w:rsid w:val="00FB0C57"/>
    <w:rsid w:val="00FB29E6"/>
    <w:rsid w:val="00FB2D93"/>
    <w:rsid w:val="00FB3ABE"/>
    <w:rsid w:val="00FB3F01"/>
    <w:rsid w:val="00FB40E2"/>
    <w:rsid w:val="00FB4614"/>
    <w:rsid w:val="00FB4FC3"/>
    <w:rsid w:val="00FB5098"/>
    <w:rsid w:val="00FB5DC2"/>
    <w:rsid w:val="00FB6FEF"/>
    <w:rsid w:val="00FB702F"/>
    <w:rsid w:val="00FB7549"/>
    <w:rsid w:val="00FB7F6B"/>
    <w:rsid w:val="00FC082E"/>
    <w:rsid w:val="00FC09AA"/>
    <w:rsid w:val="00FC157D"/>
    <w:rsid w:val="00FC204A"/>
    <w:rsid w:val="00FC259C"/>
    <w:rsid w:val="00FC2AA3"/>
    <w:rsid w:val="00FC2CEB"/>
    <w:rsid w:val="00FC2DCC"/>
    <w:rsid w:val="00FC47CF"/>
    <w:rsid w:val="00FC557F"/>
    <w:rsid w:val="00FC5D6B"/>
    <w:rsid w:val="00FC64D5"/>
    <w:rsid w:val="00FC67A2"/>
    <w:rsid w:val="00FC6C1E"/>
    <w:rsid w:val="00FC6FB5"/>
    <w:rsid w:val="00FC7610"/>
    <w:rsid w:val="00FC7962"/>
    <w:rsid w:val="00FC7D2D"/>
    <w:rsid w:val="00FD0038"/>
    <w:rsid w:val="00FD1D96"/>
    <w:rsid w:val="00FD2595"/>
    <w:rsid w:val="00FD2BCF"/>
    <w:rsid w:val="00FD37F7"/>
    <w:rsid w:val="00FD4754"/>
    <w:rsid w:val="00FD496F"/>
    <w:rsid w:val="00FD5AD8"/>
    <w:rsid w:val="00FD6255"/>
    <w:rsid w:val="00FD641B"/>
    <w:rsid w:val="00FD6977"/>
    <w:rsid w:val="00FE0103"/>
    <w:rsid w:val="00FE0703"/>
    <w:rsid w:val="00FE14F7"/>
    <w:rsid w:val="00FE22FB"/>
    <w:rsid w:val="00FE2ECA"/>
    <w:rsid w:val="00FE3924"/>
    <w:rsid w:val="00FE4C62"/>
    <w:rsid w:val="00FE60A8"/>
    <w:rsid w:val="00FE7099"/>
    <w:rsid w:val="00FE78D6"/>
    <w:rsid w:val="00FF05BB"/>
    <w:rsid w:val="00FF098A"/>
    <w:rsid w:val="00FF1253"/>
    <w:rsid w:val="00FF1929"/>
    <w:rsid w:val="00FF1AA0"/>
    <w:rsid w:val="00FF1E7B"/>
    <w:rsid w:val="00FF3F79"/>
    <w:rsid w:val="00FF40C8"/>
    <w:rsid w:val="00FF4F59"/>
    <w:rsid w:val="00FF5650"/>
    <w:rsid w:val="00FF6070"/>
    <w:rsid w:val="00FF61DA"/>
    <w:rsid w:val="00FF667A"/>
    <w:rsid w:val="00FF7B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A3DE"/>
  <w15:chartTrackingRefBased/>
  <w15:docId w15:val="{CD92330B-B43E-4B10-AB55-4BF393D5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315"/>
    <w:pPr>
      <w:spacing w:after="40"/>
    </w:pPr>
    <w:rPr>
      <w:lang w:val="en-US"/>
    </w:rPr>
  </w:style>
  <w:style w:type="paragraph" w:styleId="Heading1">
    <w:name w:val="heading 1"/>
    <w:basedOn w:val="Normal"/>
    <w:next w:val="Normal"/>
    <w:link w:val="Heading1Char"/>
    <w:uiPriority w:val="9"/>
    <w:qFormat/>
    <w:rsid w:val="00FD6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5FBE"/>
    <w:pPr>
      <w:pBdr>
        <w:bottom w:val="single" w:sz="6" w:space="8" w:color="EEEEEE"/>
      </w:pBdr>
      <w:spacing w:before="300" w:after="150" w:line="240" w:lineRule="atLeast"/>
      <w:outlineLvl w:val="1"/>
    </w:pPr>
    <w:rPr>
      <w:rFonts w:eastAsia="Times New Roman" w:cs="Times New Roman"/>
      <w:b/>
      <w:bCs/>
      <w:color w:val="000000"/>
      <w:sz w:val="32"/>
      <w:szCs w:val="34"/>
    </w:rPr>
  </w:style>
  <w:style w:type="paragraph" w:styleId="Heading3">
    <w:name w:val="heading 3"/>
    <w:basedOn w:val="Normal"/>
    <w:link w:val="Heading3Char"/>
    <w:uiPriority w:val="9"/>
    <w:qFormat/>
    <w:rsid w:val="00D95FBE"/>
    <w:pPr>
      <w:spacing w:before="300" w:after="150" w:line="240" w:lineRule="atLeast"/>
      <w:outlineLvl w:val="2"/>
    </w:pPr>
    <w:rPr>
      <w:rFonts w:eastAsia="Times New Roman" w:cs="Times New Roman"/>
      <w:b/>
      <w:bCs/>
      <w:color w:val="333333"/>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BE"/>
    <w:rPr>
      <w:rFonts w:eastAsia="Times New Roman" w:cs="Times New Roman"/>
      <w:b/>
      <w:bCs/>
      <w:color w:val="000000"/>
      <w:sz w:val="32"/>
      <w:szCs w:val="34"/>
      <w:lang w:val="en-US"/>
    </w:rPr>
  </w:style>
  <w:style w:type="character" w:customStyle="1" w:styleId="Heading3Char">
    <w:name w:val="Heading 3 Char"/>
    <w:basedOn w:val="DefaultParagraphFont"/>
    <w:link w:val="Heading3"/>
    <w:uiPriority w:val="9"/>
    <w:rsid w:val="00D95FBE"/>
    <w:rPr>
      <w:rFonts w:eastAsia="Times New Roman" w:cs="Times New Roman"/>
      <w:b/>
      <w:bCs/>
      <w:color w:val="333333"/>
      <w:sz w:val="24"/>
      <w:szCs w:val="27"/>
      <w:lang w:val="en-US"/>
    </w:rPr>
  </w:style>
  <w:style w:type="paragraph" w:styleId="NormalWeb">
    <w:name w:val="Normal (Web)"/>
    <w:basedOn w:val="Normal"/>
    <w:uiPriority w:val="99"/>
    <w:semiHidden/>
    <w:unhideWhenUsed/>
    <w:rsid w:val="00FA7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7C5C"/>
  </w:style>
  <w:style w:type="character" w:styleId="HTMLCode">
    <w:name w:val="HTML Code"/>
    <w:basedOn w:val="DefaultParagraphFont"/>
    <w:uiPriority w:val="99"/>
    <w:semiHidden/>
    <w:unhideWhenUsed/>
    <w:rsid w:val="00FA7C5C"/>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0669A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9A8"/>
    <w:rPr>
      <w:rFonts w:eastAsiaTheme="minorEastAsia"/>
      <w:color w:val="5A5A5A" w:themeColor="text1" w:themeTint="A5"/>
      <w:spacing w:val="15"/>
      <w:lang w:val="en-US"/>
    </w:rPr>
  </w:style>
  <w:style w:type="paragraph" w:styleId="Header">
    <w:name w:val="header"/>
    <w:basedOn w:val="Normal"/>
    <w:link w:val="HeaderChar"/>
    <w:uiPriority w:val="99"/>
    <w:unhideWhenUsed/>
    <w:rsid w:val="00021FDF"/>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1FDF"/>
    <w:rPr>
      <w:lang w:val="en-US"/>
    </w:rPr>
  </w:style>
  <w:style w:type="paragraph" w:styleId="Footer">
    <w:name w:val="footer"/>
    <w:basedOn w:val="Normal"/>
    <w:link w:val="FooterChar"/>
    <w:uiPriority w:val="99"/>
    <w:unhideWhenUsed/>
    <w:rsid w:val="00021FDF"/>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1FDF"/>
    <w:rPr>
      <w:lang w:val="en-US"/>
    </w:rPr>
  </w:style>
  <w:style w:type="character" w:customStyle="1" w:styleId="Heading1Char">
    <w:name w:val="Heading 1 Char"/>
    <w:basedOn w:val="DefaultParagraphFont"/>
    <w:link w:val="Heading1"/>
    <w:uiPriority w:val="9"/>
    <w:rsid w:val="00FD64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D641B"/>
    <w:pPr>
      <w:outlineLvl w:val="9"/>
    </w:pPr>
  </w:style>
  <w:style w:type="paragraph" w:styleId="TOC2">
    <w:name w:val="toc 2"/>
    <w:basedOn w:val="Normal"/>
    <w:next w:val="Normal"/>
    <w:autoRedefine/>
    <w:uiPriority w:val="39"/>
    <w:unhideWhenUsed/>
    <w:rsid w:val="00B603F3"/>
    <w:pPr>
      <w:tabs>
        <w:tab w:val="right" w:leader="dot" w:pos="10456"/>
      </w:tabs>
      <w:spacing w:after="100"/>
      <w:ind w:left="220"/>
    </w:pPr>
  </w:style>
  <w:style w:type="paragraph" w:styleId="TOC3">
    <w:name w:val="toc 3"/>
    <w:basedOn w:val="Normal"/>
    <w:next w:val="Normal"/>
    <w:autoRedefine/>
    <w:uiPriority w:val="39"/>
    <w:unhideWhenUsed/>
    <w:rsid w:val="00E06051"/>
    <w:pPr>
      <w:tabs>
        <w:tab w:val="right" w:leader="dot" w:pos="10456"/>
      </w:tabs>
      <w:spacing w:after="100"/>
      <w:ind w:left="440"/>
    </w:pPr>
  </w:style>
  <w:style w:type="character" w:styleId="Hyperlink">
    <w:name w:val="Hyperlink"/>
    <w:basedOn w:val="DefaultParagraphFont"/>
    <w:uiPriority w:val="99"/>
    <w:unhideWhenUsed/>
    <w:rsid w:val="00FD641B"/>
    <w:rPr>
      <w:color w:val="0563C1" w:themeColor="hyperlink"/>
      <w:u w:val="single"/>
    </w:rPr>
  </w:style>
  <w:style w:type="character" w:styleId="CommentReference">
    <w:name w:val="annotation reference"/>
    <w:basedOn w:val="DefaultParagraphFont"/>
    <w:uiPriority w:val="99"/>
    <w:semiHidden/>
    <w:unhideWhenUsed/>
    <w:rsid w:val="00C203DC"/>
    <w:rPr>
      <w:sz w:val="16"/>
      <w:szCs w:val="16"/>
    </w:rPr>
  </w:style>
  <w:style w:type="paragraph" w:styleId="CommentText">
    <w:name w:val="annotation text"/>
    <w:basedOn w:val="Normal"/>
    <w:link w:val="CommentTextChar"/>
    <w:uiPriority w:val="99"/>
    <w:unhideWhenUsed/>
    <w:rsid w:val="00C203DC"/>
    <w:pPr>
      <w:spacing w:line="240" w:lineRule="auto"/>
    </w:pPr>
    <w:rPr>
      <w:sz w:val="20"/>
      <w:szCs w:val="20"/>
    </w:rPr>
  </w:style>
  <w:style w:type="character" w:customStyle="1" w:styleId="CommentTextChar">
    <w:name w:val="Comment Text Char"/>
    <w:basedOn w:val="DefaultParagraphFont"/>
    <w:link w:val="CommentText"/>
    <w:uiPriority w:val="99"/>
    <w:rsid w:val="00C203DC"/>
    <w:rPr>
      <w:sz w:val="20"/>
      <w:szCs w:val="20"/>
      <w:lang w:val="en-US"/>
    </w:rPr>
  </w:style>
  <w:style w:type="paragraph" w:styleId="CommentSubject">
    <w:name w:val="annotation subject"/>
    <w:basedOn w:val="CommentText"/>
    <w:next w:val="CommentText"/>
    <w:link w:val="CommentSubjectChar"/>
    <w:uiPriority w:val="99"/>
    <w:semiHidden/>
    <w:unhideWhenUsed/>
    <w:rsid w:val="00C203DC"/>
    <w:rPr>
      <w:b/>
      <w:bCs/>
    </w:rPr>
  </w:style>
  <w:style w:type="character" w:customStyle="1" w:styleId="CommentSubjectChar">
    <w:name w:val="Comment Subject Char"/>
    <w:basedOn w:val="CommentTextChar"/>
    <w:link w:val="CommentSubject"/>
    <w:uiPriority w:val="99"/>
    <w:semiHidden/>
    <w:rsid w:val="00C203DC"/>
    <w:rPr>
      <w:b/>
      <w:bCs/>
      <w:sz w:val="20"/>
      <w:szCs w:val="20"/>
      <w:lang w:val="en-US"/>
    </w:rPr>
  </w:style>
  <w:style w:type="paragraph" w:styleId="BalloonText">
    <w:name w:val="Balloon Text"/>
    <w:basedOn w:val="Normal"/>
    <w:link w:val="BalloonTextChar"/>
    <w:uiPriority w:val="99"/>
    <w:semiHidden/>
    <w:unhideWhenUsed/>
    <w:rsid w:val="00C203DC"/>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C203DC"/>
    <w:rPr>
      <w:rFonts w:ascii="Segoe UI" w:hAnsi="Segoe UI"/>
      <w:sz w:val="18"/>
      <w:szCs w:val="18"/>
      <w:lang w:val="en-US"/>
    </w:rPr>
  </w:style>
  <w:style w:type="paragraph" w:styleId="Revision">
    <w:name w:val="Revision"/>
    <w:hidden/>
    <w:uiPriority w:val="99"/>
    <w:semiHidden/>
    <w:rsid w:val="00F35D7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9656">
      <w:bodyDiv w:val="1"/>
      <w:marLeft w:val="0"/>
      <w:marRight w:val="0"/>
      <w:marTop w:val="0"/>
      <w:marBottom w:val="0"/>
      <w:divBdr>
        <w:top w:val="none" w:sz="0" w:space="0" w:color="auto"/>
        <w:left w:val="none" w:sz="0" w:space="0" w:color="auto"/>
        <w:bottom w:val="none" w:sz="0" w:space="0" w:color="auto"/>
        <w:right w:val="none" w:sz="0" w:space="0" w:color="auto"/>
      </w:divBdr>
    </w:div>
    <w:div w:id="253317640">
      <w:bodyDiv w:val="1"/>
      <w:marLeft w:val="0"/>
      <w:marRight w:val="0"/>
      <w:marTop w:val="0"/>
      <w:marBottom w:val="0"/>
      <w:divBdr>
        <w:top w:val="none" w:sz="0" w:space="0" w:color="auto"/>
        <w:left w:val="none" w:sz="0" w:space="0" w:color="auto"/>
        <w:bottom w:val="none" w:sz="0" w:space="0" w:color="auto"/>
        <w:right w:val="none" w:sz="0" w:space="0" w:color="auto"/>
      </w:divBdr>
    </w:div>
    <w:div w:id="320816231">
      <w:bodyDiv w:val="1"/>
      <w:marLeft w:val="0"/>
      <w:marRight w:val="0"/>
      <w:marTop w:val="0"/>
      <w:marBottom w:val="0"/>
      <w:divBdr>
        <w:top w:val="none" w:sz="0" w:space="0" w:color="auto"/>
        <w:left w:val="none" w:sz="0" w:space="0" w:color="auto"/>
        <w:bottom w:val="none" w:sz="0" w:space="0" w:color="auto"/>
        <w:right w:val="none" w:sz="0" w:space="0" w:color="auto"/>
      </w:divBdr>
    </w:div>
    <w:div w:id="353070831">
      <w:bodyDiv w:val="1"/>
      <w:marLeft w:val="0"/>
      <w:marRight w:val="0"/>
      <w:marTop w:val="0"/>
      <w:marBottom w:val="0"/>
      <w:divBdr>
        <w:top w:val="none" w:sz="0" w:space="0" w:color="auto"/>
        <w:left w:val="none" w:sz="0" w:space="0" w:color="auto"/>
        <w:bottom w:val="none" w:sz="0" w:space="0" w:color="auto"/>
        <w:right w:val="none" w:sz="0" w:space="0" w:color="auto"/>
      </w:divBdr>
    </w:div>
    <w:div w:id="627779250">
      <w:bodyDiv w:val="1"/>
      <w:marLeft w:val="0"/>
      <w:marRight w:val="0"/>
      <w:marTop w:val="0"/>
      <w:marBottom w:val="0"/>
      <w:divBdr>
        <w:top w:val="none" w:sz="0" w:space="0" w:color="auto"/>
        <w:left w:val="none" w:sz="0" w:space="0" w:color="auto"/>
        <w:bottom w:val="none" w:sz="0" w:space="0" w:color="auto"/>
        <w:right w:val="none" w:sz="0" w:space="0" w:color="auto"/>
      </w:divBdr>
      <w:divsChild>
        <w:div w:id="185232838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28052189">
      <w:bodyDiv w:val="1"/>
      <w:marLeft w:val="0"/>
      <w:marRight w:val="0"/>
      <w:marTop w:val="0"/>
      <w:marBottom w:val="0"/>
      <w:divBdr>
        <w:top w:val="none" w:sz="0" w:space="0" w:color="auto"/>
        <w:left w:val="none" w:sz="0" w:space="0" w:color="auto"/>
        <w:bottom w:val="none" w:sz="0" w:space="0" w:color="auto"/>
        <w:right w:val="none" w:sz="0" w:space="0" w:color="auto"/>
      </w:divBdr>
      <w:divsChild>
        <w:div w:id="80755631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97119476">
      <w:bodyDiv w:val="1"/>
      <w:marLeft w:val="0"/>
      <w:marRight w:val="0"/>
      <w:marTop w:val="0"/>
      <w:marBottom w:val="0"/>
      <w:divBdr>
        <w:top w:val="none" w:sz="0" w:space="0" w:color="auto"/>
        <w:left w:val="none" w:sz="0" w:space="0" w:color="auto"/>
        <w:bottom w:val="none" w:sz="0" w:space="0" w:color="auto"/>
        <w:right w:val="none" w:sz="0" w:space="0" w:color="auto"/>
      </w:divBdr>
    </w:div>
    <w:div w:id="752513561">
      <w:bodyDiv w:val="1"/>
      <w:marLeft w:val="0"/>
      <w:marRight w:val="0"/>
      <w:marTop w:val="0"/>
      <w:marBottom w:val="0"/>
      <w:divBdr>
        <w:top w:val="none" w:sz="0" w:space="0" w:color="auto"/>
        <w:left w:val="none" w:sz="0" w:space="0" w:color="auto"/>
        <w:bottom w:val="none" w:sz="0" w:space="0" w:color="auto"/>
        <w:right w:val="none" w:sz="0" w:space="0" w:color="auto"/>
      </w:divBdr>
    </w:div>
    <w:div w:id="1089546512">
      <w:bodyDiv w:val="1"/>
      <w:marLeft w:val="0"/>
      <w:marRight w:val="0"/>
      <w:marTop w:val="0"/>
      <w:marBottom w:val="0"/>
      <w:divBdr>
        <w:top w:val="none" w:sz="0" w:space="0" w:color="auto"/>
        <w:left w:val="none" w:sz="0" w:space="0" w:color="auto"/>
        <w:bottom w:val="none" w:sz="0" w:space="0" w:color="auto"/>
        <w:right w:val="none" w:sz="0" w:space="0" w:color="auto"/>
      </w:divBdr>
      <w:divsChild>
        <w:div w:id="111509505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201548502">
      <w:bodyDiv w:val="1"/>
      <w:marLeft w:val="0"/>
      <w:marRight w:val="0"/>
      <w:marTop w:val="0"/>
      <w:marBottom w:val="0"/>
      <w:divBdr>
        <w:top w:val="none" w:sz="0" w:space="0" w:color="auto"/>
        <w:left w:val="none" w:sz="0" w:space="0" w:color="auto"/>
        <w:bottom w:val="none" w:sz="0" w:space="0" w:color="auto"/>
        <w:right w:val="none" w:sz="0" w:space="0" w:color="auto"/>
      </w:divBdr>
    </w:div>
    <w:div w:id="1360397571">
      <w:bodyDiv w:val="1"/>
      <w:marLeft w:val="0"/>
      <w:marRight w:val="0"/>
      <w:marTop w:val="0"/>
      <w:marBottom w:val="0"/>
      <w:divBdr>
        <w:top w:val="none" w:sz="0" w:space="0" w:color="auto"/>
        <w:left w:val="none" w:sz="0" w:space="0" w:color="auto"/>
        <w:bottom w:val="none" w:sz="0" w:space="0" w:color="auto"/>
        <w:right w:val="none" w:sz="0" w:space="0" w:color="auto"/>
      </w:divBdr>
    </w:div>
    <w:div w:id="1494681054">
      <w:bodyDiv w:val="1"/>
      <w:marLeft w:val="0"/>
      <w:marRight w:val="0"/>
      <w:marTop w:val="0"/>
      <w:marBottom w:val="0"/>
      <w:divBdr>
        <w:top w:val="none" w:sz="0" w:space="0" w:color="auto"/>
        <w:left w:val="none" w:sz="0" w:space="0" w:color="auto"/>
        <w:bottom w:val="none" w:sz="0" w:space="0" w:color="auto"/>
        <w:right w:val="none" w:sz="0" w:space="0" w:color="auto"/>
      </w:divBdr>
    </w:div>
    <w:div w:id="1653752506">
      <w:bodyDiv w:val="1"/>
      <w:marLeft w:val="0"/>
      <w:marRight w:val="0"/>
      <w:marTop w:val="0"/>
      <w:marBottom w:val="0"/>
      <w:divBdr>
        <w:top w:val="none" w:sz="0" w:space="0" w:color="auto"/>
        <w:left w:val="none" w:sz="0" w:space="0" w:color="auto"/>
        <w:bottom w:val="none" w:sz="0" w:space="0" w:color="auto"/>
        <w:right w:val="none" w:sz="0" w:space="0" w:color="auto"/>
      </w:divBdr>
    </w:div>
    <w:div w:id="1810974306">
      <w:bodyDiv w:val="1"/>
      <w:marLeft w:val="0"/>
      <w:marRight w:val="0"/>
      <w:marTop w:val="0"/>
      <w:marBottom w:val="0"/>
      <w:divBdr>
        <w:top w:val="none" w:sz="0" w:space="0" w:color="auto"/>
        <w:left w:val="none" w:sz="0" w:space="0" w:color="auto"/>
        <w:bottom w:val="none" w:sz="0" w:space="0" w:color="auto"/>
        <w:right w:val="none" w:sz="0" w:space="0" w:color="auto"/>
      </w:divBdr>
    </w:div>
    <w:div w:id="2056155345">
      <w:bodyDiv w:val="1"/>
      <w:marLeft w:val="0"/>
      <w:marRight w:val="0"/>
      <w:marTop w:val="0"/>
      <w:marBottom w:val="0"/>
      <w:divBdr>
        <w:top w:val="none" w:sz="0" w:space="0" w:color="auto"/>
        <w:left w:val="none" w:sz="0" w:space="0" w:color="auto"/>
        <w:bottom w:val="none" w:sz="0" w:space="0" w:color="auto"/>
        <w:right w:val="none" w:sz="0" w:space="0" w:color="auto"/>
      </w:divBdr>
      <w:divsChild>
        <w:div w:id="78905442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87D49-AC6C-4001-850B-22155724E7B4}">
  <ds:schemaRefs>
    <ds:schemaRef ds:uri="http://schemas.microsoft.com/sharepoint/v3/contenttype/forms"/>
  </ds:schemaRefs>
</ds:datastoreItem>
</file>

<file path=customXml/itemProps2.xml><?xml version="1.0" encoding="utf-8"?>
<ds:datastoreItem xmlns:ds="http://schemas.openxmlformats.org/officeDocument/2006/customXml" ds:itemID="{3460A272-61CB-471B-9E59-B7F4C92A9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91AB7C-6CCB-47A7-B953-7DBF1EBC819B}">
  <ds:schemaRefs>
    <ds:schemaRef ds:uri="194ccb06-a9bd-44be-8233-5ea8b0721088"/>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6DE33F64-F738-45B3-9E18-9DF0BA17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4003</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Ferhat Erata</cp:lastModifiedBy>
  <cp:revision>2</cp:revision>
  <cp:lastPrinted>2015-02-23T23:42:00Z</cp:lastPrinted>
  <dcterms:created xsi:type="dcterms:W3CDTF">2015-02-25T12:26:00Z</dcterms:created>
  <dcterms:modified xsi:type="dcterms:W3CDTF">2015-02-25T12:26:00Z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