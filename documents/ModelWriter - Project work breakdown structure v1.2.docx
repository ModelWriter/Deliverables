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inorHAnsi" w:eastAsiaTheme="minorHAnsi" w:hAnsiTheme="minorHAnsi" w:cstheme="minorBidi"/>
          <w:color w:val="auto"/>
          <w:sz w:val="22"/>
          <w:szCs w:val="22"/>
        </w:rPr>
        <w:id w:val="690573736"/>
        <w:docPartObj>
          <w:docPartGallery w:val="Table of Contents"/>
          <w:docPartUnique/>
        </w:docPartObj>
      </w:sdtPr>
      <w:sdtEndPr>
        <w:rPr>
          <w:b/>
          <w:bCs/>
          <w:noProof/>
        </w:rPr>
      </w:sdtEndPr>
      <w:sdtContent>
        <w:p w14:paraId="4595FF8F" w14:textId="537E629F" w:rsidR="00FD641B" w:rsidRPr="00876136" w:rsidRDefault="00FD641B">
          <w:pPr>
            <w:pStyle w:val="TOCHeading"/>
            <w:rPr>
              <w:rFonts w:asciiTheme="minorHAnsi" w:eastAsia="Times New Roman" w:hAnsiTheme="minorHAnsi" w:cs="Times New Roman"/>
              <w:bCs/>
              <w:color w:val="000000"/>
              <w:sz w:val="28"/>
              <w:szCs w:val="28"/>
            </w:rPr>
          </w:pPr>
          <w:r w:rsidRPr="00876136">
            <w:rPr>
              <w:rFonts w:asciiTheme="minorHAnsi" w:eastAsia="Times New Roman" w:hAnsiTheme="minorHAnsi" w:cs="Times New Roman"/>
              <w:bCs/>
              <w:color w:val="000000"/>
              <w:sz w:val="28"/>
              <w:szCs w:val="28"/>
            </w:rPr>
            <w:t>ModelWriter</w:t>
          </w:r>
        </w:p>
        <w:p w14:paraId="1FD2FA26" w14:textId="77777777" w:rsidR="00FD641B" w:rsidRPr="00876136" w:rsidRDefault="00FD641B" w:rsidP="00FD641B"/>
        <w:p w14:paraId="6A6683B8" w14:textId="77777777" w:rsidR="00792E84" w:rsidRDefault="00FD641B">
          <w:pPr>
            <w:pStyle w:val="TOC2"/>
            <w:rPr>
              <w:rFonts w:eastAsiaTheme="minorEastAsia"/>
              <w:noProof/>
            </w:rPr>
          </w:pPr>
          <w:r w:rsidRPr="00876136">
            <w:fldChar w:fldCharType="begin"/>
          </w:r>
          <w:r w:rsidRPr="00876136">
            <w:instrText xml:space="preserve"> TOC \o "1-3" \h \z \u </w:instrText>
          </w:r>
          <w:r w:rsidRPr="00876136">
            <w:fldChar w:fldCharType="separate"/>
          </w:r>
          <w:hyperlink w:anchor="_Toc412832577" w:history="1">
            <w:r w:rsidR="00792E84" w:rsidRPr="00AA4CED">
              <w:rPr>
                <w:rStyle w:val="Hyperlink"/>
                <w:noProof/>
              </w:rPr>
              <w:t>WP1 - Industrial Use Cases and Requirements (AIRBUS)</w:t>
            </w:r>
            <w:r w:rsidR="00792E84">
              <w:rPr>
                <w:noProof/>
                <w:webHidden/>
              </w:rPr>
              <w:tab/>
            </w:r>
            <w:r w:rsidR="00792E84">
              <w:rPr>
                <w:noProof/>
                <w:webHidden/>
              </w:rPr>
              <w:fldChar w:fldCharType="begin"/>
            </w:r>
            <w:r w:rsidR="00792E84">
              <w:rPr>
                <w:noProof/>
                <w:webHidden/>
              </w:rPr>
              <w:instrText xml:space="preserve"> PAGEREF _Toc412832577 \h </w:instrText>
            </w:r>
            <w:r w:rsidR="00792E84">
              <w:rPr>
                <w:noProof/>
                <w:webHidden/>
              </w:rPr>
            </w:r>
            <w:r w:rsidR="00792E84">
              <w:rPr>
                <w:noProof/>
                <w:webHidden/>
              </w:rPr>
              <w:fldChar w:fldCharType="separate"/>
            </w:r>
            <w:r w:rsidR="00792E84">
              <w:rPr>
                <w:noProof/>
                <w:webHidden/>
              </w:rPr>
              <w:t>3</w:t>
            </w:r>
            <w:r w:rsidR="00792E84">
              <w:rPr>
                <w:noProof/>
                <w:webHidden/>
              </w:rPr>
              <w:fldChar w:fldCharType="end"/>
            </w:r>
          </w:hyperlink>
        </w:p>
        <w:p w14:paraId="79D80DF2" w14:textId="77777777" w:rsidR="00792E84" w:rsidRDefault="00792E84">
          <w:pPr>
            <w:pStyle w:val="TOC3"/>
            <w:rPr>
              <w:rFonts w:eastAsiaTheme="minorEastAsia"/>
              <w:noProof/>
            </w:rPr>
          </w:pPr>
          <w:hyperlink w:anchor="_Toc412832578" w:history="1">
            <w:r w:rsidRPr="00AA4CED">
              <w:rPr>
                <w:rStyle w:val="Hyperlink"/>
                <w:noProof/>
              </w:rPr>
              <w:t>T1.1 - Evaluation Methods &amp; Tools [UNIT + KOCSISTEM + AIRBUS + OBEO + HISBIM + MANTIS + SOGETI]</w:t>
            </w:r>
            <w:r>
              <w:rPr>
                <w:noProof/>
                <w:webHidden/>
              </w:rPr>
              <w:tab/>
            </w:r>
            <w:r>
              <w:rPr>
                <w:noProof/>
                <w:webHidden/>
              </w:rPr>
              <w:fldChar w:fldCharType="begin"/>
            </w:r>
            <w:r>
              <w:rPr>
                <w:noProof/>
                <w:webHidden/>
              </w:rPr>
              <w:instrText xml:space="preserve"> PAGEREF _Toc412832578 \h </w:instrText>
            </w:r>
            <w:r>
              <w:rPr>
                <w:noProof/>
                <w:webHidden/>
              </w:rPr>
            </w:r>
            <w:r>
              <w:rPr>
                <w:noProof/>
                <w:webHidden/>
              </w:rPr>
              <w:fldChar w:fldCharType="separate"/>
            </w:r>
            <w:r>
              <w:rPr>
                <w:noProof/>
                <w:webHidden/>
              </w:rPr>
              <w:t>3</w:t>
            </w:r>
            <w:r>
              <w:rPr>
                <w:noProof/>
                <w:webHidden/>
              </w:rPr>
              <w:fldChar w:fldCharType="end"/>
            </w:r>
          </w:hyperlink>
        </w:p>
        <w:p w14:paraId="709BF087" w14:textId="77777777" w:rsidR="00792E84" w:rsidRDefault="00792E84">
          <w:pPr>
            <w:pStyle w:val="TOC3"/>
            <w:rPr>
              <w:rFonts w:eastAsiaTheme="minorEastAsia"/>
              <w:noProof/>
            </w:rPr>
          </w:pPr>
          <w:hyperlink w:anchor="_Toc412832579" w:history="1">
            <w:r w:rsidRPr="00AA4CED">
              <w:rPr>
                <w:rStyle w:val="Hyperlink"/>
                <w:noProof/>
              </w:rPr>
              <w:t>T1.2 - Industrial Use Cases for Belgium Consortium [SA -&gt; SOGETI]</w:t>
            </w:r>
            <w:r>
              <w:rPr>
                <w:noProof/>
                <w:webHidden/>
              </w:rPr>
              <w:tab/>
            </w:r>
            <w:r>
              <w:rPr>
                <w:noProof/>
                <w:webHidden/>
              </w:rPr>
              <w:fldChar w:fldCharType="begin"/>
            </w:r>
            <w:r>
              <w:rPr>
                <w:noProof/>
                <w:webHidden/>
              </w:rPr>
              <w:instrText xml:space="preserve"> PAGEREF _Toc412832579 \h </w:instrText>
            </w:r>
            <w:r>
              <w:rPr>
                <w:noProof/>
                <w:webHidden/>
              </w:rPr>
            </w:r>
            <w:r>
              <w:rPr>
                <w:noProof/>
                <w:webHidden/>
              </w:rPr>
              <w:fldChar w:fldCharType="separate"/>
            </w:r>
            <w:r>
              <w:rPr>
                <w:noProof/>
                <w:webHidden/>
              </w:rPr>
              <w:t>3</w:t>
            </w:r>
            <w:r>
              <w:rPr>
                <w:noProof/>
                <w:webHidden/>
              </w:rPr>
              <w:fldChar w:fldCharType="end"/>
            </w:r>
          </w:hyperlink>
        </w:p>
        <w:p w14:paraId="29674F60" w14:textId="77777777" w:rsidR="00792E84" w:rsidRDefault="00792E84">
          <w:pPr>
            <w:pStyle w:val="TOC3"/>
            <w:rPr>
              <w:rFonts w:eastAsiaTheme="minorEastAsia"/>
              <w:noProof/>
            </w:rPr>
          </w:pPr>
          <w:hyperlink w:anchor="_Toc412832580" w:history="1">
            <w:r w:rsidRPr="00AA4CED">
              <w:rPr>
                <w:rStyle w:val="Hyperlink"/>
                <w:noProof/>
              </w:rPr>
              <w:t>T1.3 - Industrial Use Cases for French Consortium [AIRBUS + OBEO]</w:t>
            </w:r>
            <w:r>
              <w:rPr>
                <w:noProof/>
                <w:webHidden/>
              </w:rPr>
              <w:tab/>
            </w:r>
            <w:r>
              <w:rPr>
                <w:noProof/>
                <w:webHidden/>
              </w:rPr>
              <w:fldChar w:fldCharType="begin"/>
            </w:r>
            <w:r>
              <w:rPr>
                <w:noProof/>
                <w:webHidden/>
              </w:rPr>
              <w:instrText xml:space="preserve"> PAGEREF _Toc412832580 \h </w:instrText>
            </w:r>
            <w:r>
              <w:rPr>
                <w:noProof/>
                <w:webHidden/>
              </w:rPr>
            </w:r>
            <w:r>
              <w:rPr>
                <w:noProof/>
                <w:webHidden/>
              </w:rPr>
              <w:fldChar w:fldCharType="separate"/>
            </w:r>
            <w:r>
              <w:rPr>
                <w:noProof/>
                <w:webHidden/>
              </w:rPr>
              <w:t>4</w:t>
            </w:r>
            <w:r>
              <w:rPr>
                <w:noProof/>
                <w:webHidden/>
              </w:rPr>
              <w:fldChar w:fldCharType="end"/>
            </w:r>
          </w:hyperlink>
        </w:p>
        <w:p w14:paraId="7B5CD1BD" w14:textId="77777777" w:rsidR="00792E84" w:rsidRDefault="00792E84">
          <w:pPr>
            <w:pStyle w:val="TOC3"/>
            <w:rPr>
              <w:rFonts w:eastAsiaTheme="minorEastAsia"/>
              <w:noProof/>
            </w:rPr>
          </w:pPr>
          <w:hyperlink w:anchor="_Toc412832581" w:history="1">
            <w:r w:rsidRPr="00AA4CED">
              <w:rPr>
                <w:rStyle w:val="Hyperlink"/>
                <w:noProof/>
              </w:rPr>
              <w:t>T1.4 - Industrial Use Cases for Turkish Consortium [MANTIS + UNIT + KOCSISTEM + HISBIM]</w:t>
            </w:r>
            <w:r>
              <w:rPr>
                <w:noProof/>
                <w:webHidden/>
              </w:rPr>
              <w:tab/>
            </w:r>
            <w:r>
              <w:rPr>
                <w:noProof/>
                <w:webHidden/>
              </w:rPr>
              <w:fldChar w:fldCharType="begin"/>
            </w:r>
            <w:r>
              <w:rPr>
                <w:noProof/>
                <w:webHidden/>
              </w:rPr>
              <w:instrText xml:space="preserve"> PAGEREF _Toc412832581 \h </w:instrText>
            </w:r>
            <w:r>
              <w:rPr>
                <w:noProof/>
                <w:webHidden/>
              </w:rPr>
            </w:r>
            <w:r>
              <w:rPr>
                <w:noProof/>
                <w:webHidden/>
              </w:rPr>
              <w:fldChar w:fldCharType="separate"/>
            </w:r>
            <w:r>
              <w:rPr>
                <w:noProof/>
                <w:webHidden/>
              </w:rPr>
              <w:t>4</w:t>
            </w:r>
            <w:r>
              <w:rPr>
                <w:noProof/>
                <w:webHidden/>
              </w:rPr>
              <w:fldChar w:fldCharType="end"/>
            </w:r>
          </w:hyperlink>
        </w:p>
        <w:p w14:paraId="32E744E2" w14:textId="77777777" w:rsidR="00792E84" w:rsidRDefault="00792E84">
          <w:pPr>
            <w:pStyle w:val="TOC3"/>
            <w:rPr>
              <w:rFonts w:eastAsiaTheme="minorEastAsia"/>
              <w:noProof/>
            </w:rPr>
          </w:pPr>
          <w:hyperlink w:anchor="_Toc412832582" w:history="1">
            <w:r w:rsidRPr="00AA4CED">
              <w:rPr>
                <w:rStyle w:val="Hyperlink"/>
                <w:noProof/>
              </w:rPr>
              <w:t>T1.5 - Consolidated User Requirements [SA -&gt; AIRBUS + OBEO + MANTIS + SOGETI]</w:t>
            </w:r>
            <w:r>
              <w:rPr>
                <w:noProof/>
                <w:webHidden/>
              </w:rPr>
              <w:tab/>
            </w:r>
            <w:r>
              <w:rPr>
                <w:noProof/>
                <w:webHidden/>
              </w:rPr>
              <w:fldChar w:fldCharType="begin"/>
            </w:r>
            <w:r>
              <w:rPr>
                <w:noProof/>
                <w:webHidden/>
              </w:rPr>
              <w:instrText xml:space="preserve"> PAGEREF _Toc412832582 \h </w:instrText>
            </w:r>
            <w:r>
              <w:rPr>
                <w:noProof/>
                <w:webHidden/>
              </w:rPr>
            </w:r>
            <w:r>
              <w:rPr>
                <w:noProof/>
                <w:webHidden/>
              </w:rPr>
              <w:fldChar w:fldCharType="separate"/>
            </w:r>
            <w:r>
              <w:rPr>
                <w:noProof/>
                <w:webHidden/>
              </w:rPr>
              <w:t>4</w:t>
            </w:r>
            <w:r>
              <w:rPr>
                <w:noProof/>
                <w:webHidden/>
              </w:rPr>
              <w:fldChar w:fldCharType="end"/>
            </w:r>
          </w:hyperlink>
        </w:p>
        <w:p w14:paraId="6D4A6A71" w14:textId="77777777" w:rsidR="00792E84" w:rsidRDefault="00792E84">
          <w:pPr>
            <w:pStyle w:val="TOC3"/>
            <w:rPr>
              <w:rFonts w:eastAsiaTheme="minorEastAsia"/>
              <w:noProof/>
            </w:rPr>
          </w:pPr>
          <w:hyperlink w:anchor="_Toc412832583" w:history="1">
            <w:r w:rsidRPr="00AA4CED">
              <w:rPr>
                <w:rStyle w:val="Hyperlink"/>
                <w:noProof/>
              </w:rPr>
              <w:t>T1.6 - User Requirements Review [SA -&gt; AIRBUS + UNIT + KOCSISTEM + KUL + ALL]</w:t>
            </w:r>
            <w:r>
              <w:rPr>
                <w:noProof/>
                <w:webHidden/>
              </w:rPr>
              <w:tab/>
            </w:r>
            <w:r>
              <w:rPr>
                <w:noProof/>
                <w:webHidden/>
              </w:rPr>
              <w:fldChar w:fldCharType="begin"/>
            </w:r>
            <w:r>
              <w:rPr>
                <w:noProof/>
                <w:webHidden/>
              </w:rPr>
              <w:instrText xml:space="preserve"> PAGEREF _Toc412832583 \h </w:instrText>
            </w:r>
            <w:r>
              <w:rPr>
                <w:noProof/>
                <w:webHidden/>
              </w:rPr>
            </w:r>
            <w:r>
              <w:rPr>
                <w:noProof/>
                <w:webHidden/>
              </w:rPr>
              <w:fldChar w:fldCharType="separate"/>
            </w:r>
            <w:r>
              <w:rPr>
                <w:noProof/>
                <w:webHidden/>
              </w:rPr>
              <w:t>4</w:t>
            </w:r>
            <w:r>
              <w:rPr>
                <w:noProof/>
                <w:webHidden/>
              </w:rPr>
              <w:fldChar w:fldCharType="end"/>
            </w:r>
          </w:hyperlink>
        </w:p>
        <w:p w14:paraId="5AE250CF" w14:textId="77777777" w:rsidR="00792E84" w:rsidRDefault="00792E84">
          <w:pPr>
            <w:pStyle w:val="TOC3"/>
            <w:rPr>
              <w:rFonts w:eastAsiaTheme="minorEastAsia"/>
              <w:noProof/>
            </w:rPr>
          </w:pPr>
          <w:hyperlink w:anchor="_Toc412832584" w:history="1">
            <w:r w:rsidRPr="00AA4CED">
              <w:rPr>
                <w:rStyle w:val="Hyperlink"/>
                <w:noProof/>
              </w:rPr>
              <w:t>T1.7 - Software Requirements [SA -&gt; AIRBUS + LORIA + UNIT + MANTIS + OBEO + SOGETI]</w:t>
            </w:r>
            <w:r>
              <w:rPr>
                <w:noProof/>
                <w:webHidden/>
              </w:rPr>
              <w:tab/>
            </w:r>
            <w:r>
              <w:rPr>
                <w:noProof/>
                <w:webHidden/>
              </w:rPr>
              <w:fldChar w:fldCharType="begin"/>
            </w:r>
            <w:r>
              <w:rPr>
                <w:noProof/>
                <w:webHidden/>
              </w:rPr>
              <w:instrText xml:space="preserve"> PAGEREF _Toc412832584 \h </w:instrText>
            </w:r>
            <w:r>
              <w:rPr>
                <w:noProof/>
                <w:webHidden/>
              </w:rPr>
            </w:r>
            <w:r>
              <w:rPr>
                <w:noProof/>
                <w:webHidden/>
              </w:rPr>
              <w:fldChar w:fldCharType="separate"/>
            </w:r>
            <w:r>
              <w:rPr>
                <w:noProof/>
                <w:webHidden/>
              </w:rPr>
              <w:t>5</w:t>
            </w:r>
            <w:r>
              <w:rPr>
                <w:noProof/>
                <w:webHidden/>
              </w:rPr>
              <w:fldChar w:fldCharType="end"/>
            </w:r>
          </w:hyperlink>
        </w:p>
        <w:p w14:paraId="3742F46F" w14:textId="77777777" w:rsidR="00792E84" w:rsidRDefault="00792E84">
          <w:pPr>
            <w:pStyle w:val="TOC3"/>
            <w:rPr>
              <w:rFonts w:eastAsiaTheme="minorEastAsia"/>
              <w:noProof/>
            </w:rPr>
          </w:pPr>
          <w:hyperlink w:anchor="_Toc412832585" w:history="1">
            <w:r w:rsidRPr="00AA4CED">
              <w:rPr>
                <w:rStyle w:val="Hyperlink"/>
                <w:noProof/>
              </w:rPr>
              <w:t>T1.8 - Software Requirements Review [SA -&gt; AIRBUS + UNIT + KOCSISTEM + ALL]</w:t>
            </w:r>
            <w:r>
              <w:rPr>
                <w:noProof/>
                <w:webHidden/>
              </w:rPr>
              <w:tab/>
            </w:r>
            <w:r>
              <w:rPr>
                <w:noProof/>
                <w:webHidden/>
              </w:rPr>
              <w:fldChar w:fldCharType="begin"/>
            </w:r>
            <w:r>
              <w:rPr>
                <w:noProof/>
                <w:webHidden/>
              </w:rPr>
              <w:instrText xml:space="preserve"> PAGEREF _Toc412832585 \h </w:instrText>
            </w:r>
            <w:r>
              <w:rPr>
                <w:noProof/>
                <w:webHidden/>
              </w:rPr>
            </w:r>
            <w:r>
              <w:rPr>
                <w:noProof/>
                <w:webHidden/>
              </w:rPr>
              <w:fldChar w:fldCharType="separate"/>
            </w:r>
            <w:r>
              <w:rPr>
                <w:noProof/>
                <w:webHidden/>
              </w:rPr>
              <w:t>5</w:t>
            </w:r>
            <w:r>
              <w:rPr>
                <w:noProof/>
                <w:webHidden/>
              </w:rPr>
              <w:fldChar w:fldCharType="end"/>
            </w:r>
          </w:hyperlink>
        </w:p>
        <w:p w14:paraId="1EA81AFF" w14:textId="77777777" w:rsidR="00792E84" w:rsidRDefault="00792E84">
          <w:pPr>
            <w:pStyle w:val="TOC3"/>
            <w:rPr>
              <w:rFonts w:eastAsiaTheme="minorEastAsia"/>
              <w:noProof/>
            </w:rPr>
          </w:pPr>
          <w:hyperlink w:anchor="_Toc412832586" w:history="1">
            <w:r w:rsidRPr="00AA4CED">
              <w:rPr>
                <w:rStyle w:val="Hyperlink"/>
                <w:noProof/>
              </w:rPr>
              <w:t>T1.9 - Annual Product Review [SA -&gt; AIRBUS + Country Coordinators - "Product Review Committee"]</w:t>
            </w:r>
            <w:r>
              <w:rPr>
                <w:noProof/>
                <w:webHidden/>
              </w:rPr>
              <w:tab/>
            </w:r>
            <w:r>
              <w:rPr>
                <w:noProof/>
                <w:webHidden/>
              </w:rPr>
              <w:fldChar w:fldCharType="begin"/>
            </w:r>
            <w:r>
              <w:rPr>
                <w:noProof/>
                <w:webHidden/>
              </w:rPr>
              <w:instrText xml:space="preserve"> PAGEREF _Toc412832586 \h </w:instrText>
            </w:r>
            <w:r>
              <w:rPr>
                <w:noProof/>
                <w:webHidden/>
              </w:rPr>
            </w:r>
            <w:r>
              <w:rPr>
                <w:noProof/>
                <w:webHidden/>
              </w:rPr>
              <w:fldChar w:fldCharType="separate"/>
            </w:r>
            <w:r>
              <w:rPr>
                <w:noProof/>
                <w:webHidden/>
              </w:rPr>
              <w:t>5</w:t>
            </w:r>
            <w:r>
              <w:rPr>
                <w:noProof/>
                <w:webHidden/>
              </w:rPr>
              <w:fldChar w:fldCharType="end"/>
            </w:r>
          </w:hyperlink>
        </w:p>
        <w:p w14:paraId="322065DB" w14:textId="77777777" w:rsidR="00792E84" w:rsidRDefault="00792E84">
          <w:pPr>
            <w:pStyle w:val="TOC3"/>
            <w:rPr>
              <w:rFonts w:eastAsiaTheme="minorEastAsia"/>
              <w:noProof/>
            </w:rPr>
          </w:pPr>
          <w:hyperlink w:anchor="_Toc412832587" w:history="1">
            <w:r w:rsidRPr="00AA4CED">
              <w:rPr>
                <w:rStyle w:val="Hyperlink"/>
                <w:noProof/>
              </w:rPr>
              <w:t>T1.10 - Technical Risk Assessment and Management [OBEO + UNIT + KOCSISTEM + ALL]</w:t>
            </w:r>
            <w:r>
              <w:rPr>
                <w:noProof/>
                <w:webHidden/>
              </w:rPr>
              <w:tab/>
            </w:r>
            <w:r>
              <w:rPr>
                <w:noProof/>
                <w:webHidden/>
              </w:rPr>
              <w:fldChar w:fldCharType="begin"/>
            </w:r>
            <w:r>
              <w:rPr>
                <w:noProof/>
                <w:webHidden/>
              </w:rPr>
              <w:instrText xml:space="preserve"> PAGEREF _Toc412832587 \h </w:instrText>
            </w:r>
            <w:r>
              <w:rPr>
                <w:noProof/>
                <w:webHidden/>
              </w:rPr>
            </w:r>
            <w:r>
              <w:rPr>
                <w:noProof/>
                <w:webHidden/>
              </w:rPr>
              <w:fldChar w:fldCharType="separate"/>
            </w:r>
            <w:r>
              <w:rPr>
                <w:noProof/>
                <w:webHidden/>
              </w:rPr>
              <w:t>5</w:t>
            </w:r>
            <w:r>
              <w:rPr>
                <w:noProof/>
                <w:webHidden/>
              </w:rPr>
              <w:fldChar w:fldCharType="end"/>
            </w:r>
          </w:hyperlink>
        </w:p>
        <w:p w14:paraId="1FF04566" w14:textId="77777777" w:rsidR="00792E84" w:rsidRDefault="00792E84">
          <w:pPr>
            <w:pStyle w:val="TOC2"/>
            <w:rPr>
              <w:rFonts w:eastAsiaTheme="minorEastAsia"/>
              <w:noProof/>
            </w:rPr>
          </w:pPr>
          <w:hyperlink w:anchor="_Toc412832588" w:history="1">
            <w:r w:rsidRPr="00AA4CED">
              <w:rPr>
                <w:rStyle w:val="Hyperlink"/>
                <w:noProof/>
              </w:rPr>
              <w:t>WP2 - Semantic Parsing and Generation of Documents and Documents Components (LORIA)</w:t>
            </w:r>
            <w:r>
              <w:rPr>
                <w:noProof/>
                <w:webHidden/>
              </w:rPr>
              <w:tab/>
            </w:r>
            <w:r>
              <w:rPr>
                <w:noProof/>
                <w:webHidden/>
              </w:rPr>
              <w:fldChar w:fldCharType="begin"/>
            </w:r>
            <w:r>
              <w:rPr>
                <w:noProof/>
                <w:webHidden/>
              </w:rPr>
              <w:instrText xml:space="preserve"> PAGEREF _Toc412832588 \h </w:instrText>
            </w:r>
            <w:r>
              <w:rPr>
                <w:noProof/>
                <w:webHidden/>
              </w:rPr>
            </w:r>
            <w:r>
              <w:rPr>
                <w:noProof/>
                <w:webHidden/>
              </w:rPr>
              <w:fldChar w:fldCharType="separate"/>
            </w:r>
            <w:r>
              <w:rPr>
                <w:noProof/>
                <w:webHidden/>
              </w:rPr>
              <w:t>6</w:t>
            </w:r>
            <w:r>
              <w:rPr>
                <w:noProof/>
                <w:webHidden/>
              </w:rPr>
              <w:fldChar w:fldCharType="end"/>
            </w:r>
          </w:hyperlink>
        </w:p>
        <w:p w14:paraId="5FA30E6E" w14:textId="77777777" w:rsidR="00792E84" w:rsidRDefault="00792E84">
          <w:pPr>
            <w:pStyle w:val="TOC3"/>
            <w:rPr>
              <w:rFonts w:eastAsiaTheme="minorEastAsia"/>
              <w:noProof/>
            </w:rPr>
          </w:pPr>
          <w:hyperlink w:anchor="_Toc412832589" w:history="1">
            <w:r w:rsidRPr="00AA4CED">
              <w:rPr>
                <w:rStyle w:val="Hyperlink"/>
                <w:noProof/>
              </w:rPr>
              <w:t>T2.1 - Data Collection [LORIA + KUL -SA + OBEO + AIRBUS +SOGETI]</w:t>
            </w:r>
            <w:r>
              <w:rPr>
                <w:noProof/>
                <w:webHidden/>
              </w:rPr>
              <w:tab/>
            </w:r>
            <w:r>
              <w:rPr>
                <w:noProof/>
                <w:webHidden/>
              </w:rPr>
              <w:fldChar w:fldCharType="begin"/>
            </w:r>
            <w:r>
              <w:rPr>
                <w:noProof/>
                <w:webHidden/>
              </w:rPr>
              <w:instrText xml:space="preserve"> PAGEREF _Toc412832589 \h </w:instrText>
            </w:r>
            <w:r>
              <w:rPr>
                <w:noProof/>
                <w:webHidden/>
              </w:rPr>
            </w:r>
            <w:r>
              <w:rPr>
                <w:noProof/>
                <w:webHidden/>
              </w:rPr>
              <w:fldChar w:fldCharType="separate"/>
            </w:r>
            <w:r>
              <w:rPr>
                <w:noProof/>
                <w:webHidden/>
              </w:rPr>
              <w:t>6</w:t>
            </w:r>
            <w:r>
              <w:rPr>
                <w:noProof/>
                <w:webHidden/>
              </w:rPr>
              <w:fldChar w:fldCharType="end"/>
            </w:r>
          </w:hyperlink>
        </w:p>
        <w:p w14:paraId="0D6D6A88" w14:textId="77777777" w:rsidR="00792E84" w:rsidRDefault="00792E84">
          <w:pPr>
            <w:pStyle w:val="TOC3"/>
            <w:rPr>
              <w:rFonts w:eastAsiaTheme="minorEastAsia"/>
              <w:noProof/>
            </w:rPr>
          </w:pPr>
          <w:hyperlink w:anchor="_Toc412832590" w:history="1">
            <w:r w:rsidRPr="00AA4CED">
              <w:rPr>
                <w:rStyle w:val="Hyperlink"/>
                <w:noProof/>
              </w:rPr>
              <w:t>T2.2 - Hybrid approaches to semantic parsing [KUL1 + LORIA]</w:t>
            </w:r>
            <w:r>
              <w:rPr>
                <w:noProof/>
                <w:webHidden/>
              </w:rPr>
              <w:tab/>
            </w:r>
            <w:r>
              <w:rPr>
                <w:noProof/>
                <w:webHidden/>
              </w:rPr>
              <w:fldChar w:fldCharType="begin"/>
            </w:r>
            <w:r>
              <w:rPr>
                <w:noProof/>
                <w:webHidden/>
              </w:rPr>
              <w:instrText xml:space="preserve"> PAGEREF _Toc412832590 \h </w:instrText>
            </w:r>
            <w:r>
              <w:rPr>
                <w:noProof/>
                <w:webHidden/>
              </w:rPr>
            </w:r>
            <w:r>
              <w:rPr>
                <w:noProof/>
                <w:webHidden/>
              </w:rPr>
              <w:fldChar w:fldCharType="separate"/>
            </w:r>
            <w:r>
              <w:rPr>
                <w:noProof/>
                <w:webHidden/>
              </w:rPr>
              <w:t>6</w:t>
            </w:r>
            <w:r>
              <w:rPr>
                <w:noProof/>
                <w:webHidden/>
              </w:rPr>
              <w:fldChar w:fldCharType="end"/>
            </w:r>
          </w:hyperlink>
        </w:p>
        <w:p w14:paraId="399C8B58" w14:textId="77777777" w:rsidR="00792E84" w:rsidRDefault="00792E84">
          <w:pPr>
            <w:pStyle w:val="TOC3"/>
            <w:rPr>
              <w:rFonts w:eastAsiaTheme="minorEastAsia"/>
              <w:noProof/>
            </w:rPr>
          </w:pPr>
          <w:hyperlink w:anchor="_Toc412832591" w:history="1">
            <w:r w:rsidRPr="00AA4CED">
              <w:rPr>
                <w:rStyle w:val="Hyperlink"/>
                <w:noProof/>
              </w:rPr>
              <w:t>T2.3 - Hybrid approaches to Natural Language Generation [LORIA + KUL2 + KUL1]</w:t>
            </w:r>
            <w:r>
              <w:rPr>
                <w:noProof/>
                <w:webHidden/>
              </w:rPr>
              <w:tab/>
            </w:r>
            <w:r>
              <w:rPr>
                <w:noProof/>
                <w:webHidden/>
              </w:rPr>
              <w:fldChar w:fldCharType="begin"/>
            </w:r>
            <w:r>
              <w:rPr>
                <w:noProof/>
                <w:webHidden/>
              </w:rPr>
              <w:instrText xml:space="preserve"> PAGEREF _Toc412832591 \h </w:instrText>
            </w:r>
            <w:r>
              <w:rPr>
                <w:noProof/>
                <w:webHidden/>
              </w:rPr>
            </w:r>
            <w:r>
              <w:rPr>
                <w:noProof/>
                <w:webHidden/>
              </w:rPr>
              <w:fldChar w:fldCharType="separate"/>
            </w:r>
            <w:r>
              <w:rPr>
                <w:noProof/>
                <w:webHidden/>
              </w:rPr>
              <w:t>7</w:t>
            </w:r>
            <w:r>
              <w:rPr>
                <w:noProof/>
                <w:webHidden/>
              </w:rPr>
              <w:fldChar w:fldCharType="end"/>
            </w:r>
          </w:hyperlink>
        </w:p>
        <w:p w14:paraId="459A81B1" w14:textId="77777777" w:rsidR="00792E84" w:rsidRDefault="00792E84">
          <w:pPr>
            <w:pStyle w:val="TOC3"/>
            <w:rPr>
              <w:rFonts w:eastAsiaTheme="minorEastAsia"/>
              <w:noProof/>
            </w:rPr>
          </w:pPr>
          <w:hyperlink w:anchor="_Toc412832592" w:history="1">
            <w:r w:rsidRPr="00AA4CED">
              <w:rPr>
                <w:rStyle w:val="Hyperlink"/>
                <w:noProof/>
              </w:rPr>
              <w:t>T2.4 - Definition of the target semantic representation language [+ KUL2 + KUL1 + LORIA + OBEO + AIRBUS]</w:t>
            </w:r>
            <w:r>
              <w:rPr>
                <w:noProof/>
                <w:webHidden/>
              </w:rPr>
              <w:tab/>
            </w:r>
            <w:r>
              <w:rPr>
                <w:noProof/>
                <w:webHidden/>
              </w:rPr>
              <w:fldChar w:fldCharType="begin"/>
            </w:r>
            <w:r>
              <w:rPr>
                <w:noProof/>
                <w:webHidden/>
              </w:rPr>
              <w:instrText xml:space="preserve"> PAGEREF _Toc412832592 \h </w:instrText>
            </w:r>
            <w:r>
              <w:rPr>
                <w:noProof/>
                <w:webHidden/>
              </w:rPr>
            </w:r>
            <w:r>
              <w:rPr>
                <w:noProof/>
                <w:webHidden/>
              </w:rPr>
              <w:fldChar w:fldCharType="separate"/>
            </w:r>
            <w:r>
              <w:rPr>
                <w:noProof/>
                <w:webHidden/>
              </w:rPr>
              <w:t>7</w:t>
            </w:r>
            <w:r>
              <w:rPr>
                <w:noProof/>
                <w:webHidden/>
              </w:rPr>
              <w:fldChar w:fldCharType="end"/>
            </w:r>
          </w:hyperlink>
        </w:p>
        <w:p w14:paraId="536E2B28" w14:textId="77777777" w:rsidR="00792E84" w:rsidRDefault="00792E84">
          <w:pPr>
            <w:pStyle w:val="TOC3"/>
            <w:rPr>
              <w:rFonts w:eastAsiaTheme="minorEastAsia"/>
              <w:noProof/>
            </w:rPr>
          </w:pPr>
          <w:hyperlink w:anchor="_Toc412832593" w:history="1">
            <w:r w:rsidRPr="00AA4CED">
              <w:rPr>
                <w:rStyle w:val="Hyperlink"/>
                <w:noProof/>
              </w:rPr>
              <w:t>T2.5 - Development of the semantic parser and of the generator [LORIA + KUL1 + MANTIS - KUL2 + AIRBUS + OBEO]</w:t>
            </w:r>
            <w:r>
              <w:rPr>
                <w:noProof/>
                <w:webHidden/>
              </w:rPr>
              <w:tab/>
            </w:r>
            <w:r>
              <w:rPr>
                <w:noProof/>
                <w:webHidden/>
              </w:rPr>
              <w:fldChar w:fldCharType="begin"/>
            </w:r>
            <w:r>
              <w:rPr>
                <w:noProof/>
                <w:webHidden/>
              </w:rPr>
              <w:instrText xml:space="preserve"> PAGEREF _Toc412832593 \h </w:instrText>
            </w:r>
            <w:r>
              <w:rPr>
                <w:noProof/>
                <w:webHidden/>
              </w:rPr>
            </w:r>
            <w:r>
              <w:rPr>
                <w:noProof/>
                <w:webHidden/>
              </w:rPr>
              <w:fldChar w:fldCharType="separate"/>
            </w:r>
            <w:r>
              <w:rPr>
                <w:noProof/>
                <w:webHidden/>
              </w:rPr>
              <w:t>7</w:t>
            </w:r>
            <w:r>
              <w:rPr>
                <w:noProof/>
                <w:webHidden/>
              </w:rPr>
              <w:fldChar w:fldCharType="end"/>
            </w:r>
          </w:hyperlink>
        </w:p>
        <w:p w14:paraId="447A7ECA" w14:textId="77777777" w:rsidR="00792E84" w:rsidRDefault="00792E84">
          <w:pPr>
            <w:pStyle w:val="TOC2"/>
            <w:rPr>
              <w:rFonts w:eastAsiaTheme="minorEastAsia"/>
              <w:noProof/>
            </w:rPr>
          </w:pPr>
          <w:hyperlink w:anchor="_Toc412832594" w:history="1">
            <w:r w:rsidRPr="00AA4CED">
              <w:rPr>
                <w:rStyle w:val="Hyperlink"/>
                <w:noProof/>
              </w:rPr>
              <w:t>WP3 - Model to/from Knowledge Base (UNIT)</w:t>
            </w:r>
            <w:r>
              <w:rPr>
                <w:noProof/>
                <w:webHidden/>
              </w:rPr>
              <w:tab/>
            </w:r>
            <w:r>
              <w:rPr>
                <w:noProof/>
                <w:webHidden/>
              </w:rPr>
              <w:fldChar w:fldCharType="begin"/>
            </w:r>
            <w:r>
              <w:rPr>
                <w:noProof/>
                <w:webHidden/>
              </w:rPr>
              <w:instrText xml:space="preserve"> PAGEREF _Toc412832594 \h </w:instrText>
            </w:r>
            <w:r>
              <w:rPr>
                <w:noProof/>
                <w:webHidden/>
              </w:rPr>
            </w:r>
            <w:r>
              <w:rPr>
                <w:noProof/>
                <w:webHidden/>
              </w:rPr>
              <w:fldChar w:fldCharType="separate"/>
            </w:r>
            <w:r>
              <w:rPr>
                <w:noProof/>
                <w:webHidden/>
              </w:rPr>
              <w:t>9</w:t>
            </w:r>
            <w:r>
              <w:rPr>
                <w:noProof/>
                <w:webHidden/>
              </w:rPr>
              <w:fldChar w:fldCharType="end"/>
            </w:r>
          </w:hyperlink>
        </w:p>
        <w:p w14:paraId="2A5EDC62" w14:textId="77777777" w:rsidR="00792E84" w:rsidRDefault="00792E84">
          <w:pPr>
            <w:pStyle w:val="TOC3"/>
            <w:rPr>
              <w:rFonts w:eastAsiaTheme="minorEastAsia"/>
              <w:noProof/>
            </w:rPr>
          </w:pPr>
          <w:hyperlink w:anchor="_Toc412832595" w:history="1">
            <w:r w:rsidRPr="00AA4CED">
              <w:rPr>
                <w:rStyle w:val="Hyperlink"/>
                <w:noProof/>
              </w:rPr>
              <w:t>T3.1 - Review of M2M transformation approaches [UNIT + KOCSISTEM]</w:t>
            </w:r>
            <w:r>
              <w:rPr>
                <w:noProof/>
                <w:webHidden/>
              </w:rPr>
              <w:tab/>
            </w:r>
            <w:r>
              <w:rPr>
                <w:noProof/>
                <w:webHidden/>
              </w:rPr>
              <w:fldChar w:fldCharType="begin"/>
            </w:r>
            <w:r>
              <w:rPr>
                <w:noProof/>
                <w:webHidden/>
              </w:rPr>
              <w:instrText xml:space="preserve"> PAGEREF _Toc412832595 \h </w:instrText>
            </w:r>
            <w:r>
              <w:rPr>
                <w:noProof/>
                <w:webHidden/>
              </w:rPr>
            </w:r>
            <w:r>
              <w:rPr>
                <w:noProof/>
                <w:webHidden/>
              </w:rPr>
              <w:fldChar w:fldCharType="separate"/>
            </w:r>
            <w:r>
              <w:rPr>
                <w:noProof/>
                <w:webHidden/>
              </w:rPr>
              <w:t>9</w:t>
            </w:r>
            <w:r>
              <w:rPr>
                <w:noProof/>
                <w:webHidden/>
              </w:rPr>
              <w:fldChar w:fldCharType="end"/>
            </w:r>
          </w:hyperlink>
        </w:p>
        <w:p w14:paraId="14395CA4" w14:textId="77777777" w:rsidR="00792E84" w:rsidRDefault="00792E84">
          <w:pPr>
            <w:pStyle w:val="TOC3"/>
            <w:rPr>
              <w:rFonts w:eastAsiaTheme="minorEastAsia"/>
              <w:noProof/>
            </w:rPr>
          </w:pPr>
          <w:hyperlink w:anchor="_Toc412832596" w:history="1">
            <w:r w:rsidRPr="00AA4CED">
              <w:rPr>
                <w:rStyle w:val="Hyperlink"/>
                <w:noProof/>
              </w:rPr>
              <w:t>T3.2 - Specification and design of the M2M Transformation Framework [UNIT + KOCSISTEM]</w:t>
            </w:r>
            <w:r>
              <w:rPr>
                <w:noProof/>
                <w:webHidden/>
              </w:rPr>
              <w:tab/>
            </w:r>
            <w:r>
              <w:rPr>
                <w:noProof/>
                <w:webHidden/>
              </w:rPr>
              <w:fldChar w:fldCharType="begin"/>
            </w:r>
            <w:r>
              <w:rPr>
                <w:noProof/>
                <w:webHidden/>
              </w:rPr>
              <w:instrText xml:space="preserve"> PAGEREF _Toc412832596 \h </w:instrText>
            </w:r>
            <w:r>
              <w:rPr>
                <w:noProof/>
                <w:webHidden/>
              </w:rPr>
            </w:r>
            <w:r>
              <w:rPr>
                <w:noProof/>
                <w:webHidden/>
              </w:rPr>
              <w:fldChar w:fldCharType="separate"/>
            </w:r>
            <w:r>
              <w:rPr>
                <w:noProof/>
                <w:webHidden/>
              </w:rPr>
              <w:t>9</w:t>
            </w:r>
            <w:r>
              <w:rPr>
                <w:noProof/>
                <w:webHidden/>
              </w:rPr>
              <w:fldChar w:fldCharType="end"/>
            </w:r>
          </w:hyperlink>
        </w:p>
        <w:p w14:paraId="77A3CC87" w14:textId="77777777" w:rsidR="00792E84" w:rsidRDefault="00792E84">
          <w:pPr>
            <w:pStyle w:val="TOC3"/>
            <w:rPr>
              <w:rFonts w:eastAsiaTheme="minorEastAsia"/>
              <w:noProof/>
            </w:rPr>
          </w:pPr>
          <w:hyperlink w:anchor="_Toc412832597" w:history="1">
            <w:r w:rsidRPr="00AA4CED">
              <w:rPr>
                <w:rStyle w:val="Hyperlink"/>
                <w:noProof/>
              </w:rPr>
              <w:t>T3.3 - Development of the Transformation Manager component [UNIT + KOCSISTEM]</w:t>
            </w:r>
            <w:r>
              <w:rPr>
                <w:noProof/>
                <w:webHidden/>
              </w:rPr>
              <w:tab/>
            </w:r>
            <w:r>
              <w:rPr>
                <w:noProof/>
                <w:webHidden/>
              </w:rPr>
              <w:fldChar w:fldCharType="begin"/>
            </w:r>
            <w:r>
              <w:rPr>
                <w:noProof/>
                <w:webHidden/>
              </w:rPr>
              <w:instrText xml:space="preserve"> PAGEREF _Toc412832597 \h </w:instrText>
            </w:r>
            <w:r>
              <w:rPr>
                <w:noProof/>
                <w:webHidden/>
              </w:rPr>
            </w:r>
            <w:r>
              <w:rPr>
                <w:noProof/>
                <w:webHidden/>
              </w:rPr>
              <w:fldChar w:fldCharType="separate"/>
            </w:r>
            <w:r>
              <w:rPr>
                <w:noProof/>
                <w:webHidden/>
              </w:rPr>
              <w:t>9</w:t>
            </w:r>
            <w:r>
              <w:rPr>
                <w:noProof/>
                <w:webHidden/>
              </w:rPr>
              <w:fldChar w:fldCharType="end"/>
            </w:r>
          </w:hyperlink>
        </w:p>
        <w:p w14:paraId="61EA45C9" w14:textId="77777777" w:rsidR="00792E84" w:rsidRDefault="00792E84">
          <w:pPr>
            <w:pStyle w:val="TOC3"/>
            <w:rPr>
              <w:rFonts w:eastAsiaTheme="minorEastAsia"/>
              <w:noProof/>
            </w:rPr>
          </w:pPr>
          <w:hyperlink w:anchor="_Toc412832598" w:history="1">
            <w:r w:rsidRPr="00AA4CED">
              <w:rPr>
                <w:rStyle w:val="Hyperlink"/>
                <w:noProof/>
              </w:rPr>
              <w:t>T3.4 - Development of the Configuration Manager (COM) component [UNIT + KOCSISTEM]</w:t>
            </w:r>
            <w:r>
              <w:rPr>
                <w:noProof/>
                <w:webHidden/>
              </w:rPr>
              <w:tab/>
            </w:r>
            <w:r>
              <w:rPr>
                <w:noProof/>
                <w:webHidden/>
              </w:rPr>
              <w:fldChar w:fldCharType="begin"/>
            </w:r>
            <w:r>
              <w:rPr>
                <w:noProof/>
                <w:webHidden/>
              </w:rPr>
              <w:instrText xml:space="preserve"> PAGEREF _Toc412832598 \h </w:instrText>
            </w:r>
            <w:r>
              <w:rPr>
                <w:noProof/>
                <w:webHidden/>
              </w:rPr>
            </w:r>
            <w:r>
              <w:rPr>
                <w:noProof/>
                <w:webHidden/>
              </w:rPr>
              <w:fldChar w:fldCharType="separate"/>
            </w:r>
            <w:r>
              <w:rPr>
                <w:noProof/>
                <w:webHidden/>
              </w:rPr>
              <w:t>10</w:t>
            </w:r>
            <w:r>
              <w:rPr>
                <w:noProof/>
                <w:webHidden/>
              </w:rPr>
              <w:fldChar w:fldCharType="end"/>
            </w:r>
          </w:hyperlink>
        </w:p>
        <w:p w14:paraId="73841BD7" w14:textId="77777777" w:rsidR="00792E84" w:rsidRDefault="00792E84">
          <w:pPr>
            <w:pStyle w:val="TOC3"/>
            <w:rPr>
              <w:rFonts w:eastAsiaTheme="minorEastAsia"/>
              <w:noProof/>
            </w:rPr>
          </w:pPr>
          <w:hyperlink w:anchor="_Toc412832599" w:history="1">
            <w:r w:rsidRPr="00AA4CED">
              <w:rPr>
                <w:rStyle w:val="Hyperlink"/>
                <w:noProof/>
              </w:rPr>
              <w:t>T3.5 - Development of the Traceability Manager component [UNIT + KOCSISTEM]</w:t>
            </w:r>
            <w:r>
              <w:rPr>
                <w:noProof/>
                <w:webHidden/>
              </w:rPr>
              <w:tab/>
            </w:r>
            <w:r>
              <w:rPr>
                <w:noProof/>
                <w:webHidden/>
              </w:rPr>
              <w:fldChar w:fldCharType="begin"/>
            </w:r>
            <w:r>
              <w:rPr>
                <w:noProof/>
                <w:webHidden/>
              </w:rPr>
              <w:instrText xml:space="preserve"> PAGEREF _Toc412832599 \h </w:instrText>
            </w:r>
            <w:r>
              <w:rPr>
                <w:noProof/>
                <w:webHidden/>
              </w:rPr>
            </w:r>
            <w:r>
              <w:rPr>
                <w:noProof/>
                <w:webHidden/>
              </w:rPr>
              <w:fldChar w:fldCharType="separate"/>
            </w:r>
            <w:r>
              <w:rPr>
                <w:noProof/>
                <w:webHidden/>
              </w:rPr>
              <w:t>10</w:t>
            </w:r>
            <w:r>
              <w:rPr>
                <w:noProof/>
                <w:webHidden/>
              </w:rPr>
              <w:fldChar w:fldCharType="end"/>
            </w:r>
          </w:hyperlink>
        </w:p>
        <w:p w14:paraId="2E2CEF8F" w14:textId="77777777" w:rsidR="00792E84" w:rsidRDefault="00792E84">
          <w:pPr>
            <w:pStyle w:val="TOC3"/>
            <w:rPr>
              <w:rFonts w:eastAsiaTheme="minorEastAsia"/>
              <w:noProof/>
            </w:rPr>
          </w:pPr>
          <w:hyperlink w:anchor="_Toc412832600" w:history="1">
            <w:r w:rsidRPr="00AA4CED">
              <w:rPr>
                <w:rStyle w:val="Hyperlink"/>
                <w:noProof/>
              </w:rPr>
              <w:t>T3.6 - Development of the Synchronization Manager component [UNIT + KOCSISTEM]</w:t>
            </w:r>
            <w:r>
              <w:rPr>
                <w:noProof/>
                <w:webHidden/>
              </w:rPr>
              <w:tab/>
            </w:r>
            <w:r>
              <w:rPr>
                <w:noProof/>
                <w:webHidden/>
              </w:rPr>
              <w:fldChar w:fldCharType="begin"/>
            </w:r>
            <w:r>
              <w:rPr>
                <w:noProof/>
                <w:webHidden/>
              </w:rPr>
              <w:instrText xml:space="preserve"> PAGEREF _Toc412832600 \h </w:instrText>
            </w:r>
            <w:r>
              <w:rPr>
                <w:noProof/>
                <w:webHidden/>
              </w:rPr>
            </w:r>
            <w:r>
              <w:rPr>
                <w:noProof/>
                <w:webHidden/>
              </w:rPr>
              <w:fldChar w:fldCharType="separate"/>
            </w:r>
            <w:r>
              <w:rPr>
                <w:noProof/>
                <w:webHidden/>
              </w:rPr>
              <w:t>11</w:t>
            </w:r>
            <w:r>
              <w:rPr>
                <w:noProof/>
                <w:webHidden/>
              </w:rPr>
              <w:fldChar w:fldCharType="end"/>
            </w:r>
          </w:hyperlink>
        </w:p>
        <w:p w14:paraId="0CEEFC85" w14:textId="77777777" w:rsidR="00792E84" w:rsidRDefault="00792E84">
          <w:pPr>
            <w:pStyle w:val="TOC3"/>
            <w:rPr>
              <w:rFonts w:eastAsiaTheme="minorEastAsia"/>
              <w:noProof/>
            </w:rPr>
          </w:pPr>
          <w:hyperlink w:anchor="_Toc412832601" w:history="1">
            <w:r w:rsidRPr="00AA4CED">
              <w:rPr>
                <w:rStyle w:val="Hyperlink"/>
                <w:noProof/>
              </w:rPr>
              <w:t>T3.7 - Design of the model-to-model transformations [UNIT + MANTIS + KUL2]</w:t>
            </w:r>
            <w:r>
              <w:rPr>
                <w:noProof/>
                <w:webHidden/>
              </w:rPr>
              <w:tab/>
            </w:r>
            <w:r>
              <w:rPr>
                <w:noProof/>
                <w:webHidden/>
              </w:rPr>
              <w:fldChar w:fldCharType="begin"/>
            </w:r>
            <w:r>
              <w:rPr>
                <w:noProof/>
                <w:webHidden/>
              </w:rPr>
              <w:instrText xml:space="preserve"> PAGEREF _Toc412832601 \h </w:instrText>
            </w:r>
            <w:r>
              <w:rPr>
                <w:noProof/>
                <w:webHidden/>
              </w:rPr>
            </w:r>
            <w:r>
              <w:rPr>
                <w:noProof/>
                <w:webHidden/>
              </w:rPr>
              <w:fldChar w:fldCharType="separate"/>
            </w:r>
            <w:r>
              <w:rPr>
                <w:noProof/>
                <w:webHidden/>
              </w:rPr>
              <w:t>11</w:t>
            </w:r>
            <w:r>
              <w:rPr>
                <w:noProof/>
                <w:webHidden/>
              </w:rPr>
              <w:fldChar w:fldCharType="end"/>
            </w:r>
          </w:hyperlink>
        </w:p>
        <w:p w14:paraId="475A3D4D" w14:textId="77777777" w:rsidR="00792E84" w:rsidRDefault="00792E84">
          <w:pPr>
            <w:pStyle w:val="TOC3"/>
            <w:rPr>
              <w:rFonts w:eastAsiaTheme="minorEastAsia"/>
              <w:noProof/>
            </w:rPr>
          </w:pPr>
          <w:hyperlink w:anchor="_Toc412832602" w:history="1">
            <w:r w:rsidRPr="00AA4CED">
              <w:rPr>
                <w:rStyle w:val="Hyperlink"/>
                <w:noProof/>
              </w:rPr>
              <w:t>T3.8 - Implementation of the model-to-model transformations [UNIT + KUL2]</w:t>
            </w:r>
            <w:r>
              <w:rPr>
                <w:noProof/>
                <w:webHidden/>
              </w:rPr>
              <w:tab/>
            </w:r>
            <w:r>
              <w:rPr>
                <w:noProof/>
                <w:webHidden/>
              </w:rPr>
              <w:fldChar w:fldCharType="begin"/>
            </w:r>
            <w:r>
              <w:rPr>
                <w:noProof/>
                <w:webHidden/>
              </w:rPr>
              <w:instrText xml:space="preserve"> PAGEREF _Toc412832602 \h </w:instrText>
            </w:r>
            <w:r>
              <w:rPr>
                <w:noProof/>
                <w:webHidden/>
              </w:rPr>
            </w:r>
            <w:r>
              <w:rPr>
                <w:noProof/>
                <w:webHidden/>
              </w:rPr>
              <w:fldChar w:fldCharType="separate"/>
            </w:r>
            <w:r>
              <w:rPr>
                <w:noProof/>
                <w:webHidden/>
              </w:rPr>
              <w:t>11</w:t>
            </w:r>
            <w:r>
              <w:rPr>
                <w:noProof/>
                <w:webHidden/>
              </w:rPr>
              <w:fldChar w:fldCharType="end"/>
            </w:r>
          </w:hyperlink>
        </w:p>
        <w:p w14:paraId="6BEE9BA5" w14:textId="77777777" w:rsidR="00792E84" w:rsidRDefault="00792E84">
          <w:pPr>
            <w:pStyle w:val="TOC3"/>
            <w:rPr>
              <w:rFonts w:eastAsiaTheme="minorEastAsia"/>
              <w:noProof/>
            </w:rPr>
          </w:pPr>
          <w:hyperlink w:anchor="_Toc412832603" w:history="1">
            <w:r w:rsidRPr="00AA4CED">
              <w:rPr>
                <w:rStyle w:val="Hyperlink"/>
                <w:noProof/>
              </w:rPr>
              <w:t>T3.9 - Validation of the M2M Transformation Framework [UNIT + MANTIS + KUL2 + KOCSISTEM]</w:t>
            </w:r>
            <w:r>
              <w:rPr>
                <w:noProof/>
                <w:webHidden/>
              </w:rPr>
              <w:tab/>
            </w:r>
            <w:r>
              <w:rPr>
                <w:noProof/>
                <w:webHidden/>
              </w:rPr>
              <w:fldChar w:fldCharType="begin"/>
            </w:r>
            <w:r>
              <w:rPr>
                <w:noProof/>
                <w:webHidden/>
              </w:rPr>
              <w:instrText xml:space="preserve"> PAGEREF _Toc412832603 \h </w:instrText>
            </w:r>
            <w:r>
              <w:rPr>
                <w:noProof/>
                <w:webHidden/>
              </w:rPr>
            </w:r>
            <w:r>
              <w:rPr>
                <w:noProof/>
                <w:webHidden/>
              </w:rPr>
              <w:fldChar w:fldCharType="separate"/>
            </w:r>
            <w:r>
              <w:rPr>
                <w:noProof/>
                <w:webHidden/>
              </w:rPr>
              <w:t>11</w:t>
            </w:r>
            <w:r>
              <w:rPr>
                <w:noProof/>
                <w:webHidden/>
              </w:rPr>
              <w:fldChar w:fldCharType="end"/>
            </w:r>
          </w:hyperlink>
        </w:p>
        <w:p w14:paraId="3BD5FFA1" w14:textId="77777777" w:rsidR="00792E84" w:rsidRDefault="00792E84">
          <w:pPr>
            <w:pStyle w:val="TOC2"/>
            <w:rPr>
              <w:rFonts w:eastAsiaTheme="minorEastAsia"/>
              <w:noProof/>
            </w:rPr>
          </w:pPr>
          <w:hyperlink w:anchor="_Toc412832604" w:history="1">
            <w:r w:rsidRPr="00AA4CED">
              <w:rPr>
                <w:rStyle w:val="Hyperlink"/>
                <w:noProof/>
              </w:rPr>
              <w:t>WP4 - Knowledge Base Design and Implementation (Mantis)</w:t>
            </w:r>
            <w:r>
              <w:rPr>
                <w:noProof/>
                <w:webHidden/>
              </w:rPr>
              <w:tab/>
            </w:r>
            <w:r>
              <w:rPr>
                <w:noProof/>
                <w:webHidden/>
              </w:rPr>
              <w:fldChar w:fldCharType="begin"/>
            </w:r>
            <w:r>
              <w:rPr>
                <w:noProof/>
                <w:webHidden/>
              </w:rPr>
              <w:instrText xml:space="preserve"> PAGEREF _Toc412832604 \h </w:instrText>
            </w:r>
            <w:r>
              <w:rPr>
                <w:noProof/>
                <w:webHidden/>
              </w:rPr>
            </w:r>
            <w:r>
              <w:rPr>
                <w:noProof/>
                <w:webHidden/>
              </w:rPr>
              <w:fldChar w:fldCharType="separate"/>
            </w:r>
            <w:r>
              <w:rPr>
                <w:noProof/>
                <w:webHidden/>
              </w:rPr>
              <w:t>13</w:t>
            </w:r>
            <w:r>
              <w:rPr>
                <w:noProof/>
                <w:webHidden/>
              </w:rPr>
              <w:fldChar w:fldCharType="end"/>
            </w:r>
          </w:hyperlink>
        </w:p>
        <w:p w14:paraId="1BBC928A" w14:textId="77777777" w:rsidR="00792E84" w:rsidRDefault="00792E84">
          <w:pPr>
            <w:pStyle w:val="TOC3"/>
            <w:rPr>
              <w:rFonts w:eastAsiaTheme="minorEastAsia"/>
              <w:noProof/>
            </w:rPr>
          </w:pPr>
          <w:hyperlink w:anchor="_Toc412832605" w:history="1">
            <w:r w:rsidRPr="00AA4CED">
              <w:rPr>
                <w:rStyle w:val="Hyperlink"/>
                <w:noProof/>
              </w:rPr>
              <w:t>T4.1 - Design of the Knowledge Base [KUL2 - SA + OBEO + MANTIS + UNIT + KOCSISTEM]</w:t>
            </w:r>
            <w:r>
              <w:rPr>
                <w:noProof/>
                <w:webHidden/>
              </w:rPr>
              <w:tab/>
            </w:r>
            <w:r>
              <w:rPr>
                <w:noProof/>
                <w:webHidden/>
              </w:rPr>
              <w:fldChar w:fldCharType="begin"/>
            </w:r>
            <w:r>
              <w:rPr>
                <w:noProof/>
                <w:webHidden/>
              </w:rPr>
              <w:instrText xml:space="preserve"> PAGEREF _Toc412832605 \h </w:instrText>
            </w:r>
            <w:r>
              <w:rPr>
                <w:noProof/>
                <w:webHidden/>
              </w:rPr>
            </w:r>
            <w:r>
              <w:rPr>
                <w:noProof/>
                <w:webHidden/>
              </w:rPr>
              <w:fldChar w:fldCharType="separate"/>
            </w:r>
            <w:r>
              <w:rPr>
                <w:noProof/>
                <w:webHidden/>
              </w:rPr>
              <w:t>13</w:t>
            </w:r>
            <w:r>
              <w:rPr>
                <w:noProof/>
                <w:webHidden/>
              </w:rPr>
              <w:fldChar w:fldCharType="end"/>
            </w:r>
          </w:hyperlink>
        </w:p>
        <w:p w14:paraId="2C4E83D0" w14:textId="77777777" w:rsidR="00792E84" w:rsidRDefault="00792E84">
          <w:pPr>
            <w:pStyle w:val="TOC3"/>
            <w:rPr>
              <w:rFonts w:eastAsiaTheme="minorEastAsia"/>
              <w:noProof/>
            </w:rPr>
          </w:pPr>
          <w:hyperlink w:anchor="_Toc412832606" w:history="1">
            <w:r w:rsidRPr="00AA4CED">
              <w:rPr>
                <w:rStyle w:val="Hyperlink"/>
                <w:noProof/>
              </w:rPr>
              <w:t>T4.2 - API of the Knowledge Base [KUL2 + KOCSISTEM + OBEO + UNIT + HISBIM]</w:t>
            </w:r>
            <w:r>
              <w:rPr>
                <w:noProof/>
                <w:webHidden/>
              </w:rPr>
              <w:tab/>
            </w:r>
            <w:r>
              <w:rPr>
                <w:noProof/>
                <w:webHidden/>
              </w:rPr>
              <w:fldChar w:fldCharType="begin"/>
            </w:r>
            <w:r>
              <w:rPr>
                <w:noProof/>
                <w:webHidden/>
              </w:rPr>
              <w:instrText xml:space="preserve"> PAGEREF _Toc412832606 \h </w:instrText>
            </w:r>
            <w:r>
              <w:rPr>
                <w:noProof/>
                <w:webHidden/>
              </w:rPr>
            </w:r>
            <w:r>
              <w:rPr>
                <w:noProof/>
                <w:webHidden/>
              </w:rPr>
              <w:fldChar w:fldCharType="separate"/>
            </w:r>
            <w:r>
              <w:rPr>
                <w:noProof/>
                <w:webHidden/>
              </w:rPr>
              <w:t>13</w:t>
            </w:r>
            <w:r>
              <w:rPr>
                <w:noProof/>
                <w:webHidden/>
              </w:rPr>
              <w:fldChar w:fldCharType="end"/>
            </w:r>
          </w:hyperlink>
        </w:p>
        <w:p w14:paraId="5B238792" w14:textId="77777777" w:rsidR="00792E84" w:rsidRDefault="00792E84">
          <w:pPr>
            <w:pStyle w:val="TOC3"/>
            <w:rPr>
              <w:rFonts w:eastAsiaTheme="minorEastAsia"/>
              <w:noProof/>
            </w:rPr>
          </w:pPr>
          <w:hyperlink w:anchor="_Toc412832607" w:history="1">
            <w:r w:rsidRPr="00AA4CED">
              <w:rPr>
                <w:rStyle w:val="Hyperlink"/>
                <w:noProof/>
              </w:rPr>
              <w:t>T4.3 - Implementation of the Knowledge Base [KUL2 + MANTIS + HISBIM]</w:t>
            </w:r>
            <w:r>
              <w:rPr>
                <w:noProof/>
                <w:webHidden/>
              </w:rPr>
              <w:tab/>
            </w:r>
            <w:r>
              <w:rPr>
                <w:noProof/>
                <w:webHidden/>
              </w:rPr>
              <w:fldChar w:fldCharType="begin"/>
            </w:r>
            <w:r>
              <w:rPr>
                <w:noProof/>
                <w:webHidden/>
              </w:rPr>
              <w:instrText xml:space="preserve"> PAGEREF _Toc412832607 \h </w:instrText>
            </w:r>
            <w:r>
              <w:rPr>
                <w:noProof/>
                <w:webHidden/>
              </w:rPr>
            </w:r>
            <w:r>
              <w:rPr>
                <w:noProof/>
                <w:webHidden/>
              </w:rPr>
              <w:fldChar w:fldCharType="separate"/>
            </w:r>
            <w:r>
              <w:rPr>
                <w:noProof/>
                <w:webHidden/>
              </w:rPr>
              <w:t>13</w:t>
            </w:r>
            <w:r>
              <w:rPr>
                <w:noProof/>
                <w:webHidden/>
              </w:rPr>
              <w:fldChar w:fldCharType="end"/>
            </w:r>
          </w:hyperlink>
        </w:p>
        <w:p w14:paraId="7D14D10A" w14:textId="77777777" w:rsidR="00792E84" w:rsidRDefault="00792E84">
          <w:pPr>
            <w:pStyle w:val="TOC3"/>
            <w:rPr>
              <w:rFonts w:eastAsiaTheme="minorEastAsia"/>
              <w:noProof/>
            </w:rPr>
          </w:pPr>
          <w:hyperlink w:anchor="_Toc412832608" w:history="1">
            <w:r w:rsidRPr="00AA4CED">
              <w:rPr>
                <w:rStyle w:val="Hyperlink"/>
                <w:noProof/>
              </w:rPr>
              <w:t>T4.4 - Plug-in #1: ModelWriter-assisted requirements review [- KUL2 - SA]</w:t>
            </w:r>
            <w:r>
              <w:rPr>
                <w:noProof/>
                <w:webHidden/>
              </w:rPr>
              <w:tab/>
            </w:r>
            <w:r>
              <w:rPr>
                <w:noProof/>
                <w:webHidden/>
              </w:rPr>
              <w:fldChar w:fldCharType="begin"/>
            </w:r>
            <w:r>
              <w:rPr>
                <w:noProof/>
                <w:webHidden/>
              </w:rPr>
              <w:instrText xml:space="preserve"> PAGEREF _Toc412832608 \h </w:instrText>
            </w:r>
            <w:r>
              <w:rPr>
                <w:noProof/>
                <w:webHidden/>
              </w:rPr>
            </w:r>
            <w:r>
              <w:rPr>
                <w:noProof/>
                <w:webHidden/>
              </w:rPr>
              <w:fldChar w:fldCharType="separate"/>
            </w:r>
            <w:r>
              <w:rPr>
                <w:noProof/>
                <w:webHidden/>
              </w:rPr>
              <w:t>14</w:t>
            </w:r>
            <w:r>
              <w:rPr>
                <w:noProof/>
                <w:webHidden/>
              </w:rPr>
              <w:fldChar w:fldCharType="end"/>
            </w:r>
          </w:hyperlink>
        </w:p>
        <w:p w14:paraId="22A46725" w14:textId="77777777" w:rsidR="00792E84" w:rsidRDefault="00792E84">
          <w:pPr>
            <w:pStyle w:val="TOC3"/>
            <w:rPr>
              <w:rFonts w:eastAsiaTheme="minorEastAsia"/>
              <w:noProof/>
            </w:rPr>
          </w:pPr>
          <w:hyperlink w:anchor="_Toc412832609" w:history="1">
            <w:r w:rsidRPr="00AA4CED">
              <w:rPr>
                <w:rStyle w:val="Hyperlink"/>
                <w:noProof/>
              </w:rPr>
              <w:t>T4.5 - Knowledge Base serialization and reuse plug-in [MANTIS]</w:t>
            </w:r>
            <w:r>
              <w:rPr>
                <w:noProof/>
                <w:webHidden/>
              </w:rPr>
              <w:tab/>
            </w:r>
            <w:r>
              <w:rPr>
                <w:noProof/>
                <w:webHidden/>
              </w:rPr>
              <w:fldChar w:fldCharType="begin"/>
            </w:r>
            <w:r>
              <w:rPr>
                <w:noProof/>
                <w:webHidden/>
              </w:rPr>
              <w:instrText xml:space="preserve"> PAGEREF _Toc412832609 \h </w:instrText>
            </w:r>
            <w:r>
              <w:rPr>
                <w:noProof/>
                <w:webHidden/>
              </w:rPr>
            </w:r>
            <w:r>
              <w:rPr>
                <w:noProof/>
                <w:webHidden/>
              </w:rPr>
              <w:fldChar w:fldCharType="separate"/>
            </w:r>
            <w:r>
              <w:rPr>
                <w:noProof/>
                <w:webHidden/>
              </w:rPr>
              <w:t>14</w:t>
            </w:r>
            <w:r>
              <w:rPr>
                <w:noProof/>
                <w:webHidden/>
              </w:rPr>
              <w:fldChar w:fldCharType="end"/>
            </w:r>
          </w:hyperlink>
        </w:p>
        <w:p w14:paraId="1815A952" w14:textId="77777777" w:rsidR="00792E84" w:rsidRDefault="00792E84">
          <w:pPr>
            <w:pStyle w:val="TOC3"/>
            <w:rPr>
              <w:rFonts w:eastAsiaTheme="minorEastAsia"/>
              <w:noProof/>
            </w:rPr>
          </w:pPr>
          <w:hyperlink w:anchor="_Toc412832610" w:history="1">
            <w:r w:rsidRPr="00AA4CED">
              <w:rPr>
                <w:rStyle w:val="Hyperlink"/>
                <w:noProof/>
              </w:rPr>
              <w:t>T4.6 - Plug-in #3: ModelWriter-assisted semantic comparison of 2 documents [OBEO + MANTIS + HISBIM]</w:t>
            </w:r>
            <w:r>
              <w:rPr>
                <w:noProof/>
                <w:webHidden/>
              </w:rPr>
              <w:tab/>
            </w:r>
            <w:r>
              <w:rPr>
                <w:noProof/>
                <w:webHidden/>
              </w:rPr>
              <w:fldChar w:fldCharType="begin"/>
            </w:r>
            <w:r>
              <w:rPr>
                <w:noProof/>
                <w:webHidden/>
              </w:rPr>
              <w:instrText xml:space="preserve"> PAGEREF _Toc412832610 \h </w:instrText>
            </w:r>
            <w:r>
              <w:rPr>
                <w:noProof/>
                <w:webHidden/>
              </w:rPr>
            </w:r>
            <w:r>
              <w:rPr>
                <w:noProof/>
                <w:webHidden/>
              </w:rPr>
              <w:fldChar w:fldCharType="separate"/>
            </w:r>
            <w:r>
              <w:rPr>
                <w:noProof/>
                <w:webHidden/>
              </w:rPr>
              <w:t>14</w:t>
            </w:r>
            <w:r>
              <w:rPr>
                <w:noProof/>
                <w:webHidden/>
              </w:rPr>
              <w:fldChar w:fldCharType="end"/>
            </w:r>
          </w:hyperlink>
        </w:p>
        <w:p w14:paraId="120D6F15" w14:textId="77777777" w:rsidR="00792E84" w:rsidRDefault="00792E84">
          <w:pPr>
            <w:pStyle w:val="TOC3"/>
            <w:rPr>
              <w:rFonts w:eastAsiaTheme="minorEastAsia"/>
              <w:noProof/>
            </w:rPr>
          </w:pPr>
          <w:hyperlink w:anchor="_Toc412832611" w:history="1">
            <w:r w:rsidRPr="00AA4CED">
              <w:rPr>
                <w:rStyle w:val="Hyperlink"/>
                <w:noProof/>
              </w:rPr>
              <w:t>T4.7 - Plug-in #2: ModelWriter-assisted compliance review [-SA + MANTIS + UNIT + AIRBUS +SOGETI]</w:t>
            </w:r>
            <w:r>
              <w:rPr>
                <w:noProof/>
                <w:webHidden/>
              </w:rPr>
              <w:tab/>
            </w:r>
            <w:r>
              <w:rPr>
                <w:noProof/>
                <w:webHidden/>
              </w:rPr>
              <w:fldChar w:fldCharType="begin"/>
            </w:r>
            <w:r>
              <w:rPr>
                <w:noProof/>
                <w:webHidden/>
              </w:rPr>
              <w:instrText xml:space="preserve"> PAGEREF _Toc412832611 \h </w:instrText>
            </w:r>
            <w:r>
              <w:rPr>
                <w:noProof/>
                <w:webHidden/>
              </w:rPr>
            </w:r>
            <w:r>
              <w:rPr>
                <w:noProof/>
                <w:webHidden/>
              </w:rPr>
              <w:fldChar w:fldCharType="separate"/>
            </w:r>
            <w:r>
              <w:rPr>
                <w:noProof/>
                <w:webHidden/>
              </w:rPr>
              <w:t>15</w:t>
            </w:r>
            <w:r>
              <w:rPr>
                <w:noProof/>
                <w:webHidden/>
              </w:rPr>
              <w:fldChar w:fldCharType="end"/>
            </w:r>
          </w:hyperlink>
        </w:p>
        <w:p w14:paraId="286B2643" w14:textId="77777777" w:rsidR="00792E84" w:rsidRDefault="00792E84">
          <w:pPr>
            <w:pStyle w:val="TOC3"/>
            <w:rPr>
              <w:rFonts w:eastAsiaTheme="minorEastAsia"/>
              <w:noProof/>
            </w:rPr>
          </w:pPr>
          <w:hyperlink w:anchor="_Toc412832612" w:history="1">
            <w:r w:rsidRPr="00AA4CED">
              <w:rPr>
                <w:rStyle w:val="Hyperlink"/>
                <w:noProof/>
              </w:rPr>
              <w:t>T4.9 - Internal bi-directional synchronization mechanism [OBEO + UNIT]</w:t>
            </w:r>
            <w:r>
              <w:rPr>
                <w:noProof/>
                <w:webHidden/>
              </w:rPr>
              <w:tab/>
            </w:r>
            <w:r>
              <w:rPr>
                <w:noProof/>
                <w:webHidden/>
              </w:rPr>
              <w:fldChar w:fldCharType="begin"/>
            </w:r>
            <w:r>
              <w:rPr>
                <w:noProof/>
                <w:webHidden/>
              </w:rPr>
              <w:instrText xml:space="preserve"> PAGEREF _Toc412832612 \h </w:instrText>
            </w:r>
            <w:r>
              <w:rPr>
                <w:noProof/>
                <w:webHidden/>
              </w:rPr>
            </w:r>
            <w:r>
              <w:rPr>
                <w:noProof/>
                <w:webHidden/>
              </w:rPr>
              <w:fldChar w:fldCharType="separate"/>
            </w:r>
            <w:r>
              <w:rPr>
                <w:noProof/>
                <w:webHidden/>
              </w:rPr>
              <w:t>15</w:t>
            </w:r>
            <w:r>
              <w:rPr>
                <w:noProof/>
                <w:webHidden/>
              </w:rPr>
              <w:fldChar w:fldCharType="end"/>
            </w:r>
          </w:hyperlink>
        </w:p>
        <w:p w14:paraId="31A7A392" w14:textId="77777777" w:rsidR="00792E84" w:rsidRDefault="00792E84">
          <w:pPr>
            <w:pStyle w:val="TOC3"/>
            <w:rPr>
              <w:rFonts w:eastAsiaTheme="minorEastAsia"/>
              <w:noProof/>
            </w:rPr>
          </w:pPr>
          <w:hyperlink w:anchor="_Toc412832613" w:history="1">
            <w:r w:rsidRPr="00AA4CED">
              <w:rPr>
                <w:rStyle w:val="Hyperlink"/>
                <w:noProof/>
              </w:rPr>
              <w:t>T4.10 - External synchronization mechanism for collaborating ModelWriters [SA -&gt; HISBIM]</w:t>
            </w:r>
            <w:r>
              <w:rPr>
                <w:noProof/>
                <w:webHidden/>
              </w:rPr>
              <w:tab/>
            </w:r>
            <w:r>
              <w:rPr>
                <w:noProof/>
                <w:webHidden/>
              </w:rPr>
              <w:fldChar w:fldCharType="begin"/>
            </w:r>
            <w:r>
              <w:rPr>
                <w:noProof/>
                <w:webHidden/>
              </w:rPr>
              <w:instrText xml:space="preserve"> PAGEREF _Toc412832613 \h </w:instrText>
            </w:r>
            <w:r>
              <w:rPr>
                <w:noProof/>
                <w:webHidden/>
              </w:rPr>
            </w:r>
            <w:r>
              <w:rPr>
                <w:noProof/>
                <w:webHidden/>
              </w:rPr>
              <w:fldChar w:fldCharType="separate"/>
            </w:r>
            <w:r>
              <w:rPr>
                <w:noProof/>
                <w:webHidden/>
              </w:rPr>
              <w:t>15</w:t>
            </w:r>
            <w:r>
              <w:rPr>
                <w:noProof/>
                <w:webHidden/>
              </w:rPr>
              <w:fldChar w:fldCharType="end"/>
            </w:r>
          </w:hyperlink>
        </w:p>
        <w:p w14:paraId="073AD99B" w14:textId="77777777" w:rsidR="00792E84" w:rsidRDefault="00792E84">
          <w:pPr>
            <w:pStyle w:val="TOC2"/>
            <w:rPr>
              <w:rFonts w:eastAsiaTheme="minorEastAsia"/>
              <w:noProof/>
            </w:rPr>
          </w:pPr>
          <w:hyperlink w:anchor="_Toc412832614" w:history="1">
            <w:r w:rsidRPr="00AA4CED">
              <w:rPr>
                <w:rStyle w:val="Hyperlink"/>
                <w:noProof/>
              </w:rPr>
              <w:t>WP5 - Project Management (UNIT)</w:t>
            </w:r>
            <w:r>
              <w:rPr>
                <w:noProof/>
                <w:webHidden/>
              </w:rPr>
              <w:tab/>
            </w:r>
            <w:r>
              <w:rPr>
                <w:noProof/>
                <w:webHidden/>
              </w:rPr>
              <w:fldChar w:fldCharType="begin"/>
            </w:r>
            <w:r>
              <w:rPr>
                <w:noProof/>
                <w:webHidden/>
              </w:rPr>
              <w:instrText xml:space="preserve"> PAGEREF _Toc412832614 \h </w:instrText>
            </w:r>
            <w:r>
              <w:rPr>
                <w:noProof/>
                <w:webHidden/>
              </w:rPr>
            </w:r>
            <w:r>
              <w:rPr>
                <w:noProof/>
                <w:webHidden/>
              </w:rPr>
              <w:fldChar w:fldCharType="separate"/>
            </w:r>
            <w:r>
              <w:rPr>
                <w:noProof/>
                <w:webHidden/>
              </w:rPr>
              <w:t>16</w:t>
            </w:r>
            <w:r>
              <w:rPr>
                <w:noProof/>
                <w:webHidden/>
              </w:rPr>
              <w:fldChar w:fldCharType="end"/>
            </w:r>
          </w:hyperlink>
        </w:p>
        <w:p w14:paraId="77BAC04F" w14:textId="77777777" w:rsidR="00792E84" w:rsidRDefault="00792E84">
          <w:pPr>
            <w:pStyle w:val="TOC3"/>
            <w:rPr>
              <w:rFonts w:eastAsiaTheme="minorEastAsia"/>
              <w:noProof/>
            </w:rPr>
          </w:pPr>
          <w:hyperlink w:anchor="_Toc412832615" w:history="1">
            <w:r w:rsidRPr="00AA4CED">
              <w:rPr>
                <w:rStyle w:val="Hyperlink"/>
                <w:noProof/>
              </w:rPr>
              <w:t>T5.1 - Communication Management and Collaboration Infrastructure [SA -&gt; UNIT + WP7 leader]</w:t>
            </w:r>
            <w:r>
              <w:rPr>
                <w:noProof/>
                <w:webHidden/>
              </w:rPr>
              <w:tab/>
            </w:r>
            <w:r>
              <w:rPr>
                <w:noProof/>
                <w:webHidden/>
              </w:rPr>
              <w:fldChar w:fldCharType="begin"/>
            </w:r>
            <w:r>
              <w:rPr>
                <w:noProof/>
                <w:webHidden/>
              </w:rPr>
              <w:instrText xml:space="preserve"> PAGEREF _Toc412832615 \h </w:instrText>
            </w:r>
            <w:r>
              <w:rPr>
                <w:noProof/>
                <w:webHidden/>
              </w:rPr>
            </w:r>
            <w:r>
              <w:rPr>
                <w:noProof/>
                <w:webHidden/>
              </w:rPr>
              <w:fldChar w:fldCharType="separate"/>
            </w:r>
            <w:r>
              <w:rPr>
                <w:noProof/>
                <w:webHidden/>
              </w:rPr>
              <w:t>16</w:t>
            </w:r>
            <w:r>
              <w:rPr>
                <w:noProof/>
                <w:webHidden/>
              </w:rPr>
              <w:fldChar w:fldCharType="end"/>
            </w:r>
          </w:hyperlink>
        </w:p>
        <w:p w14:paraId="52708EF5" w14:textId="77777777" w:rsidR="00792E84" w:rsidRDefault="00792E84">
          <w:pPr>
            <w:pStyle w:val="TOC3"/>
            <w:rPr>
              <w:rFonts w:eastAsiaTheme="minorEastAsia"/>
              <w:noProof/>
            </w:rPr>
          </w:pPr>
          <w:hyperlink w:anchor="_Toc412832616" w:history="1">
            <w:r w:rsidRPr="00AA4CED">
              <w:rPr>
                <w:rStyle w:val="Hyperlink"/>
                <w:noProof/>
              </w:rPr>
              <w:t>T5.2 - Project Coordination and Reporting [SA -&gt; UNIT + Country Coordinators + WP Leaders]</w:t>
            </w:r>
            <w:r>
              <w:rPr>
                <w:noProof/>
                <w:webHidden/>
              </w:rPr>
              <w:tab/>
            </w:r>
            <w:r>
              <w:rPr>
                <w:noProof/>
                <w:webHidden/>
              </w:rPr>
              <w:fldChar w:fldCharType="begin"/>
            </w:r>
            <w:r>
              <w:rPr>
                <w:noProof/>
                <w:webHidden/>
              </w:rPr>
              <w:instrText xml:space="preserve"> PAGEREF _Toc412832616 \h </w:instrText>
            </w:r>
            <w:r>
              <w:rPr>
                <w:noProof/>
                <w:webHidden/>
              </w:rPr>
            </w:r>
            <w:r>
              <w:rPr>
                <w:noProof/>
                <w:webHidden/>
              </w:rPr>
              <w:fldChar w:fldCharType="separate"/>
            </w:r>
            <w:r>
              <w:rPr>
                <w:noProof/>
                <w:webHidden/>
              </w:rPr>
              <w:t>16</w:t>
            </w:r>
            <w:r>
              <w:rPr>
                <w:noProof/>
                <w:webHidden/>
              </w:rPr>
              <w:fldChar w:fldCharType="end"/>
            </w:r>
          </w:hyperlink>
        </w:p>
        <w:p w14:paraId="43293B60" w14:textId="77777777" w:rsidR="00792E84" w:rsidRDefault="00792E84">
          <w:pPr>
            <w:pStyle w:val="TOC3"/>
            <w:rPr>
              <w:rFonts w:eastAsiaTheme="minorEastAsia"/>
              <w:noProof/>
            </w:rPr>
          </w:pPr>
          <w:hyperlink w:anchor="_Toc412832617" w:history="1">
            <w:r w:rsidRPr="00AA4CED">
              <w:rPr>
                <w:rStyle w:val="Hyperlink"/>
                <w:noProof/>
              </w:rPr>
              <w:t>T5.3 - Closing Project [SA -&gt; UNIT + WP Leaders]</w:t>
            </w:r>
            <w:r>
              <w:rPr>
                <w:noProof/>
                <w:webHidden/>
              </w:rPr>
              <w:tab/>
            </w:r>
            <w:r>
              <w:rPr>
                <w:noProof/>
                <w:webHidden/>
              </w:rPr>
              <w:fldChar w:fldCharType="begin"/>
            </w:r>
            <w:r>
              <w:rPr>
                <w:noProof/>
                <w:webHidden/>
              </w:rPr>
              <w:instrText xml:space="preserve"> PAGEREF _Toc412832617 \h </w:instrText>
            </w:r>
            <w:r>
              <w:rPr>
                <w:noProof/>
                <w:webHidden/>
              </w:rPr>
            </w:r>
            <w:r>
              <w:rPr>
                <w:noProof/>
                <w:webHidden/>
              </w:rPr>
              <w:fldChar w:fldCharType="separate"/>
            </w:r>
            <w:r>
              <w:rPr>
                <w:noProof/>
                <w:webHidden/>
              </w:rPr>
              <w:t>17</w:t>
            </w:r>
            <w:r>
              <w:rPr>
                <w:noProof/>
                <w:webHidden/>
              </w:rPr>
              <w:fldChar w:fldCharType="end"/>
            </w:r>
          </w:hyperlink>
        </w:p>
        <w:p w14:paraId="1FD79AB5" w14:textId="77777777" w:rsidR="00792E84" w:rsidRDefault="00792E84">
          <w:pPr>
            <w:pStyle w:val="TOC2"/>
            <w:rPr>
              <w:rFonts w:eastAsiaTheme="minorEastAsia"/>
              <w:noProof/>
            </w:rPr>
          </w:pPr>
          <w:hyperlink w:anchor="_Toc412832618" w:history="1">
            <w:r w:rsidRPr="00AA4CED">
              <w:rPr>
                <w:rStyle w:val="Hyperlink"/>
                <w:noProof/>
              </w:rPr>
              <w:t>WP6 - ModelWriter Architecture, Integration and Evaluation (OBEO)</w:t>
            </w:r>
            <w:r>
              <w:rPr>
                <w:noProof/>
                <w:webHidden/>
              </w:rPr>
              <w:tab/>
            </w:r>
            <w:r>
              <w:rPr>
                <w:noProof/>
                <w:webHidden/>
              </w:rPr>
              <w:fldChar w:fldCharType="begin"/>
            </w:r>
            <w:r>
              <w:rPr>
                <w:noProof/>
                <w:webHidden/>
              </w:rPr>
              <w:instrText xml:space="preserve"> PAGEREF _Toc412832618 \h </w:instrText>
            </w:r>
            <w:r>
              <w:rPr>
                <w:noProof/>
                <w:webHidden/>
              </w:rPr>
            </w:r>
            <w:r>
              <w:rPr>
                <w:noProof/>
                <w:webHidden/>
              </w:rPr>
              <w:fldChar w:fldCharType="separate"/>
            </w:r>
            <w:r>
              <w:rPr>
                <w:noProof/>
                <w:webHidden/>
              </w:rPr>
              <w:t>18</w:t>
            </w:r>
            <w:r>
              <w:rPr>
                <w:noProof/>
                <w:webHidden/>
              </w:rPr>
              <w:fldChar w:fldCharType="end"/>
            </w:r>
          </w:hyperlink>
        </w:p>
        <w:p w14:paraId="2D56DA83" w14:textId="77777777" w:rsidR="00792E84" w:rsidRDefault="00792E84">
          <w:pPr>
            <w:pStyle w:val="TOC3"/>
            <w:rPr>
              <w:rFonts w:eastAsiaTheme="minorEastAsia"/>
              <w:noProof/>
            </w:rPr>
          </w:pPr>
          <w:hyperlink w:anchor="_Toc412832619" w:history="1">
            <w:r w:rsidRPr="00AA4CED">
              <w:rPr>
                <w:rStyle w:val="Hyperlink"/>
                <w:noProof/>
              </w:rPr>
              <w:t>T6.1 - Experimental Prototyping [OBEO + UNIT]</w:t>
            </w:r>
            <w:r>
              <w:rPr>
                <w:noProof/>
                <w:webHidden/>
              </w:rPr>
              <w:tab/>
            </w:r>
            <w:r>
              <w:rPr>
                <w:noProof/>
                <w:webHidden/>
              </w:rPr>
              <w:fldChar w:fldCharType="begin"/>
            </w:r>
            <w:r>
              <w:rPr>
                <w:noProof/>
                <w:webHidden/>
              </w:rPr>
              <w:instrText xml:space="preserve"> PAGEREF _Toc412832619 \h </w:instrText>
            </w:r>
            <w:r>
              <w:rPr>
                <w:noProof/>
                <w:webHidden/>
              </w:rPr>
            </w:r>
            <w:r>
              <w:rPr>
                <w:noProof/>
                <w:webHidden/>
              </w:rPr>
              <w:fldChar w:fldCharType="separate"/>
            </w:r>
            <w:r>
              <w:rPr>
                <w:noProof/>
                <w:webHidden/>
              </w:rPr>
              <w:t>18</w:t>
            </w:r>
            <w:r>
              <w:rPr>
                <w:noProof/>
                <w:webHidden/>
              </w:rPr>
              <w:fldChar w:fldCharType="end"/>
            </w:r>
          </w:hyperlink>
        </w:p>
        <w:p w14:paraId="78099560" w14:textId="77777777" w:rsidR="00792E84" w:rsidRDefault="00792E84">
          <w:pPr>
            <w:pStyle w:val="TOC3"/>
            <w:rPr>
              <w:rFonts w:eastAsiaTheme="minorEastAsia"/>
              <w:noProof/>
            </w:rPr>
          </w:pPr>
          <w:hyperlink w:anchor="_Toc412832620" w:history="1">
            <w:r w:rsidRPr="00AA4CED">
              <w:rPr>
                <w:rStyle w:val="Hyperlink"/>
                <w:noProof/>
              </w:rPr>
              <w:t>T6.2 - Architectural Design [OBEO + UNIT + MANTIS + technological WP Leaders]</w:t>
            </w:r>
            <w:r>
              <w:rPr>
                <w:noProof/>
                <w:webHidden/>
              </w:rPr>
              <w:tab/>
            </w:r>
            <w:r>
              <w:rPr>
                <w:noProof/>
                <w:webHidden/>
              </w:rPr>
              <w:fldChar w:fldCharType="begin"/>
            </w:r>
            <w:r>
              <w:rPr>
                <w:noProof/>
                <w:webHidden/>
              </w:rPr>
              <w:instrText xml:space="preserve"> PAGEREF _Toc412832620 \h </w:instrText>
            </w:r>
            <w:r>
              <w:rPr>
                <w:noProof/>
                <w:webHidden/>
              </w:rPr>
            </w:r>
            <w:r>
              <w:rPr>
                <w:noProof/>
                <w:webHidden/>
              </w:rPr>
              <w:fldChar w:fldCharType="separate"/>
            </w:r>
            <w:r>
              <w:rPr>
                <w:noProof/>
                <w:webHidden/>
              </w:rPr>
              <w:t>18</w:t>
            </w:r>
            <w:r>
              <w:rPr>
                <w:noProof/>
                <w:webHidden/>
              </w:rPr>
              <w:fldChar w:fldCharType="end"/>
            </w:r>
          </w:hyperlink>
        </w:p>
        <w:p w14:paraId="22B47026" w14:textId="77777777" w:rsidR="00792E84" w:rsidRDefault="00792E84">
          <w:pPr>
            <w:pStyle w:val="TOC3"/>
            <w:rPr>
              <w:rFonts w:eastAsiaTheme="minorEastAsia"/>
              <w:noProof/>
            </w:rPr>
          </w:pPr>
          <w:hyperlink w:anchor="_Toc412832621" w:history="1">
            <w:r w:rsidRPr="00AA4CED">
              <w:rPr>
                <w:rStyle w:val="Hyperlink"/>
                <w:noProof/>
              </w:rPr>
              <w:t>T6.3 - Writer Part enhancements [UNIT + KOCSISTEM + SOGETI]</w:t>
            </w:r>
            <w:r>
              <w:rPr>
                <w:noProof/>
                <w:webHidden/>
              </w:rPr>
              <w:tab/>
            </w:r>
            <w:r>
              <w:rPr>
                <w:noProof/>
                <w:webHidden/>
              </w:rPr>
              <w:fldChar w:fldCharType="begin"/>
            </w:r>
            <w:r>
              <w:rPr>
                <w:noProof/>
                <w:webHidden/>
              </w:rPr>
              <w:instrText xml:space="preserve"> PAGEREF _Toc412832621 \h </w:instrText>
            </w:r>
            <w:r>
              <w:rPr>
                <w:noProof/>
                <w:webHidden/>
              </w:rPr>
            </w:r>
            <w:r>
              <w:rPr>
                <w:noProof/>
                <w:webHidden/>
              </w:rPr>
              <w:fldChar w:fldCharType="separate"/>
            </w:r>
            <w:r>
              <w:rPr>
                <w:noProof/>
                <w:webHidden/>
              </w:rPr>
              <w:t>18</w:t>
            </w:r>
            <w:r>
              <w:rPr>
                <w:noProof/>
                <w:webHidden/>
              </w:rPr>
              <w:fldChar w:fldCharType="end"/>
            </w:r>
          </w:hyperlink>
        </w:p>
        <w:p w14:paraId="7F3F2769" w14:textId="77777777" w:rsidR="00792E84" w:rsidRDefault="00792E84">
          <w:pPr>
            <w:pStyle w:val="TOC3"/>
            <w:rPr>
              <w:rFonts w:eastAsiaTheme="minorEastAsia"/>
              <w:noProof/>
            </w:rPr>
          </w:pPr>
          <w:hyperlink w:anchor="_Toc412832622" w:history="1">
            <w:r w:rsidRPr="00AA4CED">
              <w:rPr>
                <w:rStyle w:val="Hyperlink"/>
                <w:noProof/>
              </w:rPr>
              <w:t>T6.4 - User Interfaces Implementation [OBEO + SOGETI + UNIT + KOCSISTEM]</w:t>
            </w:r>
            <w:r>
              <w:rPr>
                <w:noProof/>
                <w:webHidden/>
              </w:rPr>
              <w:tab/>
            </w:r>
            <w:r>
              <w:rPr>
                <w:noProof/>
                <w:webHidden/>
              </w:rPr>
              <w:fldChar w:fldCharType="begin"/>
            </w:r>
            <w:r>
              <w:rPr>
                <w:noProof/>
                <w:webHidden/>
              </w:rPr>
              <w:instrText xml:space="preserve"> PAGEREF _Toc412832622 \h </w:instrText>
            </w:r>
            <w:r>
              <w:rPr>
                <w:noProof/>
                <w:webHidden/>
              </w:rPr>
            </w:r>
            <w:r>
              <w:rPr>
                <w:noProof/>
                <w:webHidden/>
              </w:rPr>
              <w:fldChar w:fldCharType="separate"/>
            </w:r>
            <w:r>
              <w:rPr>
                <w:noProof/>
                <w:webHidden/>
              </w:rPr>
              <w:t>19</w:t>
            </w:r>
            <w:r>
              <w:rPr>
                <w:noProof/>
                <w:webHidden/>
              </w:rPr>
              <w:fldChar w:fldCharType="end"/>
            </w:r>
          </w:hyperlink>
        </w:p>
        <w:p w14:paraId="34D7DD88" w14:textId="77777777" w:rsidR="00792E84" w:rsidRDefault="00792E84">
          <w:pPr>
            <w:pStyle w:val="TOC3"/>
            <w:rPr>
              <w:rFonts w:eastAsiaTheme="minorEastAsia"/>
              <w:noProof/>
            </w:rPr>
          </w:pPr>
          <w:hyperlink w:anchor="_Toc412832623" w:history="1">
            <w:r w:rsidRPr="00AA4CED">
              <w:rPr>
                <w:rStyle w:val="Hyperlink"/>
                <w:noProof/>
              </w:rPr>
              <w:t>T6.5 - Acceptance Test Plan [UNIT + KOCSISTEM + ALL]</w:t>
            </w:r>
            <w:r>
              <w:rPr>
                <w:noProof/>
                <w:webHidden/>
              </w:rPr>
              <w:tab/>
            </w:r>
            <w:r>
              <w:rPr>
                <w:noProof/>
                <w:webHidden/>
              </w:rPr>
              <w:fldChar w:fldCharType="begin"/>
            </w:r>
            <w:r>
              <w:rPr>
                <w:noProof/>
                <w:webHidden/>
              </w:rPr>
              <w:instrText xml:space="preserve"> PAGEREF _Toc412832623 \h </w:instrText>
            </w:r>
            <w:r>
              <w:rPr>
                <w:noProof/>
                <w:webHidden/>
              </w:rPr>
            </w:r>
            <w:r>
              <w:rPr>
                <w:noProof/>
                <w:webHidden/>
              </w:rPr>
              <w:fldChar w:fldCharType="separate"/>
            </w:r>
            <w:r>
              <w:rPr>
                <w:noProof/>
                <w:webHidden/>
              </w:rPr>
              <w:t>19</w:t>
            </w:r>
            <w:r>
              <w:rPr>
                <w:noProof/>
                <w:webHidden/>
              </w:rPr>
              <w:fldChar w:fldCharType="end"/>
            </w:r>
          </w:hyperlink>
        </w:p>
        <w:p w14:paraId="585A83F2" w14:textId="77777777" w:rsidR="00792E84" w:rsidRDefault="00792E84">
          <w:pPr>
            <w:pStyle w:val="TOC3"/>
            <w:rPr>
              <w:rFonts w:eastAsiaTheme="minorEastAsia"/>
              <w:noProof/>
            </w:rPr>
          </w:pPr>
          <w:hyperlink w:anchor="_Toc412832624" w:history="1">
            <w:r w:rsidRPr="00AA4CED">
              <w:rPr>
                <w:rStyle w:val="Hyperlink"/>
                <w:noProof/>
              </w:rPr>
              <w:t>T6.6 - Acceptance Test Procedures [SOGETI + UNIT + KS + ALL]</w:t>
            </w:r>
            <w:r>
              <w:rPr>
                <w:noProof/>
                <w:webHidden/>
              </w:rPr>
              <w:tab/>
            </w:r>
            <w:r>
              <w:rPr>
                <w:noProof/>
                <w:webHidden/>
              </w:rPr>
              <w:fldChar w:fldCharType="begin"/>
            </w:r>
            <w:r>
              <w:rPr>
                <w:noProof/>
                <w:webHidden/>
              </w:rPr>
              <w:instrText xml:space="preserve"> PAGEREF _Toc412832624 \h </w:instrText>
            </w:r>
            <w:r>
              <w:rPr>
                <w:noProof/>
                <w:webHidden/>
              </w:rPr>
            </w:r>
            <w:r>
              <w:rPr>
                <w:noProof/>
                <w:webHidden/>
              </w:rPr>
              <w:fldChar w:fldCharType="separate"/>
            </w:r>
            <w:r>
              <w:rPr>
                <w:noProof/>
                <w:webHidden/>
              </w:rPr>
              <w:t>20</w:t>
            </w:r>
            <w:r>
              <w:rPr>
                <w:noProof/>
                <w:webHidden/>
              </w:rPr>
              <w:fldChar w:fldCharType="end"/>
            </w:r>
          </w:hyperlink>
        </w:p>
        <w:p w14:paraId="2384B714" w14:textId="77777777" w:rsidR="00792E84" w:rsidRDefault="00792E84">
          <w:pPr>
            <w:pStyle w:val="TOC3"/>
            <w:rPr>
              <w:rFonts w:eastAsiaTheme="minorEastAsia"/>
              <w:noProof/>
            </w:rPr>
          </w:pPr>
          <w:hyperlink w:anchor="_Toc412832625" w:history="1">
            <w:r w:rsidRPr="00AA4CED">
              <w:rPr>
                <w:rStyle w:val="Hyperlink"/>
                <w:noProof/>
              </w:rPr>
              <w:t>T6.7 - ModelWriter Integration [OBEO + UNIT + ALL]</w:t>
            </w:r>
            <w:r>
              <w:rPr>
                <w:noProof/>
                <w:webHidden/>
              </w:rPr>
              <w:tab/>
            </w:r>
            <w:r>
              <w:rPr>
                <w:noProof/>
                <w:webHidden/>
              </w:rPr>
              <w:fldChar w:fldCharType="begin"/>
            </w:r>
            <w:r>
              <w:rPr>
                <w:noProof/>
                <w:webHidden/>
              </w:rPr>
              <w:instrText xml:space="preserve"> PAGEREF _Toc412832625 \h </w:instrText>
            </w:r>
            <w:r>
              <w:rPr>
                <w:noProof/>
                <w:webHidden/>
              </w:rPr>
            </w:r>
            <w:r>
              <w:rPr>
                <w:noProof/>
                <w:webHidden/>
              </w:rPr>
              <w:fldChar w:fldCharType="separate"/>
            </w:r>
            <w:r>
              <w:rPr>
                <w:noProof/>
                <w:webHidden/>
              </w:rPr>
              <w:t>20</w:t>
            </w:r>
            <w:r>
              <w:rPr>
                <w:noProof/>
                <w:webHidden/>
              </w:rPr>
              <w:fldChar w:fldCharType="end"/>
            </w:r>
          </w:hyperlink>
        </w:p>
        <w:p w14:paraId="35703DC7" w14:textId="77777777" w:rsidR="00792E84" w:rsidRDefault="00792E84">
          <w:pPr>
            <w:pStyle w:val="TOC3"/>
            <w:rPr>
              <w:rFonts w:eastAsiaTheme="minorEastAsia"/>
              <w:noProof/>
            </w:rPr>
          </w:pPr>
          <w:hyperlink w:anchor="_Toc412832626" w:history="1">
            <w:r w:rsidRPr="00AA4CED">
              <w:rPr>
                <w:rStyle w:val="Hyperlink"/>
                <w:noProof/>
              </w:rPr>
              <w:t>T6.8 - Cyclic Evaluation of Analysis Performance [SOGETI + OBEO + LORIA + UNIT + KOCSISTEM + ALL]</w:t>
            </w:r>
            <w:r>
              <w:rPr>
                <w:noProof/>
                <w:webHidden/>
              </w:rPr>
              <w:tab/>
            </w:r>
            <w:r>
              <w:rPr>
                <w:noProof/>
                <w:webHidden/>
              </w:rPr>
              <w:fldChar w:fldCharType="begin"/>
            </w:r>
            <w:r>
              <w:rPr>
                <w:noProof/>
                <w:webHidden/>
              </w:rPr>
              <w:instrText xml:space="preserve"> PAGEREF _Toc412832626 \h </w:instrText>
            </w:r>
            <w:r>
              <w:rPr>
                <w:noProof/>
                <w:webHidden/>
              </w:rPr>
            </w:r>
            <w:r>
              <w:rPr>
                <w:noProof/>
                <w:webHidden/>
              </w:rPr>
              <w:fldChar w:fldCharType="separate"/>
            </w:r>
            <w:r>
              <w:rPr>
                <w:noProof/>
                <w:webHidden/>
              </w:rPr>
              <w:t>21</w:t>
            </w:r>
            <w:r>
              <w:rPr>
                <w:noProof/>
                <w:webHidden/>
              </w:rPr>
              <w:fldChar w:fldCharType="end"/>
            </w:r>
          </w:hyperlink>
        </w:p>
        <w:p w14:paraId="2DFEC805" w14:textId="77777777" w:rsidR="00792E84" w:rsidRDefault="00792E84">
          <w:pPr>
            <w:pStyle w:val="TOC2"/>
            <w:rPr>
              <w:rFonts w:eastAsiaTheme="minorEastAsia"/>
              <w:noProof/>
            </w:rPr>
          </w:pPr>
          <w:hyperlink w:anchor="_Toc412832627" w:history="1">
            <w:r w:rsidRPr="00AA4CED">
              <w:rPr>
                <w:rStyle w:val="Hyperlink"/>
                <w:noProof/>
              </w:rPr>
              <w:t>WP7 - Dissemination and Exploitation (OBEO)</w:t>
            </w:r>
            <w:r>
              <w:rPr>
                <w:noProof/>
                <w:webHidden/>
              </w:rPr>
              <w:tab/>
            </w:r>
            <w:r>
              <w:rPr>
                <w:noProof/>
                <w:webHidden/>
              </w:rPr>
              <w:fldChar w:fldCharType="begin"/>
            </w:r>
            <w:r>
              <w:rPr>
                <w:noProof/>
                <w:webHidden/>
              </w:rPr>
              <w:instrText xml:space="preserve"> PAGEREF _Toc412832627 \h </w:instrText>
            </w:r>
            <w:r>
              <w:rPr>
                <w:noProof/>
                <w:webHidden/>
              </w:rPr>
            </w:r>
            <w:r>
              <w:rPr>
                <w:noProof/>
                <w:webHidden/>
              </w:rPr>
              <w:fldChar w:fldCharType="separate"/>
            </w:r>
            <w:r>
              <w:rPr>
                <w:noProof/>
                <w:webHidden/>
              </w:rPr>
              <w:t>22</w:t>
            </w:r>
            <w:r>
              <w:rPr>
                <w:noProof/>
                <w:webHidden/>
              </w:rPr>
              <w:fldChar w:fldCharType="end"/>
            </w:r>
          </w:hyperlink>
        </w:p>
        <w:p w14:paraId="224C41A8" w14:textId="77777777" w:rsidR="00792E84" w:rsidRDefault="00792E84">
          <w:pPr>
            <w:pStyle w:val="TOC3"/>
            <w:rPr>
              <w:rFonts w:eastAsiaTheme="minorEastAsia"/>
              <w:noProof/>
            </w:rPr>
          </w:pPr>
          <w:hyperlink w:anchor="_Toc412832628" w:history="1">
            <w:r w:rsidRPr="00AA4CED">
              <w:rPr>
                <w:rStyle w:val="Hyperlink"/>
                <w:noProof/>
              </w:rPr>
              <w:t>T7.1 - Dissemination Plan [OBEO + UNIT + LORIA + KS + ALL]</w:t>
            </w:r>
            <w:r>
              <w:rPr>
                <w:noProof/>
                <w:webHidden/>
              </w:rPr>
              <w:tab/>
            </w:r>
            <w:r>
              <w:rPr>
                <w:noProof/>
                <w:webHidden/>
              </w:rPr>
              <w:fldChar w:fldCharType="begin"/>
            </w:r>
            <w:r>
              <w:rPr>
                <w:noProof/>
                <w:webHidden/>
              </w:rPr>
              <w:instrText xml:space="preserve"> PAGEREF _Toc412832628 \h </w:instrText>
            </w:r>
            <w:r>
              <w:rPr>
                <w:noProof/>
                <w:webHidden/>
              </w:rPr>
            </w:r>
            <w:r>
              <w:rPr>
                <w:noProof/>
                <w:webHidden/>
              </w:rPr>
              <w:fldChar w:fldCharType="separate"/>
            </w:r>
            <w:r>
              <w:rPr>
                <w:noProof/>
                <w:webHidden/>
              </w:rPr>
              <w:t>22</w:t>
            </w:r>
            <w:r>
              <w:rPr>
                <w:noProof/>
                <w:webHidden/>
              </w:rPr>
              <w:fldChar w:fldCharType="end"/>
            </w:r>
          </w:hyperlink>
        </w:p>
        <w:p w14:paraId="627F9BB4" w14:textId="77777777" w:rsidR="00792E84" w:rsidRDefault="00792E84">
          <w:pPr>
            <w:pStyle w:val="TOC3"/>
            <w:rPr>
              <w:rFonts w:eastAsiaTheme="minorEastAsia"/>
              <w:noProof/>
            </w:rPr>
          </w:pPr>
          <w:hyperlink w:anchor="_Toc412832629" w:history="1">
            <w:r w:rsidRPr="00AA4CED">
              <w:rPr>
                <w:rStyle w:val="Hyperlink"/>
                <w:noProof/>
              </w:rPr>
              <w:t>T7.2 - Business Model &amp; Exploitation Plan [AIRBUS  + SOGETI + OBEO + all industrial partners]</w:t>
            </w:r>
            <w:r>
              <w:rPr>
                <w:noProof/>
                <w:webHidden/>
              </w:rPr>
              <w:tab/>
            </w:r>
            <w:r>
              <w:rPr>
                <w:noProof/>
                <w:webHidden/>
              </w:rPr>
              <w:fldChar w:fldCharType="begin"/>
            </w:r>
            <w:r>
              <w:rPr>
                <w:noProof/>
                <w:webHidden/>
              </w:rPr>
              <w:instrText xml:space="preserve"> PAGEREF _Toc412832629 \h </w:instrText>
            </w:r>
            <w:r>
              <w:rPr>
                <w:noProof/>
                <w:webHidden/>
              </w:rPr>
            </w:r>
            <w:r>
              <w:rPr>
                <w:noProof/>
                <w:webHidden/>
              </w:rPr>
              <w:fldChar w:fldCharType="separate"/>
            </w:r>
            <w:r>
              <w:rPr>
                <w:noProof/>
                <w:webHidden/>
              </w:rPr>
              <w:t>22</w:t>
            </w:r>
            <w:r>
              <w:rPr>
                <w:noProof/>
                <w:webHidden/>
              </w:rPr>
              <w:fldChar w:fldCharType="end"/>
            </w:r>
          </w:hyperlink>
        </w:p>
        <w:p w14:paraId="548521C7" w14:textId="77777777" w:rsidR="00792E84" w:rsidRDefault="00792E84">
          <w:pPr>
            <w:pStyle w:val="TOC3"/>
            <w:rPr>
              <w:rFonts w:eastAsiaTheme="minorEastAsia"/>
              <w:noProof/>
            </w:rPr>
          </w:pPr>
          <w:hyperlink w:anchor="_Toc412832630" w:history="1">
            <w:r w:rsidRPr="00AA4CED">
              <w:rPr>
                <w:rStyle w:val="Hyperlink"/>
                <w:noProof/>
              </w:rPr>
              <w:t>T7.3 - Workshops &amp; Events [+ KUL2 + UNIT + OBEO + KS + AIRBUS + ALL]</w:t>
            </w:r>
            <w:r>
              <w:rPr>
                <w:noProof/>
                <w:webHidden/>
              </w:rPr>
              <w:tab/>
            </w:r>
            <w:r>
              <w:rPr>
                <w:noProof/>
                <w:webHidden/>
              </w:rPr>
              <w:fldChar w:fldCharType="begin"/>
            </w:r>
            <w:r>
              <w:rPr>
                <w:noProof/>
                <w:webHidden/>
              </w:rPr>
              <w:instrText xml:space="preserve"> PAGEREF _Toc412832630 \h </w:instrText>
            </w:r>
            <w:r>
              <w:rPr>
                <w:noProof/>
                <w:webHidden/>
              </w:rPr>
            </w:r>
            <w:r>
              <w:rPr>
                <w:noProof/>
                <w:webHidden/>
              </w:rPr>
              <w:fldChar w:fldCharType="separate"/>
            </w:r>
            <w:r>
              <w:rPr>
                <w:noProof/>
                <w:webHidden/>
              </w:rPr>
              <w:t>23</w:t>
            </w:r>
            <w:r>
              <w:rPr>
                <w:noProof/>
                <w:webHidden/>
              </w:rPr>
              <w:fldChar w:fldCharType="end"/>
            </w:r>
          </w:hyperlink>
        </w:p>
        <w:p w14:paraId="126DC3E2" w14:textId="77777777" w:rsidR="00792E84" w:rsidRDefault="00792E84">
          <w:pPr>
            <w:pStyle w:val="TOC3"/>
            <w:rPr>
              <w:rFonts w:eastAsiaTheme="minorEastAsia"/>
              <w:noProof/>
            </w:rPr>
          </w:pPr>
          <w:hyperlink w:anchor="_Toc412832631" w:history="1">
            <w:r w:rsidRPr="00AA4CED">
              <w:rPr>
                <w:rStyle w:val="Hyperlink"/>
                <w:noProof/>
              </w:rPr>
              <w:t>T7.4 - ModelWriter-ITEA Consortium Website [OBEO + UNIT]</w:t>
            </w:r>
            <w:r>
              <w:rPr>
                <w:noProof/>
                <w:webHidden/>
              </w:rPr>
              <w:tab/>
            </w:r>
            <w:r>
              <w:rPr>
                <w:noProof/>
                <w:webHidden/>
              </w:rPr>
              <w:fldChar w:fldCharType="begin"/>
            </w:r>
            <w:r>
              <w:rPr>
                <w:noProof/>
                <w:webHidden/>
              </w:rPr>
              <w:instrText xml:space="preserve"> PAGEREF _Toc412832631 \h </w:instrText>
            </w:r>
            <w:r>
              <w:rPr>
                <w:noProof/>
                <w:webHidden/>
              </w:rPr>
            </w:r>
            <w:r>
              <w:rPr>
                <w:noProof/>
                <w:webHidden/>
              </w:rPr>
              <w:fldChar w:fldCharType="separate"/>
            </w:r>
            <w:r>
              <w:rPr>
                <w:noProof/>
                <w:webHidden/>
              </w:rPr>
              <w:t>23</w:t>
            </w:r>
            <w:r>
              <w:rPr>
                <w:noProof/>
                <w:webHidden/>
              </w:rPr>
              <w:fldChar w:fldCharType="end"/>
            </w:r>
          </w:hyperlink>
        </w:p>
        <w:p w14:paraId="180080DB" w14:textId="77777777" w:rsidR="00792E84" w:rsidRDefault="00792E84">
          <w:pPr>
            <w:pStyle w:val="TOC3"/>
            <w:rPr>
              <w:rFonts w:eastAsiaTheme="minorEastAsia"/>
              <w:noProof/>
            </w:rPr>
          </w:pPr>
          <w:hyperlink w:anchor="_Toc412832632" w:history="1">
            <w:r w:rsidRPr="00AA4CED">
              <w:rPr>
                <w:rStyle w:val="Hyperlink"/>
                <w:noProof/>
              </w:rPr>
              <w:t>T7.5 - Community Forum &amp; Open Source Campaign [OBEO + UNIT]</w:t>
            </w:r>
            <w:r>
              <w:rPr>
                <w:noProof/>
                <w:webHidden/>
              </w:rPr>
              <w:tab/>
            </w:r>
            <w:r>
              <w:rPr>
                <w:noProof/>
                <w:webHidden/>
              </w:rPr>
              <w:fldChar w:fldCharType="begin"/>
            </w:r>
            <w:r>
              <w:rPr>
                <w:noProof/>
                <w:webHidden/>
              </w:rPr>
              <w:instrText xml:space="preserve"> PAGEREF _Toc412832632 \h </w:instrText>
            </w:r>
            <w:r>
              <w:rPr>
                <w:noProof/>
                <w:webHidden/>
              </w:rPr>
            </w:r>
            <w:r>
              <w:rPr>
                <w:noProof/>
                <w:webHidden/>
              </w:rPr>
              <w:fldChar w:fldCharType="separate"/>
            </w:r>
            <w:r>
              <w:rPr>
                <w:noProof/>
                <w:webHidden/>
              </w:rPr>
              <w:t>23</w:t>
            </w:r>
            <w:r>
              <w:rPr>
                <w:noProof/>
                <w:webHidden/>
              </w:rPr>
              <w:fldChar w:fldCharType="end"/>
            </w:r>
          </w:hyperlink>
        </w:p>
        <w:p w14:paraId="665C1D89" w14:textId="77777777" w:rsidR="00792E84" w:rsidRDefault="00792E84">
          <w:pPr>
            <w:pStyle w:val="TOC3"/>
            <w:rPr>
              <w:rFonts w:eastAsiaTheme="minorEastAsia"/>
              <w:noProof/>
            </w:rPr>
          </w:pPr>
          <w:hyperlink w:anchor="_Toc412832633" w:history="1">
            <w:r w:rsidRPr="00AA4CED">
              <w:rPr>
                <w:rStyle w:val="Hyperlink"/>
                <w:noProof/>
              </w:rPr>
              <w:t>T7.6 - Social Networks [UNIT + KOCSISTEM]</w:t>
            </w:r>
            <w:r>
              <w:rPr>
                <w:noProof/>
                <w:webHidden/>
              </w:rPr>
              <w:tab/>
            </w:r>
            <w:r>
              <w:rPr>
                <w:noProof/>
                <w:webHidden/>
              </w:rPr>
              <w:fldChar w:fldCharType="begin"/>
            </w:r>
            <w:r>
              <w:rPr>
                <w:noProof/>
                <w:webHidden/>
              </w:rPr>
              <w:instrText xml:space="preserve"> PAGEREF _Toc412832633 \h </w:instrText>
            </w:r>
            <w:r>
              <w:rPr>
                <w:noProof/>
                <w:webHidden/>
              </w:rPr>
            </w:r>
            <w:r>
              <w:rPr>
                <w:noProof/>
                <w:webHidden/>
              </w:rPr>
              <w:fldChar w:fldCharType="separate"/>
            </w:r>
            <w:r>
              <w:rPr>
                <w:noProof/>
                <w:webHidden/>
              </w:rPr>
              <w:t>23</w:t>
            </w:r>
            <w:r>
              <w:rPr>
                <w:noProof/>
                <w:webHidden/>
              </w:rPr>
              <w:fldChar w:fldCharType="end"/>
            </w:r>
          </w:hyperlink>
        </w:p>
        <w:p w14:paraId="76E5F1A6" w14:textId="77777777" w:rsidR="00792E84" w:rsidRDefault="00792E84">
          <w:pPr>
            <w:pStyle w:val="TOC3"/>
            <w:rPr>
              <w:rFonts w:eastAsiaTheme="minorEastAsia"/>
              <w:noProof/>
            </w:rPr>
          </w:pPr>
          <w:hyperlink w:anchor="_Toc412832634" w:history="1">
            <w:r w:rsidRPr="00AA4CED">
              <w:rPr>
                <w:rStyle w:val="Hyperlink"/>
                <w:noProof/>
              </w:rPr>
              <w:t>T7.7 - Standardization [LORIA + UNIT + KOCSISTEM]</w:t>
            </w:r>
            <w:r>
              <w:rPr>
                <w:noProof/>
                <w:webHidden/>
              </w:rPr>
              <w:tab/>
            </w:r>
            <w:r>
              <w:rPr>
                <w:noProof/>
                <w:webHidden/>
              </w:rPr>
              <w:fldChar w:fldCharType="begin"/>
            </w:r>
            <w:r>
              <w:rPr>
                <w:noProof/>
                <w:webHidden/>
              </w:rPr>
              <w:instrText xml:space="preserve"> PAGEREF _Toc412832634 \h </w:instrText>
            </w:r>
            <w:r>
              <w:rPr>
                <w:noProof/>
                <w:webHidden/>
              </w:rPr>
            </w:r>
            <w:r>
              <w:rPr>
                <w:noProof/>
                <w:webHidden/>
              </w:rPr>
              <w:fldChar w:fldCharType="separate"/>
            </w:r>
            <w:r>
              <w:rPr>
                <w:noProof/>
                <w:webHidden/>
              </w:rPr>
              <w:t>24</w:t>
            </w:r>
            <w:r>
              <w:rPr>
                <w:noProof/>
                <w:webHidden/>
              </w:rPr>
              <w:fldChar w:fldCharType="end"/>
            </w:r>
          </w:hyperlink>
        </w:p>
        <w:p w14:paraId="2679E1CC" w14:textId="25CE4A03" w:rsidR="00FD641B" w:rsidRPr="00876136" w:rsidRDefault="00FD641B">
          <w:r w:rsidRPr="00876136">
            <w:rPr>
              <w:b/>
              <w:bCs/>
              <w:noProof/>
            </w:rPr>
            <w:fldChar w:fldCharType="end"/>
          </w:r>
        </w:p>
      </w:sdtContent>
    </w:sdt>
    <w:p w14:paraId="26E29EBA" w14:textId="2D88CE23" w:rsidR="00021FDF" w:rsidRPr="00876136" w:rsidRDefault="00021FDF">
      <w:pPr>
        <w:spacing w:after="160"/>
        <w:rPr>
          <w:color w:val="000000"/>
        </w:rPr>
        <w:sectPr w:rsidR="00021FDF" w:rsidRPr="00876136" w:rsidSect="00021FDF">
          <w:headerReference w:type="default" r:id="rId11"/>
          <w:footerReference w:type="default" r:id="rId12"/>
          <w:pgSz w:w="11906" w:h="16838"/>
          <w:pgMar w:top="720" w:right="720" w:bottom="720" w:left="720" w:header="708" w:footer="708" w:gutter="0"/>
          <w:cols w:space="708"/>
          <w:docGrid w:linePitch="360"/>
        </w:sectPr>
      </w:pPr>
    </w:p>
    <w:p w14:paraId="45D19DDB" w14:textId="6A0990B3" w:rsidR="00806FC4" w:rsidRPr="00D95FBE" w:rsidRDefault="00806FC4" w:rsidP="00D95FBE">
      <w:pPr>
        <w:pStyle w:val="Heading2"/>
      </w:pPr>
      <w:bookmarkStart w:id="2" w:name="_Toc412832577"/>
      <w:r w:rsidRPr="00D95FBE">
        <w:lastRenderedPageBreak/>
        <w:t>WP1 - Industrial Use Cases and Requirements (AIRBUS)</w:t>
      </w:r>
      <w:bookmarkEnd w:id="2"/>
    </w:p>
    <w:p w14:paraId="15A1A929" w14:textId="6C800E23" w:rsidR="00806FC4" w:rsidRPr="00876136" w:rsidRDefault="00806FC4" w:rsidP="00806FC4">
      <w:pPr>
        <w:pStyle w:val="NormalWeb"/>
        <w:spacing w:before="0" w:beforeAutospacing="0" w:after="225" w:afterAutospacing="0" w:line="336" w:lineRule="atLeast"/>
        <w:rPr>
          <w:rFonts w:asciiTheme="minorHAnsi" w:hAnsiTheme="minorHAnsi"/>
          <w:color w:val="333333"/>
          <w:sz w:val="21"/>
          <w:szCs w:val="21"/>
        </w:rPr>
      </w:pPr>
      <w:r w:rsidRPr="00876136">
        <w:rPr>
          <w:rFonts w:asciiTheme="minorHAnsi" w:hAnsiTheme="minorHAnsi"/>
          <w:noProof/>
          <w:color w:val="333333"/>
          <w:sz w:val="21"/>
          <w:szCs w:val="21"/>
        </w:rPr>
        <w:drawing>
          <wp:inline distT="0" distB="0" distL="0" distR="0" wp14:anchorId="0F7D5764" wp14:editId="01567FBA">
            <wp:extent cx="4114800" cy="2483164"/>
            <wp:effectExtent l="0" t="0" r="0" b="0"/>
            <wp:docPr id="7" name="Picture 7" descr="WP1 - Cost &amp; Eff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WP1 - Cost &amp; Effor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8302" cy="2503382"/>
                    </a:xfrm>
                    <a:prstGeom prst="rect">
                      <a:avLst/>
                    </a:prstGeom>
                    <a:noFill/>
                    <a:ln>
                      <a:noFill/>
                    </a:ln>
                  </pic:spPr>
                </pic:pic>
              </a:graphicData>
            </a:graphic>
          </wp:inline>
        </w:drawing>
      </w:r>
      <w:r w:rsidR="00450C0A">
        <w:rPr>
          <w:rFonts w:asciiTheme="minorHAnsi" w:hAnsiTheme="minorHAnsi"/>
          <w:color w:val="333333"/>
          <w:sz w:val="21"/>
          <w:szCs w:val="21"/>
        </w:rPr>
        <w:t xml:space="preserve">  </w:t>
      </w:r>
      <w:r w:rsidR="00450C0A">
        <w:rPr>
          <w:noProof/>
        </w:rPr>
        <w:drawing>
          <wp:inline distT="0" distB="0" distL="0" distR="0" wp14:anchorId="07AB56DE" wp14:editId="2A1258E8">
            <wp:extent cx="4143375" cy="2490616"/>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5651" cy="2497995"/>
                    </a:xfrm>
                    <a:prstGeom prst="rect">
                      <a:avLst/>
                    </a:prstGeom>
                    <a:noFill/>
                  </pic:spPr>
                </pic:pic>
              </a:graphicData>
            </a:graphic>
          </wp:inline>
        </w:drawing>
      </w:r>
    </w:p>
    <w:p w14:paraId="75E3521F" w14:textId="019ACD37" w:rsidR="00806FC4" w:rsidRPr="00D95FBE" w:rsidRDefault="00806FC4" w:rsidP="00D95FBE">
      <w:pPr>
        <w:pStyle w:val="Heading3"/>
      </w:pPr>
      <w:bookmarkStart w:id="3" w:name="_Toc412832578"/>
      <w:r w:rsidRPr="00D95FBE">
        <w:t>T1.1 - Evaluation Methods &amp; Tools [UNIT + KOCSISTEM + AIRBUS + OBEO + HISBIM + MANTIS</w:t>
      </w:r>
      <w:ins w:id="4" w:author="Ferhat Erata" w:date="2015-02-25T14:40:00Z">
        <w:r w:rsidR="00DB42A8">
          <w:t xml:space="preserve"> </w:t>
        </w:r>
      </w:ins>
      <w:ins w:id="5" w:author="Ferhat Erata" w:date="2015-02-27T19:06:00Z">
        <w:r w:rsidR="00CB720E">
          <w:t>+</w:t>
        </w:r>
      </w:ins>
      <w:ins w:id="6" w:author="Ferhat Erata" w:date="2015-02-25T14:40:00Z">
        <w:r w:rsidR="00DB42A8">
          <w:t xml:space="preserve"> </w:t>
        </w:r>
        <w:r w:rsidR="00145665">
          <w:t>SOGETI</w:t>
        </w:r>
      </w:ins>
      <w:r w:rsidRPr="00D95FBE">
        <w:t>]</w:t>
      </w:r>
      <w:bookmarkEnd w:id="3"/>
    </w:p>
    <w:tbl>
      <w:tblPr>
        <w:tblW w:w="5000" w:type="pct"/>
        <w:tblCellMar>
          <w:top w:w="15" w:type="dxa"/>
          <w:left w:w="15" w:type="dxa"/>
          <w:bottom w:w="15" w:type="dxa"/>
          <w:right w:w="15" w:type="dxa"/>
        </w:tblCellMar>
        <w:tblLook w:val="04A0" w:firstRow="1" w:lastRow="0" w:firstColumn="1" w:lastColumn="0" w:noHBand="0" w:noVBand="1"/>
      </w:tblPr>
      <w:tblGrid>
        <w:gridCol w:w="1700"/>
        <w:gridCol w:w="8257"/>
        <w:gridCol w:w="832"/>
        <w:gridCol w:w="1652"/>
        <w:gridCol w:w="2941"/>
      </w:tblGrid>
      <w:tr w:rsidR="00806FC4" w:rsidRPr="00876136" w14:paraId="1B50F8AE" w14:textId="77777777" w:rsidTr="00717577">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D2735D" w14:textId="77777777" w:rsidR="00806FC4" w:rsidRPr="00876136" w:rsidRDefault="00806FC4" w:rsidP="00C74315">
            <w:pPr>
              <w:rPr>
                <w:b/>
              </w:rPr>
            </w:pPr>
            <w:r w:rsidRPr="00876136">
              <w:rPr>
                <w:b/>
              </w:rPr>
              <w:t>Month</w:t>
            </w:r>
          </w:p>
        </w:tc>
        <w:tc>
          <w:tcPr>
            <w:tcW w:w="268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A07341" w14:textId="77777777" w:rsidR="00806FC4" w:rsidRPr="00876136" w:rsidRDefault="00806FC4" w:rsidP="00C74315">
            <w:pPr>
              <w:rPr>
                <w:b/>
              </w:rPr>
            </w:pPr>
            <w:r w:rsidRPr="00876136">
              <w:rPr>
                <w:b/>
              </w:rPr>
              <w:t>Deliverable</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724E7E" w14:textId="77777777" w:rsidR="00806FC4" w:rsidRPr="00876136" w:rsidRDefault="00806FC4" w:rsidP="00C74315">
            <w:pPr>
              <w:rPr>
                <w:b/>
              </w:rPr>
            </w:pPr>
            <w:r w:rsidRPr="00876136">
              <w:rPr>
                <w:b/>
              </w:rPr>
              <w:t>Type</w:t>
            </w:r>
          </w:p>
        </w:tc>
        <w:tc>
          <w:tcPr>
            <w:tcW w:w="53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3A155C" w14:textId="77777777" w:rsidR="00806FC4" w:rsidRPr="00876136" w:rsidRDefault="00806FC4" w:rsidP="00C74315">
            <w:pPr>
              <w:rPr>
                <w:b/>
              </w:rPr>
            </w:pPr>
            <w:r w:rsidRPr="00876136">
              <w:rPr>
                <w:b/>
              </w:rPr>
              <w:t>Access</w:t>
            </w:r>
          </w:p>
        </w:tc>
        <w:tc>
          <w:tcPr>
            <w:tcW w:w="95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523F3E" w14:textId="77777777" w:rsidR="00806FC4" w:rsidRPr="00876136" w:rsidRDefault="00806FC4" w:rsidP="00C74315">
            <w:pPr>
              <w:rPr>
                <w:b/>
              </w:rPr>
            </w:pPr>
            <w:r w:rsidRPr="00876136">
              <w:rPr>
                <w:b/>
              </w:rPr>
              <w:t>Leader</w:t>
            </w:r>
          </w:p>
        </w:tc>
      </w:tr>
      <w:tr w:rsidR="00806FC4" w:rsidRPr="00876136" w14:paraId="6026320D" w14:textId="77777777" w:rsidTr="00717577">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60E5CF" w14:textId="77777777" w:rsidR="00806FC4" w:rsidRPr="00876136" w:rsidRDefault="00806FC4" w:rsidP="00C74315">
            <w:r w:rsidRPr="00876136">
              <w:t>[M3 -&gt; M5]</w:t>
            </w:r>
          </w:p>
        </w:tc>
        <w:tc>
          <w:tcPr>
            <w:tcW w:w="268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5CEB52" w14:textId="77777777" w:rsidR="00806FC4" w:rsidRPr="00876136" w:rsidRDefault="00806FC4" w:rsidP="00C74315">
            <w:r w:rsidRPr="00876136">
              <w:t>D1.1.1 Report: Evaluation Methods &amp; Tools</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BCA0AD" w14:textId="77777777" w:rsidR="00806FC4" w:rsidRPr="00876136" w:rsidRDefault="00806FC4" w:rsidP="00C74315">
            <w:r w:rsidRPr="00876136">
              <w:t>Doc.</w:t>
            </w:r>
          </w:p>
        </w:tc>
        <w:tc>
          <w:tcPr>
            <w:tcW w:w="53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6CD84D" w14:textId="77777777" w:rsidR="00806FC4" w:rsidRPr="00876136" w:rsidRDefault="00806FC4" w:rsidP="00C74315">
            <w:r w:rsidRPr="00876136">
              <w:t>Public</w:t>
            </w:r>
          </w:p>
        </w:tc>
        <w:tc>
          <w:tcPr>
            <w:tcW w:w="95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8B2D870" w14:textId="3BC8B83D" w:rsidR="00806FC4" w:rsidRPr="00876136" w:rsidRDefault="00806FC4" w:rsidP="00A26E09">
            <w:r w:rsidRPr="00876136">
              <w:t xml:space="preserve">UNIT </w:t>
            </w:r>
            <w:ins w:id="7" w:author="Ferhat Erata" w:date="2015-02-27T18:17:00Z">
              <w:r w:rsidR="00A26E09" w:rsidRPr="00876136">
                <w:t>-&gt; HISBIM</w:t>
              </w:r>
            </w:ins>
          </w:p>
        </w:tc>
      </w:tr>
    </w:tbl>
    <w:p w14:paraId="345B161C" w14:textId="3F955CE6" w:rsidR="00806FC4" w:rsidRPr="00876136" w:rsidRDefault="00806FC4" w:rsidP="00D95FBE">
      <w:pPr>
        <w:pStyle w:val="Heading3"/>
      </w:pPr>
      <w:bookmarkStart w:id="8" w:name="_Toc412832579"/>
      <w:r w:rsidRPr="00876136">
        <w:t xml:space="preserve">T1.2 - Industrial Use Cases for Belgium Consortium [SA -&gt; </w:t>
      </w:r>
      <w:ins w:id="9" w:author="Ferhat Erata" w:date="2015-02-25T14:40:00Z">
        <w:r w:rsidR="00D16EF6">
          <w:t>SOGETI</w:t>
        </w:r>
      </w:ins>
      <w:r w:rsidRPr="00876136">
        <w:t>]</w:t>
      </w:r>
      <w:bookmarkEnd w:id="8"/>
    </w:p>
    <w:tbl>
      <w:tblPr>
        <w:tblW w:w="5000" w:type="pct"/>
        <w:tblCellMar>
          <w:top w:w="15" w:type="dxa"/>
          <w:left w:w="15" w:type="dxa"/>
          <w:bottom w:w="15" w:type="dxa"/>
          <w:right w:w="15" w:type="dxa"/>
        </w:tblCellMar>
        <w:tblLook w:val="04A0" w:firstRow="1" w:lastRow="0" w:firstColumn="1" w:lastColumn="0" w:noHBand="0" w:noVBand="1"/>
      </w:tblPr>
      <w:tblGrid>
        <w:gridCol w:w="1700"/>
        <w:gridCol w:w="8281"/>
        <w:gridCol w:w="832"/>
        <w:gridCol w:w="1689"/>
        <w:gridCol w:w="2880"/>
      </w:tblGrid>
      <w:tr w:rsidR="00806FC4" w:rsidRPr="00876136" w14:paraId="72FA1D68" w14:textId="77777777" w:rsidTr="00925E92">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6BED8A" w14:textId="77777777" w:rsidR="00806FC4" w:rsidRPr="00876136" w:rsidRDefault="00806FC4" w:rsidP="00C74315">
            <w:pPr>
              <w:rPr>
                <w:b/>
              </w:rPr>
            </w:pPr>
            <w:r w:rsidRPr="00876136">
              <w:rPr>
                <w:b/>
              </w:rPr>
              <w:t>Month</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8497E8" w14:textId="77777777" w:rsidR="00806FC4" w:rsidRPr="00876136" w:rsidRDefault="00806FC4" w:rsidP="00C74315">
            <w:pPr>
              <w:rPr>
                <w:b/>
              </w:rPr>
            </w:pPr>
            <w:r w:rsidRPr="00876136">
              <w:rPr>
                <w:b/>
              </w:rPr>
              <w:t>Deliverable</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C471C7" w14:textId="77777777" w:rsidR="00806FC4" w:rsidRPr="00876136" w:rsidRDefault="00806FC4" w:rsidP="00C74315">
            <w:pPr>
              <w:rPr>
                <w:b/>
              </w:rPr>
            </w:pPr>
            <w:r w:rsidRPr="00876136">
              <w:rPr>
                <w:b/>
              </w:rPr>
              <w:t>Type</w:t>
            </w:r>
          </w:p>
        </w:tc>
        <w:tc>
          <w:tcPr>
            <w:tcW w:w="54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4DB89B" w14:textId="77777777" w:rsidR="00806FC4" w:rsidRPr="00876136" w:rsidRDefault="00806FC4" w:rsidP="00C74315">
            <w:pPr>
              <w:rPr>
                <w:b/>
              </w:rPr>
            </w:pPr>
            <w:r w:rsidRPr="00876136">
              <w:rPr>
                <w:b/>
              </w:rPr>
              <w:t>Access</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8AFFFED" w14:textId="77777777" w:rsidR="00806FC4" w:rsidRPr="00876136" w:rsidRDefault="00806FC4" w:rsidP="00C74315">
            <w:pPr>
              <w:rPr>
                <w:b/>
              </w:rPr>
            </w:pPr>
            <w:r w:rsidRPr="00876136">
              <w:rPr>
                <w:b/>
              </w:rPr>
              <w:t>Leader</w:t>
            </w:r>
          </w:p>
        </w:tc>
      </w:tr>
      <w:tr w:rsidR="00806FC4" w:rsidRPr="00876136" w14:paraId="388E741F"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4717B8" w14:textId="77777777" w:rsidR="00806FC4" w:rsidRPr="00876136" w:rsidRDefault="00806FC4" w:rsidP="00C74315">
            <w:r w:rsidRPr="00876136">
              <w:t>[M3 -&gt; M7]</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65A7EA" w14:textId="77777777" w:rsidR="00806FC4" w:rsidRPr="00876136" w:rsidRDefault="00806FC4" w:rsidP="00C74315">
            <w:r w:rsidRPr="00876136">
              <w:t>D1.2.1 Report: Industrial Use Cases for Belgian Consortium</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0E78D15" w14:textId="77777777" w:rsidR="00806FC4" w:rsidRPr="00876136" w:rsidRDefault="00806FC4" w:rsidP="00C74315">
            <w:r w:rsidRPr="00876136">
              <w:t>Doc.</w:t>
            </w:r>
          </w:p>
        </w:tc>
        <w:tc>
          <w:tcPr>
            <w:tcW w:w="54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1C3505"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B2AEB36" w14:textId="54A1C56D" w:rsidR="00806FC4" w:rsidRPr="00876136" w:rsidRDefault="00AE4159" w:rsidP="00C74315">
            <w:ins w:id="10" w:author="Ferhat Erata" w:date="2015-02-27T18:14:00Z">
              <w:r>
                <w:t>SOGETI</w:t>
              </w:r>
            </w:ins>
          </w:p>
        </w:tc>
      </w:tr>
      <w:tr w:rsidR="00806FC4" w:rsidRPr="00876136" w14:paraId="7EDC8019"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C09ACB1" w14:textId="77777777" w:rsidR="00806FC4" w:rsidRPr="00876136" w:rsidRDefault="00806FC4" w:rsidP="00C74315">
            <w:r w:rsidRPr="00876136">
              <w:t>[M3 -&gt; M7]</w:t>
            </w:r>
          </w:p>
        </w:tc>
        <w:tc>
          <w:tcPr>
            <w:tcW w:w="269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A32DD91" w14:textId="77777777" w:rsidR="00806FC4" w:rsidRPr="00876136" w:rsidRDefault="00806FC4" w:rsidP="00C74315">
            <w:r w:rsidRPr="00876136">
              <w:t>D1.2.2 Data: Corpus for D1.2.1 (public part)</w:t>
            </w:r>
          </w:p>
        </w:tc>
        <w:tc>
          <w:tcPr>
            <w:tcW w:w="27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C6AC04A" w14:textId="77777777" w:rsidR="00806FC4" w:rsidRPr="00876136" w:rsidRDefault="00806FC4" w:rsidP="00C74315">
            <w:r w:rsidRPr="00876136">
              <w:t>SW</w:t>
            </w:r>
          </w:p>
        </w:tc>
        <w:tc>
          <w:tcPr>
            <w:tcW w:w="54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65FD510"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7D9C28" w14:textId="0A7D2E5D" w:rsidR="00806FC4" w:rsidRPr="00876136" w:rsidRDefault="00AE4159" w:rsidP="00C74315">
            <w:ins w:id="11" w:author="Ferhat Erata" w:date="2015-02-27T18:14:00Z">
              <w:r>
                <w:t>SOGETI</w:t>
              </w:r>
            </w:ins>
          </w:p>
        </w:tc>
      </w:tr>
      <w:tr w:rsidR="00806FC4" w:rsidRPr="00876136" w14:paraId="5692844A"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2B298E" w14:textId="77777777" w:rsidR="00806FC4" w:rsidRPr="00876136" w:rsidRDefault="00806FC4" w:rsidP="00C74315">
            <w:r w:rsidRPr="00876136">
              <w:lastRenderedPageBreak/>
              <w:t>[M3 -&gt; M7]</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EE60AC5" w14:textId="77777777" w:rsidR="00806FC4" w:rsidRPr="00876136" w:rsidRDefault="00806FC4" w:rsidP="00C74315">
            <w:r w:rsidRPr="00876136">
              <w:t>D1.2.3 Data: Corpus for D1.2.1 (confidential part)</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380DD7" w14:textId="77777777" w:rsidR="00806FC4" w:rsidRPr="00876136" w:rsidRDefault="00806FC4" w:rsidP="00C74315">
            <w:r w:rsidRPr="00876136">
              <w:t>SW</w:t>
            </w:r>
          </w:p>
        </w:tc>
        <w:tc>
          <w:tcPr>
            <w:tcW w:w="54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377EEFD" w14:textId="77777777" w:rsidR="00806FC4" w:rsidRPr="00876136" w:rsidRDefault="00806FC4" w:rsidP="00C74315">
            <w:r w:rsidRPr="00876136">
              <w:t>Confidential</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181962" w14:textId="45E9EAF5" w:rsidR="00806FC4" w:rsidRPr="00876136" w:rsidRDefault="00514495" w:rsidP="00C74315">
            <w:ins w:id="12" w:author="Ferhat Erata" w:date="2015-02-27T18:14:00Z">
              <w:r>
                <w:t>SOGETI</w:t>
              </w:r>
            </w:ins>
          </w:p>
        </w:tc>
      </w:tr>
    </w:tbl>
    <w:p w14:paraId="4DE9F3DB" w14:textId="2F7DEC61" w:rsidR="00806FC4" w:rsidRPr="00876136" w:rsidRDefault="00806FC4" w:rsidP="00D95FBE">
      <w:pPr>
        <w:pStyle w:val="Heading3"/>
      </w:pPr>
      <w:bookmarkStart w:id="13" w:name="_Toc412832580"/>
      <w:commentRangeStart w:id="14"/>
      <w:r w:rsidRPr="00876136">
        <w:t>T1.3</w:t>
      </w:r>
      <w:commentRangeEnd w:id="14"/>
      <w:r w:rsidR="009D3DC8">
        <w:rPr>
          <w:rStyle w:val="CommentReference"/>
          <w:rFonts w:eastAsiaTheme="minorHAnsi" w:cstheme="minorBidi"/>
          <w:b w:val="0"/>
          <w:bCs w:val="0"/>
          <w:color w:val="auto"/>
        </w:rPr>
        <w:commentReference w:id="14"/>
      </w:r>
      <w:r w:rsidRPr="00876136">
        <w:t xml:space="preserve"> - Industrial Use Cases for French Consortium [</w:t>
      </w:r>
      <w:ins w:id="15" w:author="Ferhat Erata" w:date="2015-02-24T14:02:00Z">
        <w:r w:rsidR="00895B7F" w:rsidRPr="00876136">
          <w:t xml:space="preserve">AIRBUS </w:t>
        </w:r>
        <w:r w:rsidR="00895B7F">
          <w:t xml:space="preserve">+ </w:t>
        </w:r>
      </w:ins>
      <w:r w:rsidRPr="00876136">
        <w:t>OBEO]</w:t>
      </w:r>
      <w:bookmarkEnd w:id="13"/>
    </w:p>
    <w:tbl>
      <w:tblPr>
        <w:tblW w:w="5000" w:type="pct"/>
        <w:tblCellMar>
          <w:top w:w="15" w:type="dxa"/>
          <w:left w:w="15" w:type="dxa"/>
          <w:bottom w:w="15" w:type="dxa"/>
          <w:right w:w="15" w:type="dxa"/>
        </w:tblCellMar>
        <w:tblLook w:val="04A0" w:firstRow="1" w:lastRow="0" w:firstColumn="1" w:lastColumn="0" w:noHBand="0" w:noVBand="1"/>
      </w:tblPr>
      <w:tblGrid>
        <w:gridCol w:w="1700"/>
        <w:gridCol w:w="8281"/>
        <w:gridCol w:w="832"/>
        <w:gridCol w:w="1689"/>
        <w:gridCol w:w="2880"/>
      </w:tblGrid>
      <w:tr w:rsidR="00806FC4" w:rsidRPr="00876136" w14:paraId="0C8A214C" w14:textId="77777777" w:rsidTr="00925E92">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3D04C2" w14:textId="77777777" w:rsidR="00806FC4" w:rsidRPr="00876136" w:rsidRDefault="00806FC4" w:rsidP="00C74315">
            <w:pPr>
              <w:rPr>
                <w:b/>
              </w:rPr>
            </w:pPr>
            <w:r w:rsidRPr="00876136">
              <w:rPr>
                <w:b/>
              </w:rPr>
              <w:t>Month</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EC450A" w14:textId="77777777" w:rsidR="00806FC4" w:rsidRPr="00876136" w:rsidRDefault="00806FC4" w:rsidP="00C74315">
            <w:pPr>
              <w:rPr>
                <w:b/>
              </w:rPr>
            </w:pPr>
            <w:r w:rsidRPr="00876136">
              <w:rPr>
                <w:b/>
              </w:rPr>
              <w:t>Deliverable</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21842C" w14:textId="77777777" w:rsidR="00806FC4" w:rsidRPr="00876136" w:rsidRDefault="00806FC4" w:rsidP="00C74315">
            <w:pPr>
              <w:rPr>
                <w:b/>
              </w:rPr>
            </w:pPr>
            <w:r w:rsidRPr="00876136">
              <w:rPr>
                <w:b/>
              </w:rPr>
              <w:t>Type</w:t>
            </w:r>
          </w:p>
        </w:tc>
        <w:tc>
          <w:tcPr>
            <w:tcW w:w="54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D8696B" w14:textId="77777777" w:rsidR="00806FC4" w:rsidRPr="00876136" w:rsidRDefault="00806FC4" w:rsidP="00C74315">
            <w:pPr>
              <w:rPr>
                <w:b/>
              </w:rPr>
            </w:pPr>
            <w:r w:rsidRPr="00876136">
              <w:rPr>
                <w:b/>
              </w:rPr>
              <w:t>Access</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511B1E" w14:textId="77777777" w:rsidR="00806FC4" w:rsidRPr="00876136" w:rsidRDefault="00806FC4" w:rsidP="00C74315">
            <w:pPr>
              <w:rPr>
                <w:b/>
              </w:rPr>
            </w:pPr>
            <w:r w:rsidRPr="00876136">
              <w:rPr>
                <w:b/>
              </w:rPr>
              <w:t>Leader</w:t>
            </w:r>
          </w:p>
        </w:tc>
      </w:tr>
      <w:tr w:rsidR="00806FC4" w:rsidRPr="00876136" w14:paraId="6A5FC033"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2C1A75" w14:textId="77777777" w:rsidR="00806FC4" w:rsidRPr="00876136" w:rsidRDefault="00806FC4" w:rsidP="00C74315">
            <w:r w:rsidRPr="00876136">
              <w:t>[M3 -&gt; M5]</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FFB6AB" w14:textId="77777777" w:rsidR="00806FC4" w:rsidRPr="00876136" w:rsidRDefault="00806FC4" w:rsidP="00C74315">
            <w:r w:rsidRPr="00876136">
              <w:t>D1.3.1 Report: Industrial Use Cases for French Consortium</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0FB8DC" w14:textId="77777777" w:rsidR="00806FC4" w:rsidRPr="00876136" w:rsidRDefault="00806FC4" w:rsidP="00C74315">
            <w:r w:rsidRPr="00876136">
              <w:t>Doc.</w:t>
            </w:r>
          </w:p>
        </w:tc>
        <w:tc>
          <w:tcPr>
            <w:tcW w:w="54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33716A"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92D0C4" w14:textId="77777777" w:rsidR="00806FC4" w:rsidRPr="00876136" w:rsidRDefault="00806FC4" w:rsidP="00C74315">
            <w:r w:rsidRPr="00876136">
              <w:t>AIRBUS</w:t>
            </w:r>
          </w:p>
        </w:tc>
      </w:tr>
      <w:tr w:rsidR="00806FC4" w:rsidRPr="00876136" w14:paraId="4F42A20F"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65D4BED" w14:textId="77777777" w:rsidR="00806FC4" w:rsidRPr="00876136" w:rsidRDefault="00806FC4" w:rsidP="00C74315">
            <w:r w:rsidRPr="00876136">
              <w:t>[M3 -&gt; M5]</w:t>
            </w:r>
          </w:p>
        </w:tc>
        <w:tc>
          <w:tcPr>
            <w:tcW w:w="269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436B669" w14:textId="77777777" w:rsidR="00806FC4" w:rsidRPr="00876136" w:rsidRDefault="00806FC4" w:rsidP="00C74315">
            <w:r w:rsidRPr="00876136">
              <w:t>D1.3.2 Data: Corpus for D1.2.1 (public part)</w:t>
            </w:r>
          </w:p>
        </w:tc>
        <w:tc>
          <w:tcPr>
            <w:tcW w:w="27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00C8F6" w14:textId="77777777" w:rsidR="00806FC4" w:rsidRPr="00876136" w:rsidRDefault="00806FC4" w:rsidP="00C74315">
            <w:r w:rsidRPr="00876136">
              <w:t>SW</w:t>
            </w:r>
          </w:p>
        </w:tc>
        <w:tc>
          <w:tcPr>
            <w:tcW w:w="54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32A7816"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F4D9B11" w14:textId="77777777" w:rsidR="00806FC4" w:rsidRPr="00876136" w:rsidRDefault="00806FC4" w:rsidP="00C74315">
            <w:r w:rsidRPr="00876136">
              <w:t>AIRBUS</w:t>
            </w:r>
          </w:p>
        </w:tc>
      </w:tr>
      <w:tr w:rsidR="00806FC4" w:rsidRPr="00876136" w14:paraId="22427874"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4FECD8" w14:textId="77777777" w:rsidR="00806FC4" w:rsidRPr="00876136" w:rsidRDefault="00806FC4" w:rsidP="00C74315">
            <w:r w:rsidRPr="00876136">
              <w:t>[M3 -&gt; M5]</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3DFAAC" w14:textId="77777777" w:rsidR="00806FC4" w:rsidRPr="00876136" w:rsidRDefault="00806FC4" w:rsidP="00C74315">
            <w:r w:rsidRPr="00876136">
              <w:t>D1.3.3 Data: Corpus for D1.2.1 (confidential part)</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FC6A161" w14:textId="77777777" w:rsidR="00806FC4" w:rsidRPr="00876136" w:rsidRDefault="00806FC4" w:rsidP="00C74315">
            <w:r w:rsidRPr="00876136">
              <w:t>SW</w:t>
            </w:r>
          </w:p>
        </w:tc>
        <w:tc>
          <w:tcPr>
            <w:tcW w:w="54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29DAAF" w14:textId="77777777" w:rsidR="00806FC4" w:rsidRPr="00876136" w:rsidRDefault="00806FC4" w:rsidP="00C74315">
            <w:r w:rsidRPr="00876136">
              <w:t>Confidential</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B73A40" w14:textId="77777777" w:rsidR="00806FC4" w:rsidRPr="00876136" w:rsidRDefault="00806FC4" w:rsidP="00C74315">
            <w:r w:rsidRPr="00876136">
              <w:t>AIRBUS</w:t>
            </w:r>
          </w:p>
        </w:tc>
      </w:tr>
    </w:tbl>
    <w:p w14:paraId="6B13AD64" w14:textId="77777777" w:rsidR="00806FC4" w:rsidRPr="00876136" w:rsidRDefault="00806FC4" w:rsidP="00D95FBE">
      <w:pPr>
        <w:pStyle w:val="Heading3"/>
      </w:pPr>
      <w:bookmarkStart w:id="16" w:name="_Toc412832581"/>
      <w:r w:rsidRPr="00876136">
        <w:t>T1.4 - Industrial Use Cases for Turkish Consortium [MANTIS + UNIT + KOCSISTEM + HISBIM]</w:t>
      </w:r>
      <w:bookmarkEnd w:id="16"/>
    </w:p>
    <w:tbl>
      <w:tblPr>
        <w:tblW w:w="5000" w:type="pct"/>
        <w:tblCellMar>
          <w:top w:w="15" w:type="dxa"/>
          <w:left w:w="15" w:type="dxa"/>
          <w:bottom w:w="15" w:type="dxa"/>
          <w:right w:w="15" w:type="dxa"/>
        </w:tblCellMar>
        <w:tblLook w:val="04A0" w:firstRow="1" w:lastRow="0" w:firstColumn="1" w:lastColumn="0" w:noHBand="0" w:noVBand="1"/>
      </w:tblPr>
      <w:tblGrid>
        <w:gridCol w:w="1700"/>
        <w:gridCol w:w="8284"/>
        <w:gridCol w:w="832"/>
        <w:gridCol w:w="1686"/>
        <w:gridCol w:w="2880"/>
      </w:tblGrid>
      <w:tr w:rsidR="00806FC4" w:rsidRPr="00876136" w14:paraId="519443C8" w14:textId="77777777" w:rsidTr="00925E92">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EFB875" w14:textId="77777777" w:rsidR="00806FC4" w:rsidRPr="00876136" w:rsidRDefault="00806FC4" w:rsidP="00C74315">
            <w:pPr>
              <w:rPr>
                <w:b/>
              </w:rPr>
            </w:pPr>
            <w:r w:rsidRPr="00876136">
              <w:rPr>
                <w:b/>
              </w:rPr>
              <w:t>Month</w:t>
            </w:r>
          </w:p>
        </w:tc>
        <w:tc>
          <w:tcPr>
            <w:tcW w:w="269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844655" w14:textId="77777777" w:rsidR="00806FC4" w:rsidRPr="00876136" w:rsidRDefault="00806FC4" w:rsidP="00C74315">
            <w:pPr>
              <w:rPr>
                <w:b/>
              </w:rPr>
            </w:pPr>
            <w:r w:rsidRPr="00876136">
              <w:rPr>
                <w:b/>
              </w:rPr>
              <w:t>Deliverable</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8AFF06" w14:textId="77777777" w:rsidR="00806FC4" w:rsidRPr="00876136" w:rsidRDefault="00806FC4" w:rsidP="00C74315">
            <w:pPr>
              <w:rPr>
                <w:b/>
              </w:rPr>
            </w:pPr>
            <w:r w:rsidRPr="00876136">
              <w:rPr>
                <w:b/>
              </w:rPr>
              <w:t>Type</w:t>
            </w:r>
          </w:p>
        </w:tc>
        <w:tc>
          <w:tcPr>
            <w:tcW w:w="54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666259" w14:textId="77777777" w:rsidR="00806FC4" w:rsidRPr="00876136" w:rsidRDefault="00806FC4" w:rsidP="00C74315">
            <w:pPr>
              <w:rPr>
                <w:b/>
              </w:rPr>
            </w:pPr>
            <w:r w:rsidRPr="00876136">
              <w:rPr>
                <w:b/>
              </w:rPr>
              <w:t>Access</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D7A9A7" w14:textId="77777777" w:rsidR="00806FC4" w:rsidRPr="00876136" w:rsidRDefault="00806FC4" w:rsidP="00C74315">
            <w:pPr>
              <w:rPr>
                <w:b/>
              </w:rPr>
            </w:pPr>
            <w:r w:rsidRPr="00876136">
              <w:rPr>
                <w:b/>
              </w:rPr>
              <w:t>Leader</w:t>
            </w:r>
          </w:p>
        </w:tc>
      </w:tr>
      <w:tr w:rsidR="00806FC4" w:rsidRPr="00876136" w14:paraId="41742E77"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F940E0" w14:textId="77777777" w:rsidR="00806FC4" w:rsidRPr="00876136" w:rsidRDefault="00806FC4" w:rsidP="00C74315">
            <w:r w:rsidRPr="00876136">
              <w:t>[M3 -&gt; M7]</w:t>
            </w:r>
          </w:p>
        </w:tc>
        <w:tc>
          <w:tcPr>
            <w:tcW w:w="269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83A9675" w14:textId="77777777" w:rsidR="00806FC4" w:rsidRPr="00876136" w:rsidRDefault="00806FC4" w:rsidP="00C74315">
            <w:r w:rsidRPr="00876136">
              <w:t>D1.4.1 Report: Industrial Use Cases for Turkish Consortium</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AAF279" w14:textId="77777777" w:rsidR="00806FC4" w:rsidRPr="00876136" w:rsidRDefault="00806FC4" w:rsidP="00C74315">
            <w:r w:rsidRPr="00876136">
              <w:t>Doc.</w:t>
            </w:r>
          </w:p>
        </w:tc>
        <w:tc>
          <w:tcPr>
            <w:tcW w:w="54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250257"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D7C383" w14:textId="77777777" w:rsidR="00806FC4" w:rsidRPr="00876136" w:rsidRDefault="00806FC4" w:rsidP="00C74315">
            <w:r w:rsidRPr="00876136">
              <w:t>MANTIS</w:t>
            </w:r>
          </w:p>
        </w:tc>
      </w:tr>
      <w:tr w:rsidR="00806FC4" w:rsidRPr="00876136" w14:paraId="47662AD9"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2755B6" w14:textId="77777777" w:rsidR="00806FC4" w:rsidRPr="00876136" w:rsidRDefault="00806FC4" w:rsidP="00C74315">
            <w:r w:rsidRPr="00876136">
              <w:t>[M3 -&gt; M7]</w:t>
            </w:r>
          </w:p>
        </w:tc>
        <w:tc>
          <w:tcPr>
            <w:tcW w:w="269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0FEFB8" w14:textId="77777777" w:rsidR="00806FC4" w:rsidRPr="00876136" w:rsidRDefault="00806FC4" w:rsidP="00C74315">
            <w:r w:rsidRPr="00876136">
              <w:t>D1.4.2 Data: Corpus for D1.3.1 (public part)</w:t>
            </w:r>
          </w:p>
        </w:tc>
        <w:tc>
          <w:tcPr>
            <w:tcW w:w="27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6C666B" w14:textId="77777777" w:rsidR="00806FC4" w:rsidRPr="00876136" w:rsidRDefault="00806FC4" w:rsidP="00C74315">
            <w:r w:rsidRPr="00876136">
              <w:t>SW</w:t>
            </w:r>
          </w:p>
        </w:tc>
        <w:tc>
          <w:tcPr>
            <w:tcW w:w="548"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4A20B62"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79B99C0" w14:textId="77777777" w:rsidR="00806FC4" w:rsidRPr="00876136" w:rsidRDefault="00806FC4" w:rsidP="00C74315">
            <w:r w:rsidRPr="00876136">
              <w:t>MANTIS</w:t>
            </w:r>
          </w:p>
        </w:tc>
      </w:tr>
      <w:tr w:rsidR="00806FC4" w:rsidRPr="00876136" w14:paraId="557246E9"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586A757" w14:textId="77777777" w:rsidR="00806FC4" w:rsidRPr="00876136" w:rsidRDefault="00806FC4" w:rsidP="00C74315">
            <w:r w:rsidRPr="00876136">
              <w:t>[M3 -&gt; M7]</w:t>
            </w:r>
          </w:p>
        </w:tc>
        <w:tc>
          <w:tcPr>
            <w:tcW w:w="269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CE8CA6" w14:textId="77777777" w:rsidR="00806FC4" w:rsidRPr="00876136" w:rsidRDefault="00806FC4" w:rsidP="00C74315">
            <w:r w:rsidRPr="00876136">
              <w:t>D1.4.3 Data: Corpus for D1.3.1 (confidential part)</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3F68030" w14:textId="77777777" w:rsidR="00806FC4" w:rsidRPr="00876136" w:rsidRDefault="00806FC4" w:rsidP="00C74315">
            <w:r w:rsidRPr="00876136">
              <w:t>SW</w:t>
            </w:r>
          </w:p>
        </w:tc>
        <w:tc>
          <w:tcPr>
            <w:tcW w:w="54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A0A102" w14:textId="77777777" w:rsidR="00806FC4" w:rsidRPr="00876136" w:rsidRDefault="00806FC4" w:rsidP="00C74315">
            <w:r w:rsidRPr="00876136">
              <w:t>Confidential</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4D8EF6" w14:textId="77777777" w:rsidR="00806FC4" w:rsidRPr="00876136" w:rsidRDefault="00806FC4" w:rsidP="00C74315">
            <w:r w:rsidRPr="00876136">
              <w:t>MANTIS</w:t>
            </w:r>
          </w:p>
        </w:tc>
      </w:tr>
    </w:tbl>
    <w:p w14:paraId="1C1746CB" w14:textId="3F957FEF" w:rsidR="00806FC4" w:rsidRPr="00876136" w:rsidRDefault="00806FC4" w:rsidP="00D95FBE">
      <w:pPr>
        <w:pStyle w:val="Heading3"/>
      </w:pPr>
      <w:bookmarkStart w:id="17" w:name="_Toc412832582"/>
      <w:r w:rsidRPr="00876136">
        <w:t xml:space="preserve">T1.5 - Consolidated User Requirements [SA -&gt; AIRBUS + OBEO + MANTIS </w:t>
      </w:r>
      <w:ins w:id="18" w:author="Ferhat Erata" w:date="2015-02-27T19:06:00Z">
        <w:r w:rsidR="00CB720E">
          <w:t>+</w:t>
        </w:r>
      </w:ins>
      <w:ins w:id="19" w:author="Ferhat Erata" w:date="2015-02-27T18:13:00Z">
        <w:r w:rsidR="00E81B83">
          <w:t xml:space="preserve"> </w:t>
        </w:r>
      </w:ins>
      <w:ins w:id="20" w:author="Ferhat Erata" w:date="2015-02-27T18:12:00Z">
        <w:r w:rsidR="00A66115">
          <w:t>SOGETI</w:t>
        </w:r>
      </w:ins>
      <w:r w:rsidRPr="00876136">
        <w:t>]</w:t>
      </w:r>
      <w:bookmarkEnd w:id="17"/>
    </w:p>
    <w:tbl>
      <w:tblPr>
        <w:tblW w:w="5000" w:type="pct"/>
        <w:tblCellMar>
          <w:top w:w="15" w:type="dxa"/>
          <w:left w:w="15" w:type="dxa"/>
          <w:bottom w:w="15" w:type="dxa"/>
          <w:right w:w="15" w:type="dxa"/>
        </w:tblCellMar>
        <w:tblLook w:val="04A0" w:firstRow="1" w:lastRow="0" w:firstColumn="1" w:lastColumn="0" w:noHBand="0" w:noVBand="1"/>
      </w:tblPr>
      <w:tblGrid>
        <w:gridCol w:w="1700"/>
        <w:gridCol w:w="8281"/>
        <w:gridCol w:w="832"/>
        <w:gridCol w:w="1689"/>
        <w:gridCol w:w="2880"/>
      </w:tblGrid>
      <w:tr w:rsidR="00806FC4" w:rsidRPr="00876136" w14:paraId="1884DFF5" w14:textId="77777777" w:rsidTr="00925E92">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038DAC" w14:textId="77777777" w:rsidR="00806FC4" w:rsidRPr="00876136" w:rsidRDefault="00806FC4" w:rsidP="00C74315">
            <w:pPr>
              <w:rPr>
                <w:b/>
              </w:rPr>
            </w:pPr>
            <w:r w:rsidRPr="00876136">
              <w:rPr>
                <w:b/>
              </w:rPr>
              <w:t>Month</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5ED49A" w14:textId="77777777" w:rsidR="00806FC4" w:rsidRPr="00876136" w:rsidRDefault="00806FC4" w:rsidP="00C74315">
            <w:pPr>
              <w:rPr>
                <w:b/>
              </w:rPr>
            </w:pPr>
            <w:r w:rsidRPr="00876136">
              <w:rPr>
                <w:b/>
              </w:rPr>
              <w:t>Deliverable</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0EFEF8" w14:textId="77777777" w:rsidR="00806FC4" w:rsidRPr="00876136" w:rsidRDefault="00806FC4" w:rsidP="00C74315">
            <w:pPr>
              <w:rPr>
                <w:b/>
              </w:rPr>
            </w:pPr>
            <w:r w:rsidRPr="00876136">
              <w:rPr>
                <w:b/>
              </w:rPr>
              <w:t>Type</w:t>
            </w:r>
          </w:p>
        </w:tc>
        <w:tc>
          <w:tcPr>
            <w:tcW w:w="54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5866EF" w14:textId="77777777" w:rsidR="00806FC4" w:rsidRPr="00876136" w:rsidRDefault="00806FC4" w:rsidP="00C74315">
            <w:pPr>
              <w:rPr>
                <w:b/>
              </w:rPr>
            </w:pPr>
            <w:r w:rsidRPr="00876136">
              <w:rPr>
                <w:b/>
              </w:rPr>
              <w:t>Access</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8719598" w14:textId="77777777" w:rsidR="00806FC4" w:rsidRPr="00876136" w:rsidRDefault="00806FC4" w:rsidP="00C74315">
            <w:pPr>
              <w:rPr>
                <w:b/>
              </w:rPr>
            </w:pPr>
            <w:r w:rsidRPr="00876136">
              <w:rPr>
                <w:b/>
              </w:rPr>
              <w:t>Leader</w:t>
            </w:r>
          </w:p>
        </w:tc>
      </w:tr>
      <w:tr w:rsidR="00806FC4" w:rsidRPr="00876136" w14:paraId="0998A958"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907785" w14:textId="77777777" w:rsidR="00806FC4" w:rsidRPr="00876136" w:rsidRDefault="00806FC4" w:rsidP="00C74315">
            <w:r w:rsidRPr="00876136">
              <w:t>[M3 -&gt; M7]</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460807" w14:textId="77777777" w:rsidR="00806FC4" w:rsidRPr="00876136" w:rsidRDefault="00806FC4" w:rsidP="00C74315">
            <w:r w:rsidRPr="00876136">
              <w:t>D1.5.1 Report: User Requirements Document (URD) for ModelWriter</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AEBECC" w14:textId="77777777" w:rsidR="00806FC4" w:rsidRPr="00876136" w:rsidRDefault="00806FC4" w:rsidP="00C74315">
            <w:r w:rsidRPr="00876136">
              <w:t>Doc.</w:t>
            </w:r>
          </w:p>
        </w:tc>
        <w:tc>
          <w:tcPr>
            <w:tcW w:w="54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4DA722D"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5AE890" w14:textId="61121F91" w:rsidR="00806FC4" w:rsidRPr="00876136" w:rsidRDefault="00806FC4" w:rsidP="009F43C2">
            <w:r w:rsidRPr="00876136">
              <w:t>SA</w:t>
            </w:r>
            <w:ins w:id="21" w:author="Ferhat Erata" w:date="2015-02-27T18:17:00Z">
              <w:r w:rsidR="009F43C2">
                <w:t xml:space="preserve"> </w:t>
              </w:r>
              <w:r w:rsidR="009F43C2" w:rsidRPr="00876136">
                <w:t>-&gt; UNIT</w:t>
              </w:r>
            </w:ins>
          </w:p>
        </w:tc>
      </w:tr>
    </w:tbl>
    <w:p w14:paraId="40A53DF4" w14:textId="77777777" w:rsidR="00806FC4" w:rsidRPr="00876136" w:rsidRDefault="00806FC4" w:rsidP="00D95FBE">
      <w:pPr>
        <w:pStyle w:val="Heading3"/>
      </w:pPr>
      <w:bookmarkStart w:id="22" w:name="_Toc412832583"/>
      <w:r w:rsidRPr="00876136">
        <w:t>T1.6 - User Requirements Review [SA -&gt; AIRBUS + UNIT + KOCSISTEM + KUL + ALL]</w:t>
      </w:r>
      <w:bookmarkEnd w:id="22"/>
    </w:p>
    <w:tbl>
      <w:tblPr>
        <w:tblW w:w="5000" w:type="pct"/>
        <w:tblCellMar>
          <w:top w:w="15" w:type="dxa"/>
          <w:left w:w="15" w:type="dxa"/>
          <w:bottom w:w="15" w:type="dxa"/>
          <w:right w:w="15" w:type="dxa"/>
        </w:tblCellMar>
        <w:tblLook w:val="04A0" w:firstRow="1" w:lastRow="0" w:firstColumn="1" w:lastColumn="0" w:noHBand="0" w:noVBand="1"/>
      </w:tblPr>
      <w:tblGrid>
        <w:gridCol w:w="1700"/>
        <w:gridCol w:w="8284"/>
        <w:gridCol w:w="832"/>
        <w:gridCol w:w="1686"/>
        <w:gridCol w:w="2880"/>
      </w:tblGrid>
      <w:tr w:rsidR="00806FC4" w:rsidRPr="00876136" w14:paraId="72B7859F" w14:textId="77777777" w:rsidTr="00925E92">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E46A132" w14:textId="77777777" w:rsidR="00806FC4" w:rsidRPr="00876136" w:rsidRDefault="00806FC4" w:rsidP="00C74315">
            <w:pPr>
              <w:rPr>
                <w:b/>
              </w:rPr>
            </w:pPr>
            <w:r w:rsidRPr="00876136">
              <w:rPr>
                <w:b/>
              </w:rPr>
              <w:lastRenderedPageBreak/>
              <w:t>Month</w:t>
            </w:r>
          </w:p>
        </w:tc>
        <w:tc>
          <w:tcPr>
            <w:tcW w:w="269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A2AFB1" w14:textId="77777777" w:rsidR="00806FC4" w:rsidRPr="00876136" w:rsidRDefault="00806FC4" w:rsidP="00C74315">
            <w:pPr>
              <w:rPr>
                <w:b/>
              </w:rPr>
            </w:pPr>
            <w:r w:rsidRPr="00876136">
              <w:rPr>
                <w:b/>
              </w:rPr>
              <w:t>Deliverable</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3AD970" w14:textId="77777777" w:rsidR="00806FC4" w:rsidRPr="00876136" w:rsidRDefault="00806FC4" w:rsidP="00C74315">
            <w:pPr>
              <w:rPr>
                <w:b/>
              </w:rPr>
            </w:pPr>
            <w:r w:rsidRPr="00876136">
              <w:rPr>
                <w:b/>
              </w:rPr>
              <w:t>Type</w:t>
            </w:r>
          </w:p>
        </w:tc>
        <w:tc>
          <w:tcPr>
            <w:tcW w:w="54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B48A1C" w14:textId="77777777" w:rsidR="00806FC4" w:rsidRPr="00876136" w:rsidRDefault="00806FC4" w:rsidP="00C74315">
            <w:pPr>
              <w:rPr>
                <w:b/>
              </w:rPr>
            </w:pPr>
            <w:r w:rsidRPr="00876136">
              <w:rPr>
                <w:b/>
              </w:rPr>
              <w:t>Access</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2327B8" w14:textId="77777777" w:rsidR="00806FC4" w:rsidRPr="00876136" w:rsidRDefault="00806FC4" w:rsidP="00C74315">
            <w:pPr>
              <w:rPr>
                <w:b/>
              </w:rPr>
            </w:pPr>
            <w:r w:rsidRPr="00876136">
              <w:rPr>
                <w:b/>
              </w:rPr>
              <w:t>Leader</w:t>
            </w:r>
          </w:p>
        </w:tc>
      </w:tr>
      <w:tr w:rsidR="00806FC4" w:rsidRPr="00876136" w14:paraId="7501FA7A"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8E256B" w14:textId="77777777" w:rsidR="00806FC4" w:rsidRPr="00876136" w:rsidRDefault="00806FC4" w:rsidP="00C74315">
            <w:r w:rsidRPr="00876136">
              <w:t>[M3 -&gt; M7]</w:t>
            </w:r>
          </w:p>
        </w:tc>
        <w:tc>
          <w:tcPr>
            <w:tcW w:w="269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3E28B4" w14:textId="77777777" w:rsidR="00806FC4" w:rsidRPr="00876136" w:rsidRDefault="00806FC4" w:rsidP="00C74315">
            <w:commentRangeStart w:id="23"/>
            <w:r w:rsidRPr="00876136">
              <w:t xml:space="preserve">D1.6.1 </w:t>
            </w:r>
            <w:commentRangeEnd w:id="23"/>
            <w:r w:rsidR="005112F5">
              <w:rPr>
                <w:rStyle w:val="CommentReference"/>
              </w:rPr>
              <w:commentReference w:id="23"/>
            </w:r>
            <w:r w:rsidRPr="00876136">
              <w:t>Report: Minutes of the User Requirements Review meeting</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AC4906" w14:textId="77777777" w:rsidR="00806FC4" w:rsidRPr="00876136" w:rsidRDefault="00806FC4" w:rsidP="00C74315">
            <w:r w:rsidRPr="00876136">
              <w:t>Doc.</w:t>
            </w:r>
          </w:p>
        </w:tc>
        <w:tc>
          <w:tcPr>
            <w:tcW w:w="54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7A3789"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B139C4" w14:textId="7F971E52" w:rsidR="00806FC4" w:rsidRPr="00876136" w:rsidRDefault="00806FC4" w:rsidP="00C74315">
            <w:r w:rsidRPr="00876136">
              <w:t xml:space="preserve">SA </w:t>
            </w:r>
            <w:ins w:id="24" w:author="Ferhat Erata" w:date="2015-02-24T13:24:00Z">
              <w:r w:rsidR="00C3256A">
                <w:t>-&gt; HISBIM</w:t>
              </w:r>
            </w:ins>
          </w:p>
        </w:tc>
      </w:tr>
    </w:tbl>
    <w:p w14:paraId="67F31833" w14:textId="5943A1BC" w:rsidR="00806FC4" w:rsidRPr="00876136" w:rsidRDefault="00806FC4" w:rsidP="00D95FBE">
      <w:pPr>
        <w:pStyle w:val="Heading3"/>
      </w:pPr>
      <w:bookmarkStart w:id="25" w:name="_Toc412832584"/>
      <w:r w:rsidRPr="00876136">
        <w:t>T1.7 - Software Requirements [SA -&gt; AIRBUS + LORIA + UNIT + MANTIS + OBEO</w:t>
      </w:r>
      <w:ins w:id="26" w:author="Ferhat Erata" w:date="2015-02-27T18:14:00Z">
        <w:r w:rsidR="00E81B83">
          <w:t xml:space="preserve"> </w:t>
        </w:r>
      </w:ins>
      <w:ins w:id="27" w:author="Ferhat Erata" w:date="2015-02-27T19:06:00Z">
        <w:r w:rsidR="00CB720E">
          <w:t>+</w:t>
        </w:r>
      </w:ins>
      <w:ins w:id="28" w:author="Ferhat Erata" w:date="2015-02-27T18:14:00Z">
        <w:r w:rsidR="00E81B83">
          <w:t xml:space="preserve"> SOGETI</w:t>
        </w:r>
      </w:ins>
      <w:r w:rsidRPr="00876136">
        <w:t>]</w:t>
      </w:r>
      <w:bookmarkEnd w:id="25"/>
    </w:p>
    <w:tbl>
      <w:tblPr>
        <w:tblW w:w="5000" w:type="pct"/>
        <w:tblCellMar>
          <w:top w:w="15" w:type="dxa"/>
          <w:left w:w="15" w:type="dxa"/>
          <w:bottom w:w="15" w:type="dxa"/>
          <w:right w:w="15" w:type="dxa"/>
        </w:tblCellMar>
        <w:tblLook w:val="04A0" w:firstRow="1" w:lastRow="0" w:firstColumn="1" w:lastColumn="0" w:noHBand="0" w:noVBand="1"/>
      </w:tblPr>
      <w:tblGrid>
        <w:gridCol w:w="1701"/>
        <w:gridCol w:w="8279"/>
        <w:gridCol w:w="901"/>
        <w:gridCol w:w="1621"/>
        <w:gridCol w:w="2880"/>
      </w:tblGrid>
      <w:tr w:rsidR="00806FC4" w:rsidRPr="00876136" w14:paraId="751744D6" w14:textId="77777777" w:rsidTr="00925E92">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F43C5C" w14:textId="77777777" w:rsidR="00806FC4" w:rsidRPr="00876136" w:rsidRDefault="00806FC4" w:rsidP="00C74315">
            <w:pPr>
              <w:rPr>
                <w:b/>
              </w:rPr>
            </w:pPr>
            <w:r w:rsidRPr="00876136">
              <w:rPr>
                <w:b/>
              </w:rPr>
              <w:t>Month</w:t>
            </w:r>
          </w:p>
        </w:tc>
        <w:tc>
          <w:tcPr>
            <w:tcW w:w="269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BBC7B79" w14:textId="77777777" w:rsidR="00806FC4" w:rsidRPr="00876136" w:rsidRDefault="00806FC4" w:rsidP="00C74315">
            <w:pPr>
              <w:rPr>
                <w:b/>
              </w:rPr>
            </w:pPr>
            <w:r w:rsidRPr="00876136">
              <w:rPr>
                <w:b/>
              </w:rPr>
              <w:t>Deliverable</w:t>
            </w:r>
          </w:p>
        </w:tc>
        <w:tc>
          <w:tcPr>
            <w:tcW w:w="29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D9BA16" w14:textId="77777777" w:rsidR="00806FC4" w:rsidRPr="00876136" w:rsidRDefault="00806FC4" w:rsidP="00C74315">
            <w:pPr>
              <w:rPr>
                <w:b/>
              </w:rPr>
            </w:pPr>
            <w:r w:rsidRPr="00876136">
              <w:rPr>
                <w:b/>
              </w:rPr>
              <w:t>Type</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C48B7A" w14:textId="77777777" w:rsidR="00806FC4" w:rsidRPr="00876136" w:rsidRDefault="00806FC4" w:rsidP="00C74315">
            <w:pPr>
              <w:rPr>
                <w:b/>
              </w:rPr>
            </w:pPr>
            <w:r w:rsidRPr="00876136">
              <w:rPr>
                <w:b/>
              </w:rPr>
              <w:t>Access</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27849D" w14:textId="77777777" w:rsidR="00806FC4" w:rsidRPr="00876136" w:rsidRDefault="00806FC4" w:rsidP="00C74315">
            <w:pPr>
              <w:rPr>
                <w:b/>
              </w:rPr>
            </w:pPr>
            <w:r w:rsidRPr="00876136">
              <w:rPr>
                <w:b/>
              </w:rPr>
              <w:t>Leader</w:t>
            </w:r>
          </w:p>
        </w:tc>
      </w:tr>
      <w:tr w:rsidR="00806FC4" w:rsidRPr="00876136" w14:paraId="4889CD64"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B8C2BA" w14:textId="77777777" w:rsidR="00806FC4" w:rsidRPr="00876136" w:rsidRDefault="00806FC4" w:rsidP="00C74315">
            <w:r w:rsidRPr="00876136">
              <w:t>[M5 -&gt; M9]</w:t>
            </w:r>
          </w:p>
        </w:tc>
        <w:tc>
          <w:tcPr>
            <w:tcW w:w="269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3130C27" w14:textId="77777777" w:rsidR="00806FC4" w:rsidRPr="00876136" w:rsidRDefault="00806FC4" w:rsidP="00C74315">
            <w:r w:rsidRPr="00876136">
              <w:t>D1.7.1 Report: Software Requirements Document (SRD) for ModelWriter</w:t>
            </w:r>
          </w:p>
        </w:tc>
        <w:tc>
          <w:tcPr>
            <w:tcW w:w="29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C5D896" w14:textId="77777777" w:rsidR="00806FC4" w:rsidRPr="00876136" w:rsidRDefault="00806FC4" w:rsidP="00C74315">
            <w:r w:rsidRPr="00876136">
              <w:t>Doc.</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12B09D"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0E3164" w14:textId="5B0CFB6E" w:rsidR="00806FC4" w:rsidRPr="00876136" w:rsidRDefault="00806FC4" w:rsidP="00C13003">
            <w:r w:rsidRPr="00876136">
              <w:t xml:space="preserve">SA -&gt; </w:t>
            </w:r>
            <w:ins w:id="29" w:author="Ferhat Erata" w:date="2015-02-27T18:20:00Z">
              <w:r w:rsidR="00C13003" w:rsidRPr="00876136">
                <w:t>KOCSISTEM</w:t>
              </w:r>
            </w:ins>
          </w:p>
        </w:tc>
      </w:tr>
    </w:tbl>
    <w:p w14:paraId="69994187" w14:textId="77777777" w:rsidR="00806FC4" w:rsidRPr="00876136" w:rsidRDefault="00806FC4" w:rsidP="00D95FBE">
      <w:pPr>
        <w:pStyle w:val="Heading3"/>
      </w:pPr>
      <w:bookmarkStart w:id="30" w:name="_Toc412832585"/>
      <w:r w:rsidRPr="00876136">
        <w:t>T1.8 - Software Requirements Review [SA -&gt; AIRBUS + UNIT + KOCSISTEM + ALL]</w:t>
      </w:r>
      <w:bookmarkEnd w:id="30"/>
    </w:p>
    <w:tbl>
      <w:tblPr>
        <w:tblW w:w="5000" w:type="pct"/>
        <w:tblCellMar>
          <w:top w:w="15" w:type="dxa"/>
          <w:left w:w="15" w:type="dxa"/>
          <w:bottom w:w="15" w:type="dxa"/>
          <w:right w:w="15" w:type="dxa"/>
        </w:tblCellMar>
        <w:tblLook w:val="04A0" w:firstRow="1" w:lastRow="0" w:firstColumn="1" w:lastColumn="0" w:noHBand="0" w:noVBand="1"/>
      </w:tblPr>
      <w:tblGrid>
        <w:gridCol w:w="1701"/>
        <w:gridCol w:w="8282"/>
        <w:gridCol w:w="898"/>
        <w:gridCol w:w="1621"/>
        <w:gridCol w:w="2880"/>
      </w:tblGrid>
      <w:tr w:rsidR="00806FC4" w:rsidRPr="00876136" w14:paraId="4D41EB1D" w14:textId="77777777" w:rsidTr="00925E92">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73CDD5" w14:textId="77777777" w:rsidR="00806FC4" w:rsidRPr="00876136" w:rsidRDefault="00806FC4" w:rsidP="00C74315">
            <w:r w:rsidRPr="00876136">
              <w:t>Month</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AC2C88" w14:textId="77777777" w:rsidR="00806FC4" w:rsidRPr="00876136" w:rsidRDefault="00806FC4" w:rsidP="00C74315">
            <w:r w:rsidRPr="00876136">
              <w:t>Deliverable</w:t>
            </w:r>
          </w:p>
        </w:tc>
        <w:tc>
          <w:tcPr>
            <w:tcW w:w="2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355A8A" w14:textId="77777777" w:rsidR="00806FC4" w:rsidRPr="00876136" w:rsidRDefault="00806FC4" w:rsidP="00C74315">
            <w:r w:rsidRPr="00876136">
              <w:t>Type</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DF20CC" w14:textId="77777777" w:rsidR="00806FC4" w:rsidRPr="00876136" w:rsidRDefault="00806FC4" w:rsidP="00C74315">
            <w:r w:rsidRPr="00876136">
              <w:t>Access</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FA0294" w14:textId="77777777" w:rsidR="00806FC4" w:rsidRPr="00876136" w:rsidRDefault="00806FC4" w:rsidP="00C74315">
            <w:r w:rsidRPr="00876136">
              <w:t>Leader</w:t>
            </w:r>
          </w:p>
        </w:tc>
      </w:tr>
      <w:tr w:rsidR="00806FC4" w:rsidRPr="00876136" w14:paraId="6161F8DB"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E5A168" w14:textId="77777777" w:rsidR="00806FC4" w:rsidRPr="00876136" w:rsidRDefault="00806FC4" w:rsidP="00C74315">
            <w:r w:rsidRPr="00876136">
              <w:t>[M5 -&gt; M9]</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6E05DF" w14:textId="77777777" w:rsidR="00806FC4" w:rsidRPr="00876136" w:rsidRDefault="00806FC4" w:rsidP="00C74315">
            <w:r w:rsidRPr="00876136">
              <w:t>D1.8.1 Report: Minutes of the Software Requirements Review meeting</w:t>
            </w:r>
          </w:p>
        </w:tc>
        <w:tc>
          <w:tcPr>
            <w:tcW w:w="2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FE415DA" w14:textId="77777777" w:rsidR="00806FC4" w:rsidRPr="00876136" w:rsidRDefault="00806FC4" w:rsidP="00C74315">
            <w:r w:rsidRPr="00876136">
              <w:t>Doc.</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271DDF"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3B1A709" w14:textId="77777777" w:rsidR="00806FC4" w:rsidRPr="00876136" w:rsidRDefault="00806FC4" w:rsidP="00C74315">
            <w:r w:rsidRPr="00876136">
              <w:t>SA -&gt; AIRBUS</w:t>
            </w:r>
          </w:p>
        </w:tc>
      </w:tr>
    </w:tbl>
    <w:p w14:paraId="0694DBAE" w14:textId="2D33D78E" w:rsidR="00806FC4" w:rsidRPr="00876136" w:rsidRDefault="00806FC4" w:rsidP="00D95FBE">
      <w:pPr>
        <w:pStyle w:val="Heading3"/>
      </w:pPr>
      <w:bookmarkStart w:id="31" w:name="_Toc412832586"/>
      <w:r w:rsidRPr="00876136">
        <w:t xml:space="preserve">T1.9 - Annual Product Review [SA -&gt; AIRBUS + Country Coordinators - "Product Review </w:t>
      </w:r>
      <w:r w:rsidR="006E5E97" w:rsidRPr="00876136">
        <w:t>Committee</w:t>
      </w:r>
      <w:r w:rsidRPr="00876136">
        <w:t>"]</w:t>
      </w:r>
      <w:bookmarkEnd w:id="31"/>
    </w:p>
    <w:tbl>
      <w:tblPr>
        <w:tblW w:w="5000" w:type="pct"/>
        <w:tblCellMar>
          <w:top w:w="15" w:type="dxa"/>
          <w:left w:w="15" w:type="dxa"/>
          <w:bottom w:w="15" w:type="dxa"/>
          <w:right w:w="15" w:type="dxa"/>
        </w:tblCellMar>
        <w:tblLook w:val="04A0" w:firstRow="1" w:lastRow="0" w:firstColumn="1" w:lastColumn="0" w:noHBand="0" w:noVBand="1"/>
      </w:tblPr>
      <w:tblGrid>
        <w:gridCol w:w="1701"/>
        <w:gridCol w:w="8312"/>
        <w:gridCol w:w="868"/>
        <w:gridCol w:w="1621"/>
        <w:gridCol w:w="2880"/>
      </w:tblGrid>
      <w:tr w:rsidR="00806FC4" w:rsidRPr="00876136" w14:paraId="415E2F67" w14:textId="77777777" w:rsidTr="00925E92">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BC47D4" w14:textId="77777777" w:rsidR="00806FC4" w:rsidRPr="00876136" w:rsidRDefault="00806FC4" w:rsidP="00C74315">
            <w:r w:rsidRPr="00876136">
              <w:t>Month</w:t>
            </w:r>
          </w:p>
        </w:tc>
        <w:tc>
          <w:tcPr>
            <w:tcW w:w="270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1C4A89" w14:textId="77777777" w:rsidR="00806FC4" w:rsidRPr="00876136" w:rsidRDefault="00806FC4" w:rsidP="00C74315">
            <w:r w:rsidRPr="00876136">
              <w:t>Deliverable</w:t>
            </w:r>
          </w:p>
        </w:tc>
        <w:tc>
          <w:tcPr>
            <w:tcW w:w="28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643E4A" w14:textId="77777777" w:rsidR="00806FC4" w:rsidRPr="00876136" w:rsidRDefault="00806FC4" w:rsidP="00C74315">
            <w:r w:rsidRPr="00876136">
              <w:t>Type</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B67286" w14:textId="77777777" w:rsidR="00806FC4" w:rsidRPr="00876136" w:rsidRDefault="00806FC4" w:rsidP="00C74315">
            <w:r w:rsidRPr="00876136">
              <w:t>Access</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547020" w14:textId="77777777" w:rsidR="00806FC4" w:rsidRPr="00876136" w:rsidRDefault="00806FC4" w:rsidP="00C74315">
            <w:r w:rsidRPr="00876136">
              <w:t>Leader</w:t>
            </w:r>
          </w:p>
        </w:tc>
      </w:tr>
      <w:tr w:rsidR="00806FC4" w:rsidRPr="00876136" w14:paraId="311FC267"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4D4999" w14:textId="77777777" w:rsidR="00806FC4" w:rsidRPr="00876136" w:rsidRDefault="00806FC4" w:rsidP="00C74315">
            <w:r w:rsidRPr="00876136">
              <w:t>[M13 -&gt; M15]</w:t>
            </w:r>
          </w:p>
        </w:tc>
        <w:tc>
          <w:tcPr>
            <w:tcW w:w="270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0D61DB" w14:textId="77777777" w:rsidR="00806FC4" w:rsidRPr="00876136" w:rsidRDefault="00806FC4" w:rsidP="00C74315">
            <w:r w:rsidRPr="00876136">
              <w:t>D1.9.1-1 Report: Annual Product Owner Review</w:t>
            </w:r>
          </w:p>
        </w:tc>
        <w:tc>
          <w:tcPr>
            <w:tcW w:w="28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6FB7EB" w14:textId="77777777" w:rsidR="00806FC4" w:rsidRPr="00876136" w:rsidRDefault="00806FC4" w:rsidP="00C74315">
            <w:r w:rsidRPr="00876136">
              <w:t>Doc.</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EF9666"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69B3B3" w14:textId="77777777" w:rsidR="00806FC4" w:rsidRPr="00876136" w:rsidRDefault="00806FC4" w:rsidP="00C74315">
            <w:r w:rsidRPr="00876136">
              <w:t>SA -&gt; AIRBUS</w:t>
            </w:r>
          </w:p>
        </w:tc>
      </w:tr>
      <w:tr w:rsidR="00806FC4" w:rsidRPr="00876136" w14:paraId="5A1F96E3"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A71C43C" w14:textId="77777777" w:rsidR="00806FC4" w:rsidRPr="00876136" w:rsidRDefault="00806FC4" w:rsidP="00C74315">
            <w:r w:rsidRPr="00876136">
              <w:t>[M25 -&gt; M26]</w:t>
            </w:r>
          </w:p>
        </w:tc>
        <w:tc>
          <w:tcPr>
            <w:tcW w:w="270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81EAF7" w14:textId="77777777" w:rsidR="00806FC4" w:rsidRPr="00876136" w:rsidRDefault="00806FC4" w:rsidP="00C74315">
            <w:r w:rsidRPr="00876136">
              <w:t>D1.9.1-2 Report: Annual Product Owner Review</w:t>
            </w:r>
          </w:p>
        </w:tc>
        <w:tc>
          <w:tcPr>
            <w:tcW w:w="28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81FF646" w14:textId="77777777" w:rsidR="00806FC4" w:rsidRPr="00876136" w:rsidRDefault="00806FC4" w:rsidP="00C74315">
            <w:r w:rsidRPr="00876136">
              <w:t>Doc.</w:t>
            </w:r>
          </w:p>
        </w:tc>
        <w:tc>
          <w:tcPr>
            <w:tcW w:w="52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37AE87"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C2F3561" w14:textId="77777777" w:rsidR="00806FC4" w:rsidRPr="00876136" w:rsidRDefault="00806FC4" w:rsidP="00C74315">
            <w:r w:rsidRPr="00876136">
              <w:t>SA -&gt; AIRBUS</w:t>
            </w:r>
          </w:p>
        </w:tc>
      </w:tr>
      <w:tr w:rsidR="00806FC4" w:rsidRPr="00876136" w14:paraId="3E5A3304" w14:textId="77777777" w:rsidTr="00925E92">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EC7BB4" w14:textId="77777777" w:rsidR="00806FC4" w:rsidRPr="00876136" w:rsidRDefault="00806FC4" w:rsidP="00C74315">
            <w:r w:rsidRPr="00876136">
              <w:t>[M37]</w:t>
            </w:r>
          </w:p>
        </w:tc>
        <w:tc>
          <w:tcPr>
            <w:tcW w:w="270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5257D1" w14:textId="77777777" w:rsidR="00806FC4" w:rsidRPr="00876136" w:rsidRDefault="00806FC4" w:rsidP="00C74315">
            <w:r w:rsidRPr="00876136">
              <w:t>D1.9.1-3 Report: Annual Product Owner Review</w:t>
            </w:r>
          </w:p>
        </w:tc>
        <w:tc>
          <w:tcPr>
            <w:tcW w:w="28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FFEC4E" w14:textId="77777777" w:rsidR="00806FC4" w:rsidRPr="00876136" w:rsidRDefault="00806FC4" w:rsidP="00C74315">
            <w:r w:rsidRPr="00876136">
              <w:t>Doc.</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193E15"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6F8BFC" w14:textId="77777777" w:rsidR="00806FC4" w:rsidRPr="00876136" w:rsidRDefault="00806FC4" w:rsidP="00C74315">
            <w:r w:rsidRPr="00876136">
              <w:t>SA -&gt; AIRBUS</w:t>
            </w:r>
          </w:p>
        </w:tc>
      </w:tr>
    </w:tbl>
    <w:p w14:paraId="2563EC95" w14:textId="77777777" w:rsidR="00806FC4" w:rsidRPr="00876136" w:rsidRDefault="00806FC4" w:rsidP="00D95FBE">
      <w:pPr>
        <w:pStyle w:val="Heading3"/>
      </w:pPr>
      <w:bookmarkStart w:id="32" w:name="_Toc412832587"/>
      <w:r w:rsidRPr="00876136">
        <w:t>T1.10 - Technical Risk Assessment and Management [OBEO + UNIT + KOCSISTEM + ALL]</w:t>
      </w:r>
      <w:bookmarkEnd w:id="32"/>
    </w:p>
    <w:tbl>
      <w:tblPr>
        <w:tblW w:w="5000" w:type="pct"/>
        <w:tblCellMar>
          <w:top w:w="15" w:type="dxa"/>
          <w:left w:w="15" w:type="dxa"/>
          <w:bottom w:w="15" w:type="dxa"/>
          <w:right w:w="15" w:type="dxa"/>
        </w:tblCellMar>
        <w:tblLook w:val="04A0" w:firstRow="1" w:lastRow="0" w:firstColumn="1" w:lastColumn="0" w:noHBand="0" w:noVBand="1"/>
      </w:tblPr>
      <w:tblGrid>
        <w:gridCol w:w="1701"/>
        <w:gridCol w:w="8282"/>
        <w:gridCol w:w="898"/>
        <w:gridCol w:w="1621"/>
        <w:gridCol w:w="2880"/>
      </w:tblGrid>
      <w:tr w:rsidR="00806FC4" w:rsidRPr="00876136" w14:paraId="5F150D4D" w14:textId="77777777" w:rsidTr="0074157C">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77D897" w14:textId="77777777" w:rsidR="00806FC4" w:rsidRPr="00876136" w:rsidRDefault="00806FC4" w:rsidP="00C74315">
            <w:r w:rsidRPr="00876136">
              <w:t>Month</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BCBEC4" w14:textId="77777777" w:rsidR="00806FC4" w:rsidRPr="00876136" w:rsidRDefault="00806FC4" w:rsidP="00C74315">
            <w:r w:rsidRPr="00876136">
              <w:t>Deliverable</w:t>
            </w:r>
          </w:p>
        </w:tc>
        <w:tc>
          <w:tcPr>
            <w:tcW w:w="2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EF61F6" w14:textId="77777777" w:rsidR="00806FC4" w:rsidRPr="00876136" w:rsidRDefault="00806FC4" w:rsidP="00C74315">
            <w:r w:rsidRPr="00876136">
              <w:t>Type</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8DDE68" w14:textId="77777777" w:rsidR="00806FC4" w:rsidRPr="00876136" w:rsidRDefault="00806FC4" w:rsidP="00C74315">
            <w:r w:rsidRPr="00876136">
              <w:t>Access</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99EC8F" w14:textId="77777777" w:rsidR="00806FC4" w:rsidRPr="00876136" w:rsidRDefault="00806FC4" w:rsidP="00C74315">
            <w:r w:rsidRPr="00876136">
              <w:t>Leader</w:t>
            </w:r>
          </w:p>
        </w:tc>
      </w:tr>
      <w:tr w:rsidR="00806FC4" w:rsidRPr="00876136" w14:paraId="7578447A" w14:textId="77777777" w:rsidTr="0074157C">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5AC3DA1" w14:textId="77777777" w:rsidR="00806FC4" w:rsidRPr="00876136" w:rsidRDefault="00806FC4" w:rsidP="00C74315">
            <w:r w:rsidRPr="00876136">
              <w:t>[M5 -&gt; M9]</w:t>
            </w:r>
          </w:p>
        </w:tc>
        <w:tc>
          <w:tcPr>
            <w:tcW w:w="26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BC53096" w14:textId="77777777" w:rsidR="00806FC4" w:rsidRPr="00876136" w:rsidRDefault="00806FC4" w:rsidP="00C74315">
            <w:r w:rsidRPr="00876136">
              <w:t>D1.10.1 Technical Risk Assessment Document</w:t>
            </w:r>
          </w:p>
        </w:tc>
        <w:tc>
          <w:tcPr>
            <w:tcW w:w="2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6E5E84C" w14:textId="77777777" w:rsidR="00806FC4" w:rsidRPr="00876136" w:rsidRDefault="00806FC4" w:rsidP="00C74315">
            <w:r w:rsidRPr="00876136">
              <w:t>Doc.</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0D848C"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A2E001" w14:textId="77777777" w:rsidR="00806FC4" w:rsidRPr="00876136" w:rsidRDefault="00806FC4" w:rsidP="00C74315">
            <w:r w:rsidRPr="00876136">
              <w:t>OBEO</w:t>
            </w:r>
          </w:p>
        </w:tc>
      </w:tr>
    </w:tbl>
    <w:p w14:paraId="6E68B4DB" w14:textId="77777777" w:rsidR="00C74315" w:rsidRPr="00876136" w:rsidRDefault="00C74315" w:rsidP="00C74315"/>
    <w:p w14:paraId="21E7EC6A" w14:textId="41EF1D2F" w:rsidR="00806FC4" w:rsidRPr="00876136" w:rsidRDefault="00806FC4" w:rsidP="00D95FBE">
      <w:pPr>
        <w:pStyle w:val="Heading2"/>
      </w:pPr>
      <w:bookmarkStart w:id="33" w:name="_Toc412832588"/>
      <w:commentRangeStart w:id="34"/>
      <w:r w:rsidRPr="00876136">
        <w:t>WP2 - Semantic Parsing and Generation of Documents and Documents Components (</w:t>
      </w:r>
      <w:commentRangeStart w:id="35"/>
      <w:r w:rsidRPr="00876136">
        <w:t>LORIA</w:t>
      </w:r>
      <w:commentRangeEnd w:id="35"/>
      <w:r w:rsidR="00DF0F39">
        <w:rPr>
          <w:rStyle w:val="CommentReference"/>
          <w:rFonts w:eastAsiaTheme="minorHAnsi" w:cstheme="minorBidi"/>
          <w:b w:val="0"/>
          <w:bCs w:val="0"/>
          <w:color w:val="auto"/>
        </w:rPr>
        <w:commentReference w:id="35"/>
      </w:r>
      <w:r w:rsidRPr="00876136">
        <w:t>)</w:t>
      </w:r>
      <w:commentRangeEnd w:id="34"/>
      <w:r w:rsidR="007B0F5A">
        <w:rPr>
          <w:rStyle w:val="CommentReference"/>
          <w:rFonts w:eastAsiaTheme="minorHAnsi" w:cstheme="minorBidi"/>
          <w:b w:val="0"/>
          <w:bCs w:val="0"/>
          <w:color w:val="auto"/>
        </w:rPr>
        <w:commentReference w:id="34"/>
      </w:r>
      <w:bookmarkEnd w:id="33"/>
    </w:p>
    <w:p w14:paraId="59656E28" w14:textId="30434C18" w:rsidR="00806FC4" w:rsidRPr="00876136" w:rsidRDefault="00806FC4" w:rsidP="00806FC4">
      <w:pPr>
        <w:pStyle w:val="NormalWeb"/>
        <w:spacing w:before="0" w:beforeAutospacing="0" w:after="225" w:afterAutospacing="0" w:line="336" w:lineRule="atLeast"/>
        <w:rPr>
          <w:rFonts w:asciiTheme="minorHAnsi" w:hAnsiTheme="minorHAnsi"/>
          <w:color w:val="333333"/>
          <w:sz w:val="21"/>
          <w:szCs w:val="21"/>
        </w:rPr>
      </w:pPr>
      <w:r w:rsidRPr="00876136">
        <w:rPr>
          <w:rFonts w:asciiTheme="minorHAnsi" w:hAnsiTheme="minorHAnsi"/>
          <w:noProof/>
          <w:color w:val="333333"/>
          <w:sz w:val="21"/>
          <w:szCs w:val="21"/>
        </w:rPr>
        <w:drawing>
          <wp:inline distT="0" distB="0" distL="0" distR="0" wp14:anchorId="568E3F0A" wp14:editId="0A1C0B2F">
            <wp:extent cx="4103758" cy="2476500"/>
            <wp:effectExtent l="0" t="0" r="0" b="0"/>
            <wp:docPr id="6" name="Picture 6" descr="WP2 - Cost &amp; Eff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WP2 - Cost &amp; Effor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2647" cy="2481864"/>
                    </a:xfrm>
                    <a:prstGeom prst="rect">
                      <a:avLst/>
                    </a:prstGeom>
                    <a:noFill/>
                    <a:ln>
                      <a:noFill/>
                    </a:ln>
                  </pic:spPr>
                </pic:pic>
              </a:graphicData>
            </a:graphic>
          </wp:inline>
        </w:drawing>
      </w:r>
      <w:r w:rsidR="002E07CC">
        <w:rPr>
          <w:rFonts w:asciiTheme="minorHAnsi" w:hAnsiTheme="minorHAnsi"/>
          <w:color w:val="333333"/>
          <w:sz w:val="21"/>
          <w:szCs w:val="21"/>
        </w:rPr>
        <w:t xml:space="preserve">  </w:t>
      </w:r>
      <w:r w:rsidR="00F35D7B">
        <w:rPr>
          <w:noProof/>
        </w:rPr>
        <w:drawing>
          <wp:inline distT="0" distB="0" distL="0" distR="0" wp14:anchorId="20CAFE86" wp14:editId="28772BBF">
            <wp:extent cx="4114800" cy="247343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4749" cy="2479419"/>
                    </a:xfrm>
                    <a:prstGeom prst="rect">
                      <a:avLst/>
                    </a:prstGeom>
                    <a:noFill/>
                  </pic:spPr>
                </pic:pic>
              </a:graphicData>
            </a:graphic>
          </wp:inline>
        </w:drawing>
      </w:r>
    </w:p>
    <w:p w14:paraId="233FD198" w14:textId="4939EB1E" w:rsidR="00806FC4" w:rsidRPr="00876136" w:rsidRDefault="00806FC4" w:rsidP="00D95FBE">
      <w:pPr>
        <w:pStyle w:val="Heading3"/>
      </w:pPr>
      <w:bookmarkStart w:id="36" w:name="_Toc412832589"/>
      <w:r w:rsidRPr="00876136">
        <w:t xml:space="preserve">T2.1 - Data Collection [LORIA + KUL -SA </w:t>
      </w:r>
      <w:ins w:id="37" w:author="Ferhat Erata" w:date="2015-02-27T19:06:00Z">
        <w:r w:rsidR="00CB720E">
          <w:t>+</w:t>
        </w:r>
      </w:ins>
      <w:r w:rsidRPr="00876136">
        <w:t xml:space="preserve"> OBEO </w:t>
      </w:r>
      <w:ins w:id="38" w:author="Ferhat Erata" w:date="2015-02-27T19:06:00Z">
        <w:r w:rsidR="00CB720E">
          <w:t>+</w:t>
        </w:r>
      </w:ins>
      <w:r w:rsidRPr="00876136">
        <w:t xml:space="preserve"> AIRBUS </w:t>
      </w:r>
      <w:ins w:id="39" w:author="Ferhat Erata" w:date="2015-02-27T19:06:00Z">
        <w:r w:rsidR="00CB720E">
          <w:t>+</w:t>
        </w:r>
      </w:ins>
      <w:ins w:id="40" w:author="Ferhat Erata" w:date="2015-02-25T19:35:00Z">
        <w:r w:rsidR="00E447DB">
          <w:t>SOGETI</w:t>
        </w:r>
      </w:ins>
      <w:r w:rsidRPr="00876136">
        <w:t>]</w:t>
      </w:r>
      <w:bookmarkEnd w:id="36"/>
    </w:p>
    <w:tbl>
      <w:tblPr>
        <w:tblW w:w="0" w:type="auto"/>
        <w:tblCellMar>
          <w:top w:w="15" w:type="dxa"/>
          <w:left w:w="15" w:type="dxa"/>
          <w:bottom w:w="15" w:type="dxa"/>
          <w:right w:w="15" w:type="dxa"/>
        </w:tblCellMar>
        <w:tblLook w:val="04A0" w:firstRow="1" w:lastRow="0" w:firstColumn="1" w:lastColumn="0" w:noHBand="0" w:noVBand="1"/>
      </w:tblPr>
      <w:tblGrid>
        <w:gridCol w:w="2062"/>
        <w:gridCol w:w="8640"/>
        <w:gridCol w:w="832"/>
        <w:gridCol w:w="1307"/>
        <w:gridCol w:w="2541"/>
      </w:tblGrid>
      <w:tr w:rsidR="00806FC4" w:rsidRPr="00876136" w14:paraId="7ADBEFEC" w14:textId="77777777" w:rsidTr="00680FD7">
        <w:trPr>
          <w:tblHeader/>
        </w:trPr>
        <w:tc>
          <w:tcPr>
            <w:tcW w:w="206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2587E9F" w14:textId="77777777" w:rsidR="00806FC4" w:rsidRPr="00876136" w:rsidRDefault="00806FC4" w:rsidP="00C74315">
            <w:pPr>
              <w:rPr>
                <w:b/>
              </w:rPr>
            </w:pPr>
            <w:r w:rsidRPr="00876136">
              <w:rPr>
                <w:b/>
              </w:rPr>
              <w:t>Month</w:t>
            </w:r>
          </w:p>
        </w:tc>
        <w:tc>
          <w:tcPr>
            <w:tcW w:w="864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FE81C2" w14:textId="77777777" w:rsidR="00806FC4" w:rsidRPr="00876136" w:rsidRDefault="00806FC4" w:rsidP="00C74315">
            <w:pPr>
              <w:rPr>
                <w:b/>
              </w:rPr>
            </w:pPr>
            <w:r w:rsidRPr="00876136">
              <w:rPr>
                <w:b/>
              </w:rPr>
              <w:t>Deliverable</w:t>
            </w:r>
          </w:p>
        </w:tc>
        <w:tc>
          <w:tcPr>
            <w:tcW w:w="83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C4F42C" w14:textId="77777777" w:rsidR="00806FC4" w:rsidRPr="00876136" w:rsidRDefault="00806FC4" w:rsidP="00C74315">
            <w:pPr>
              <w:rPr>
                <w:b/>
              </w:rPr>
            </w:pPr>
            <w:r w:rsidRPr="00876136">
              <w:rPr>
                <w:b/>
              </w:rPr>
              <w:t>Type</w:t>
            </w:r>
          </w:p>
        </w:tc>
        <w:tc>
          <w:tcPr>
            <w:tcW w:w="130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D83034" w14:textId="77777777" w:rsidR="00806FC4" w:rsidRPr="00876136" w:rsidRDefault="00806FC4" w:rsidP="00C74315">
            <w:pPr>
              <w:rPr>
                <w:b/>
              </w:rPr>
            </w:pPr>
            <w:r w:rsidRPr="00876136">
              <w:rPr>
                <w:b/>
              </w:rPr>
              <w:t>Access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7BDE3E0" w14:textId="77777777" w:rsidR="00806FC4" w:rsidRPr="00876136" w:rsidRDefault="00806FC4" w:rsidP="00C74315">
            <w:pPr>
              <w:rPr>
                <w:b/>
              </w:rPr>
            </w:pPr>
            <w:r w:rsidRPr="00876136">
              <w:rPr>
                <w:b/>
              </w:rPr>
              <w:t>Leader (Members)</w:t>
            </w:r>
          </w:p>
        </w:tc>
      </w:tr>
      <w:tr w:rsidR="00806FC4" w:rsidRPr="00876136" w14:paraId="30220341" w14:textId="77777777" w:rsidTr="00680FD7">
        <w:tc>
          <w:tcPr>
            <w:tcW w:w="206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29031FC" w14:textId="77777777" w:rsidR="00806FC4" w:rsidRPr="00876136" w:rsidRDefault="00806FC4" w:rsidP="00C74315">
            <w:r w:rsidRPr="00876136">
              <w:t>[M3 -&gt; M7 -&gt; M8]</w:t>
            </w:r>
          </w:p>
        </w:tc>
        <w:tc>
          <w:tcPr>
            <w:tcW w:w="864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0DA771F" w14:textId="77777777" w:rsidR="00806FC4" w:rsidRPr="00876136" w:rsidRDefault="00806FC4" w:rsidP="00C74315">
            <w:r w:rsidRPr="00876136">
              <w:t>D2.1.1 Report: Software Requirements - Evaluation of the natural language processing requirements set by the use cases</w:t>
            </w:r>
          </w:p>
        </w:tc>
        <w:tc>
          <w:tcPr>
            <w:tcW w:w="832"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18D3A6" w14:textId="77777777" w:rsidR="00806FC4" w:rsidRPr="00876136" w:rsidRDefault="00806FC4" w:rsidP="00C74315">
            <w:r w:rsidRPr="00876136">
              <w:t>Doc.</w:t>
            </w:r>
          </w:p>
        </w:tc>
        <w:tc>
          <w:tcPr>
            <w:tcW w:w="130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7C7D05" w14:textId="77777777" w:rsidR="00806FC4" w:rsidRPr="00876136" w:rsidRDefault="00806FC4" w:rsidP="00C74315">
            <w:r w:rsidRPr="00876136">
              <w:t>Public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D4EA02" w14:textId="60633167" w:rsidR="00806FC4" w:rsidRPr="00876136" w:rsidRDefault="00806FC4" w:rsidP="00C74315">
            <w:r w:rsidRPr="00876136">
              <w:t>LORIA (</w:t>
            </w:r>
            <w:ins w:id="41" w:author="Ferhat Erata" w:date="2015-02-24T14:11:00Z">
              <w:r w:rsidR="00B603F3">
                <w:t>KUL1</w:t>
              </w:r>
            </w:ins>
            <w:r w:rsidRPr="00876136">
              <w:t>)</w:t>
            </w:r>
          </w:p>
        </w:tc>
      </w:tr>
      <w:tr w:rsidR="00806FC4" w:rsidRPr="00876136" w14:paraId="2DA2D545" w14:textId="77777777" w:rsidTr="00680FD7">
        <w:tc>
          <w:tcPr>
            <w:tcW w:w="2062"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3E394C1" w14:textId="77777777" w:rsidR="00806FC4" w:rsidRPr="00876136" w:rsidRDefault="00806FC4" w:rsidP="00C74315">
            <w:r w:rsidRPr="00876136">
              <w:t>[M6 -&gt; M8]</w:t>
            </w:r>
          </w:p>
        </w:tc>
        <w:tc>
          <w:tcPr>
            <w:tcW w:w="864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CE762B" w14:textId="77777777" w:rsidR="00806FC4" w:rsidRPr="00876136" w:rsidRDefault="00806FC4" w:rsidP="00C74315">
            <w:r w:rsidRPr="00876136">
              <w:t>D2.1.2 Data: Corpora (Text, Knowledge, Bi-Texts) and Report: Documentation of the corpora</w:t>
            </w:r>
          </w:p>
        </w:tc>
        <w:tc>
          <w:tcPr>
            <w:tcW w:w="832"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984974" w14:textId="77777777" w:rsidR="00806FC4" w:rsidRPr="00876136" w:rsidRDefault="00806FC4" w:rsidP="00C74315">
            <w:r w:rsidRPr="00876136">
              <w:t>Doc.</w:t>
            </w:r>
          </w:p>
        </w:tc>
        <w:tc>
          <w:tcPr>
            <w:tcW w:w="130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846CE78" w14:textId="77777777" w:rsidR="00806FC4" w:rsidRPr="00876136" w:rsidRDefault="00806FC4" w:rsidP="00C74315">
            <w:r w:rsidRPr="00876136">
              <w:t>Public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6B9794" w14:textId="13E207F6" w:rsidR="00806FC4" w:rsidRPr="00876136" w:rsidRDefault="00806FC4" w:rsidP="00C74315">
            <w:r w:rsidRPr="00876136">
              <w:t xml:space="preserve">LORIA (OBEO, AIRBUS, </w:t>
            </w:r>
            <w:ins w:id="42" w:author="Ferhat Erata" w:date="2015-02-24T14:11:00Z">
              <w:r w:rsidR="00B603F3">
                <w:t>KUL1</w:t>
              </w:r>
            </w:ins>
            <w:r w:rsidRPr="00876136">
              <w:t>)</w:t>
            </w:r>
          </w:p>
        </w:tc>
      </w:tr>
    </w:tbl>
    <w:p w14:paraId="5ADC7D00" w14:textId="07CCDF2F" w:rsidR="00806FC4" w:rsidRPr="00876136" w:rsidRDefault="00806FC4" w:rsidP="00D95FBE">
      <w:pPr>
        <w:pStyle w:val="Heading3"/>
      </w:pPr>
      <w:bookmarkStart w:id="43" w:name="_Toc412832590"/>
      <w:r w:rsidRPr="00876136">
        <w:t>T2.2 - Hybrid approaches to semantic parsing [</w:t>
      </w:r>
      <w:ins w:id="44" w:author="Ferhat Erata" w:date="2015-02-24T14:11:00Z">
        <w:r w:rsidR="00B603F3">
          <w:t>KUL1</w:t>
        </w:r>
      </w:ins>
      <w:r w:rsidRPr="00876136">
        <w:t xml:space="preserve"> + LORIA]</w:t>
      </w:r>
      <w:bookmarkEnd w:id="43"/>
    </w:p>
    <w:tbl>
      <w:tblPr>
        <w:tblW w:w="5000" w:type="pct"/>
        <w:tblCellMar>
          <w:top w:w="15" w:type="dxa"/>
          <w:left w:w="15" w:type="dxa"/>
          <w:bottom w:w="15" w:type="dxa"/>
          <w:right w:w="15" w:type="dxa"/>
        </w:tblCellMar>
        <w:tblLook w:val="04A0" w:firstRow="1" w:lastRow="0" w:firstColumn="1" w:lastColumn="0" w:noHBand="0" w:noVBand="1"/>
      </w:tblPr>
      <w:tblGrid>
        <w:gridCol w:w="1698"/>
        <w:gridCol w:w="9048"/>
        <w:gridCol w:w="832"/>
        <w:gridCol w:w="1286"/>
        <w:gridCol w:w="2518"/>
      </w:tblGrid>
      <w:tr w:rsidR="00806FC4" w:rsidRPr="00876136" w14:paraId="4BD45CCF" w14:textId="77777777" w:rsidTr="00D02D3B">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B44709" w14:textId="77777777" w:rsidR="00806FC4" w:rsidRPr="00876136" w:rsidRDefault="00806FC4" w:rsidP="00C74315">
            <w:pPr>
              <w:rPr>
                <w:b/>
              </w:rPr>
            </w:pPr>
            <w:r w:rsidRPr="00876136">
              <w:rPr>
                <w:b/>
              </w:rPr>
              <w:lastRenderedPageBreak/>
              <w:t>Month</w:t>
            </w:r>
          </w:p>
        </w:tc>
        <w:tc>
          <w:tcPr>
            <w:tcW w:w="294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15FC89" w14:textId="77777777" w:rsidR="00806FC4" w:rsidRPr="00876136" w:rsidRDefault="00806FC4" w:rsidP="00C74315">
            <w:pPr>
              <w:rPr>
                <w:b/>
              </w:rPr>
            </w:pPr>
            <w:r w:rsidRPr="00876136">
              <w:rPr>
                <w:b/>
              </w:rPr>
              <w:t>Deliverable</w:t>
            </w:r>
          </w:p>
        </w:tc>
        <w:tc>
          <w:tcPr>
            <w:tcW w:w="26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85EC8E" w14:textId="77777777" w:rsidR="00806FC4" w:rsidRPr="00876136" w:rsidRDefault="00806FC4" w:rsidP="00C74315">
            <w:pPr>
              <w:rPr>
                <w:b/>
              </w:rPr>
            </w:pPr>
            <w:r w:rsidRPr="00876136">
              <w:rPr>
                <w:b/>
              </w:rPr>
              <w:t>Type</w:t>
            </w:r>
          </w:p>
        </w:tc>
        <w:tc>
          <w:tcPr>
            <w:tcW w:w="41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D10D28" w14:textId="77777777" w:rsidR="00806FC4" w:rsidRPr="00876136" w:rsidRDefault="00806FC4" w:rsidP="00C74315">
            <w:pPr>
              <w:rPr>
                <w:b/>
              </w:rPr>
            </w:pPr>
            <w:r w:rsidRPr="00876136">
              <w:rPr>
                <w:b/>
              </w:rPr>
              <w:t>Access</w:t>
            </w:r>
          </w:p>
        </w:tc>
        <w:tc>
          <w:tcPr>
            <w:tcW w:w="81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F27DE4" w14:textId="77777777" w:rsidR="00806FC4" w:rsidRPr="00876136" w:rsidRDefault="00806FC4" w:rsidP="00C74315">
            <w:pPr>
              <w:rPr>
                <w:b/>
              </w:rPr>
            </w:pPr>
            <w:r w:rsidRPr="00876136">
              <w:rPr>
                <w:b/>
              </w:rPr>
              <w:t>Leader (Members)</w:t>
            </w:r>
          </w:p>
        </w:tc>
      </w:tr>
      <w:tr w:rsidR="00806FC4" w:rsidRPr="00876136" w14:paraId="2B8D3516" w14:textId="77777777" w:rsidTr="00D02D3B">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F947E5" w14:textId="1468EC45" w:rsidR="00806FC4" w:rsidRPr="00876136" w:rsidRDefault="00806FC4" w:rsidP="00C74315">
            <w:r w:rsidRPr="00876136">
              <w:t>[M4 -&gt; M</w:t>
            </w:r>
            <w:ins w:id="45" w:author="Ferhat Erata" w:date="2015-02-24T15:28:00Z">
              <w:r w:rsidR="006F04EB">
                <w:t>12</w:t>
              </w:r>
            </w:ins>
            <w:r w:rsidRPr="00876136">
              <w:t>]</w:t>
            </w:r>
          </w:p>
        </w:tc>
        <w:tc>
          <w:tcPr>
            <w:tcW w:w="294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247D5BC" w14:textId="77777777" w:rsidR="00806FC4" w:rsidRPr="00876136" w:rsidRDefault="00806FC4" w:rsidP="00C74315">
            <w:r w:rsidRPr="00876136">
              <w:t>D2.2.1 Report: Overview and comparison of existing deep semantic parsers</w:t>
            </w:r>
          </w:p>
        </w:tc>
        <w:tc>
          <w:tcPr>
            <w:tcW w:w="26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DF7A51" w14:textId="77777777" w:rsidR="00806FC4" w:rsidRPr="00876136" w:rsidRDefault="00806FC4" w:rsidP="00C74315">
            <w:r w:rsidRPr="00876136">
              <w:t>Doc.</w:t>
            </w:r>
          </w:p>
        </w:tc>
        <w:tc>
          <w:tcPr>
            <w:tcW w:w="41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645A5B" w14:textId="77777777" w:rsidR="00806FC4" w:rsidRPr="00876136" w:rsidRDefault="00806FC4" w:rsidP="00C74315">
            <w:r w:rsidRPr="00876136">
              <w:t>Public</w:t>
            </w:r>
          </w:p>
        </w:tc>
        <w:tc>
          <w:tcPr>
            <w:tcW w:w="81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EB223C" w14:textId="6E2707FB" w:rsidR="00806FC4" w:rsidRPr="00876136" w:rsidRDefault="00B603F3" w:rsidP="00C74315">
            <w:commentRangeStart w:id="46"/>
            <w:ins w:id="47" w:author="Ferhat Erata" w:date="2015-02-24T14:11:00Z">
              <w:r>
                <w:t>KUL1</w:t>
              </w:r>
            </w:ins>
            <w:r w:rsidR="00806FC4" w:rsidRPr="00876136">
              <w:t xml:space="preserve"> </w:t>
            </w:r>
            <w:commentRangeEnd w:id="46"/>
            <w:r w:rsidR="00793234">
              <w:rPr>
                <w:rStyle w:val="CommentReference"/>
              </w:rPr>
              <w:commentReference w:id="46"/>
            </w:r>
            <w:r w:rsidR="00806FC4" w:rsidRPr="00876136">
              <w:t>-&gt; LORIA (</w:t>
            </w:r>
            <w:ins w:id="48" w:author="Ferhat Erata" w:date="2015-02-24T14:11:00Z">
              <w:r>
                <w:t>KUL1</w:t>
              </w:r>
            </w:ins>
            <w:r w:rsidR="00806FC4" w:rsidRPr="00876136">
              <w:t>)</w:t>
            </w:r>
            <w:ins w:id="49" w:author="Ferhat Erata" w:date="2015-02-27T18:23:00Z">
              <w:r w:rsidR="009836BC">
                <w:t xml:space="preserve"> [KUL1]</w:t>
              </w:r>
            </w:ins>
          </w:p>
        </w:tc>
      </w:tr>
    </w:tbl>
    <w:p w14:paraId="633A45F0" w14:textId="3A1782BE" w:rsidR="00806FC4" w:rsidRPr="00876136" w:rsidRDefault="00806FC4" w:rsidP="00D95FBE">
      <w:pPr>
        <w:pStyle w:val="Heading3"/>
      </w:pPr>
      <w:bookmarkStart w:id="50" w:name="_Toc412832591"/>
      <w:r w:rsidRPr="00876136">
        <w:t xml:space="preserve">T2.3 - Hybrid approaches to Natural Language Generation [LORIA </w:t>
      </w:r>
      <w:ins w:id="51" w:author="Ferhat Erata" w:date="2015-02-24T14:55:00Z">
        <w:r w:rsidR="004B0B50">
          <w:t>+</w:t>
        </w:r>
      </w:ins>
      <w:r w:rsidRPr="00876136">
        <w:t xml:space="preserve"> </w:t>
      </w:r>
      <w:ins w:id="52" w:author="Ferhat Erata" w:date="2015-02-24T14:19:00Z">
        <w:r w:rsidR="00AE5D32">
          <w:t>KUL2</w:t>
        </w:r>
      </w:ins>
      <w:r w:rsidRPr="00876136">
        <w:t xml:space="preserve"> + </w:t>
      </w:r>
      <w:ins w:id="53" w:author="Ferhat Erata" w:date="2015-02-24T14:11:00Z">
        <w:r w:rsidR="00B603F3">
          <w:t>KUL1</w:t>
        </w:r>
      </w:ins>
      <w:r w:rsidRPr="00876136">
        <w:t>]</w:t>
      </w:r>
      <w:bookmarkEnd w:id="50"/>
    </w:p>
    <w:tbl>
      <w:tblPr>
        <w:tblW w:w="5000" w:type="pct"/>
        <w:tblCellMar>
          <w:top w:w="15" w:type="dxa"/>
          <w:left w:w="15" w:type="dxa"/>
          <w:bottom w:w="15" w:type="dxa"/>
          <w:right w:w="15" w:type="dxa"/>
        </w:tblCellMar>
        <w:tblLook w:val="04A0" w:firstRow="1" w:lastRow="0" w:firstColumn="1" w:lastColumn="0" w:noHBand="0" w:noVBand="1"/>
      </w:tblPr>
      <w:tblGrid>
        <w:gridCol w:w="1613"/>
        <w:gridCol w:w="9088"/>
        <w:gridCol w:w="904"/>
        <w:gridCol w:w="1261"/>
        <w:gridCol w:w="2516"/>
      </w:tblGrid>
      <w:tr w:rsidR="00806FC4" w:rsidRPr="00876136" w14:paraId="68279F3D" w14:textId="77777777" w:rsidTr="00D02D3B">
        <w:trPr>
          <w:tblHeader/>
        </w:trPr>
        <w:tc>
          <w:tcPr>
            <w:tcW w:w="52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99E3D3" w14:textId="77777777" w:rsidR="00806FC4" w:rsidRPr="00876136" w:rsidRDefault="00806FC4" w:rsidP="00C74315">
            <w:pPr>
              <w:rPr>
                <w:b/>
              </w:rPr>
            </w:pPr>
            <w:r w:rsidRPr="00876136">
              <w:rPr>
                <w:b/>
              </w:rPr>
              <w:t>Month</w:t>
            </w:r>
          </w:p>
        </w:tc>
        <w:tc>
          <w:tcPr>
            <w:tcW w:w="295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C5F51D" w14:textId="77777777" w:rsidR="00806FC4" w:rsidRPr="00876136" w:rsidRDefault="00806FC4" w:rsidP="00C74315">
            <w:pPr>
              <w:rPr>
                <w:b/>
              </w:rPr>
            </w:pPr>
            <w:r w:rsidRPr="00876136">
              <w:rPr>
                <w:b/>
              </w:rPr>
              <w:t>Deliverable</w:t>
            </w:r>
          </w:p>
        </w:tc>
        <w:tc>
          <w:tcPr>
            <w:tcW w:w="29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591CBE" w14:textId="77777777" w:rsidR="00806FC4" w:rsidRPr="00876136" w:rsidRDefault="00806FC4" w:rsidP="00C74315">
            <w:pPr>
              <w:rPr>
                <w:b/>
              </w:rPr>
            </w:pPr>
            <w:r w:rsidRPr="00876136">
              <w:rPr>
                <w:b/>
              </w:rPr>
              <w:t>Type</w:t>
            </w:r>
          </w:p>
        </w:tc>
        <w:tc>
          <w:tcPr>
            <w:tcW w:w="41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1B0A29B" w14:textId="77777777" w:rsidR="00806FC4" w:rsidRPr="00876136" w:rsidRDefault="00806FC4" w:rsidP="00C74315">
            <w:pPr>
              <w:rPr>
                <w:b/>
              </w:rPr>
            </w:pPr>
            <w:r w:rsidRPr="00876136">
              <w:rPr>
                <w:b/>
              </w:rPr>
              <w:t>Access</w:t>
            </w:r>
          </w:p>
        </w:tc>
        <w:tc>
          <w:tcPr>
            <w:tcW w:w="81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5AD844" w14:textId="77777777" w:rsidR="00806FC4" w:rsidRPr="00876136" w:rsidRDefault="00806FC4" w:rsidP="00C74315">
            <w:pPr>
              <w:rPr>
                <w:b/>
              </w:rPr>
            </w:pPr>
            <w:r w:rsidRPr="00876136">
              <w:rPr>
                <w:b/>
              </w:rPr>
              <w:t>Leader (Members)</w:t>
            </w:r>
          </w:p>
        </w:tc>
      </w:tr>
      <w:tr w:rsidR="00806FC4" w:rsidRPr="00876136" w14:paraId="471071E7" w14:textId="77777777" w:rsidTr="00634D3C">
        <w:tc>
          <w:tcPr>
            <w:tcW w:w="52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314E5B7" w14:textId="77777777" w:rsidR="00806FC4" w:rsidRPr="00876136" w:rsidRDefault="00806FC4" w:rsidP="00C74315">
            <w:r w:rsidRPr="00876136">
              <w:t>[M5 -&gt; M7]</w:t>
            </w:r>
          </w:p>
        </w:tc>
        <w:tc>
          <w:tcPr>
            <w:tcW w:w="295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BD6F4D" w14:textId="77777777" w:rsidR="00806FC4" w:rsidRPr="00876136" w:rsidRDefault="00806FC4" w:rsidP="00C74315">
            <w:r w:rsidRPr="00876136">
              <w:t>D2.3.1 Report: Overview and comparison of existing generators</w:t>
            </w:r>
          </w:p>
        </w:tc>
        <w:tc>
          <w:tcPr>
            <w:tcW w:w="29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63C44C" w14:textId="77777777" w:rsidR="00806FC4" w:rsidRPr="00876136" w:rsidRDefault="00806FC4" w:rsidP="00C74315">
            <w:r w:rsidRPr="00876136">
              <w:t>Doc.</w:t>
            </w:r>
          </w:p>
        </w:tc>
        <w:tc>
          <w:tcPr>
            <w:tcW w:w="41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6E83F6" w14:textId="77777777" w:rsidR="00806FC4" w:rsidRPr="00876136" w:rsidRDefault="00806FC4" w:rsidP="00C74315">
            <w:r w:rsidRPr="00876136">
              <w:t>Public</w:t>
            </w:r>
          </w:p>
        </w:tc>
        <w:tc>
          <w:tcPr>
            <w:tcW w:w="81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C91AA8" w14:textId="71B388F0" w:rsidR="00806FC4" w:rsidRPr="00876136" w:rsidRDefault="00806FC4" w:rsidP="00C74315">
            <w:r w:rsidRPr="00876136">
              <w:t>LORIA (</w:t>
            </w:r>
            <w:ins w:id="54" w:author="Ferhat Erata" w:date="2015-02-24T14:11:00Z">
              <w:r w:rsidR="00B603F3">
                <w:t>KUL1</w:t>
              </w:r>
            </w:ins>
            <w:r w:rsidRPr="00876136">
              <w:t>)</w:t>
            </w:r>
          </w:p>
        </w:tc>
      </w:tr>
    </w:tbl>
    <w:p w14:paraId="5CEE80B6" w14:textId="63E8A016" w:rsidR="00806FC4" w:rsidRPr="00876136" w:rsidRDefault="00806FC4" w:rsidP="00D95FBE">
      <w:pPr>
        <w:pStyle w:val="Heading3"/>
      </w:pPr>
      <w:bookmarkStart w:id="55" w:name="_Toc412832592"/>
      <w:r w:rsidRPr="00876136">
        <w:t>T2.4 - Definition of the target semantic representation language [</w:t>
      </w:r>
      <w:ins w:id="56" w:author="Ferhat Erata" w:date="2015-02-24T14:55:00Z">
        <w:r w:rsidR="004B0B50">
          <w:t>+</w:t>
        </w:r>
      </w:ins>
      <w:r w:rsidRPr="00876136">
        <w:t xml:space="preserve"> </w:t>
      </w:r>
      <w:ins w:id="57" w:author="Ferhat Erata" w:date="2015-02-24T14:19:00Z">
        <w:r w:rsidR="00AE5D32">
          <w:t>KUL2</w:t>
        </w:r>
      </w:ins>
      <w:r w:rsidRPr="00876136">
        <w:t xml:space="preserve"> + </w:t>
      </w:r>
      <w:ins w:id="58" w:author="Ferhat Erata" w:date="2015-02-24T14:11:00Z">
        <w:r w:rsidR="00B603F3">
          <w:t>KUL1</w:t>
        </w:r>
      </w:ins>
      <w:r w:rsidRPr="00876136">
        <w:t xml:space="preserve"> + LORIA </w:t>
      </w:r>
      <w:ins w:id="59" w:author="Ferhat Erata" w:date="2015-02-27T19:06:00Z">
        <w:r w:rsidR="00CB720E">
          <w:t>+</w:t>
        </w:r>
      </w:ins>
      <w:r w:rsidRPr="00876136">
        <w:t xml:space="preserve"> OBEO </w:t>
      </w:r>
      <w:ins w:id="60" w:author="Ferhat Erata" w:date="2015-02-27T19:06:00Z">
        <w:r w:rsidR="00CB720E">
          <w:t>+</w:t>
        </w:r>
      </w:ins>
      <w:r w:rsidRPr="00876136">
        <w:t xml:space="preserve"> AIRBUS]</w:t>
      </w:r>
      <w:bookmarkEnd w:id="55"/>
    </w:p>
    <w:tbl>
      <w:tblPr>
        <w:tblW w:w="5000" w:type="pct"/>
        <w:tblCellMar>
          <w:top w:w="15" w:type="dxa"/>
          <w:left w:w="15" w:type="dxa"/>
          <w:bottom w:w="15" w:type="dxa"/>
          <w:right w:w="15" w:type="dxa"/>
        </w:tblCellMar>
        <w:tblLook w:val="04A0" w:firstRow="1" w:lastRow="0" w:firstColumn="1" w:lastColumn="0" w:noHBand="0" w:noVBand="1"/>
      </w:tblPr>
      <w:tblGrid>
        <w:gridCol w:w="1701"/>
        <w:gridCol w:w="9002"/>
        <w:gridCol w:w="901"/>
        <w:gridCol w:w="1258"/>
        <w:gridCol w:w="2520"/>
      </w:tblGrid>
      <w:tr w:rsidR="00806FC4" w:rsidRPr="00876136" w14:paraId="01F1EAA3" w14:textId="77777777" w:rsidTr="00D02D3B">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CC9F22" w14:textId="77777777" w:rsidR="00806FC4" w:rsidRPr="00876136" w:rsidRDefault="00806FC4" w:rsidP="00C74315">
            <w:pPr>
              <w:rPr>
                <w:b/>
              </w:rPr>
            </w:pPr>
            <w:r w:rsidRPr="00876136">
              <w:rPr>
                <w:b/>
              </w:rPr>
              <w:t>Month</w:t>
            </w:r>
          </w:p>
        </w:tc>
        <w:tc>
          <w:tcPr>
            <w:tcW w:w="292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01AD18" w14:textId="77777777" w:rsidR="00806FC4" w:rsidRPr="00876136" w:rsidRDefault="00806FC4" w:rsidP="00C74315">
            <w:pPr>
              <w:rPr>
                <w:b/>
              </w:rPr>
            </w:pPr>
            <w:r w:rsidRPr="00876136">
              <w:rPr>
                <w:b/>
              </w:rPr>
              <w:t>Deliverable</w:t>
            </w:r>
          </w:p>
        </w:tc>
        <w:tc>
          <w:tcPr>
            <w:tcW w:w="29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05A7870" w14:textId="77777777" w:rsidR="00806FC4" w:rsidRPr="00876136" w:rsidRDefault="00806FC4" w:rsidP="00C74315">
            <w:pPr>
              <w:rPr>
                <w:b/>
              </w:rPr>
            </w:pPr>
            <w:r w:rsidRPr="00876136">
              <w:rPr>
                <w:b/>
              </w:rPr>
              <w:t>Type</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CB514E" w14:textId="77777777" w:rsidR="00806FC4" w:rsidRPr="00876136" w:rsidRDefault="00806FC4" w:rsidP="00C74315">
            <w:pPr>
              <w:rPr>
                <w:b/>
              </w:rPr>
            </w:pPr>
            <w:r w:rsidRPr="00876136">
              <w:rPr>
                <w:b/>
              </w:rPr>
              <w:t>Access</w:t>
            </w:r>
          </w:p>
        </w:tc>
        <w:tc>
          <w:tcPr>
            <w:tcW w:w="81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FAF766" w14:textId="77777777" w:rsidR="00806FC4" w:rsidRPr="00876136" w:rsidRDefault="00806FC4" w:rsidP="00C74315">
            <w:pPr>
              <w:rPr>
                <w:b/>
              </w:rPr>
            </w:pPr>
            <w:r w:rsidRPr="00876136">
              <w:rPr>
                <w:b/>
              </w:rPr>
              <w:t>Leader</w:t>
            </w:r>
          </w:p>
        </w:tc>
      </w:tr>
      <w:tr w:rsidR="00806FC4" w:rsidRPr="00876136" w14:paraId="55008C1D" w14:textId="77777777" w:rsidTr="00D02D3B">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C315E1" w14:textId="77777777" w:rsidR="00806FC4" w:rsidRPr="00876136" w:rsidRDefault="00806FC4" w:rsidP="00C74315">
            <w:r w:rsidRPr="00876136">
              <w:t>[M8 -&gt; M10]</w:t>
            </w:r>
          </w:p>
        </w:tc>
        <w:tc>
          <w:tcPr>
            <w:tcW w:w="292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2B2817" w14:textId="4C440B37" w:rsidR="00806FC4" w:rsidRPr="00876136" w:rsidRDefault="00806FC4" w:rsidP="00C74315">
            <w:r w:rsidRPr="00876136">
              <w:t>D2.</w:t>
            </w:r>
            <w:ins w:id="61" w:author="Ferhat Erata" w:date="2015-02-24T15:40:00Z">
              <w:r w:rsidR="009E35FC">
                <w:t>4</w:t>
              </w:r>
            </w:ins>
            <w:r w:rsidRPr="00876136">
              <w:t>.1 Report: Specification of the Knowledge Representation Language(s) output by the parser and input to the generator</w:t>
            </w:r>
          </w:p>
        </w:tc>
        <w:tc>
          <w:tcPr>
            <w:tcW w:w="29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ADD28C" w14:textId="77777777" w:rsidR="00806FC4" w:rsidRPr="00876136" w:rsidRDefault="00806FC4" w:rsidP="00C74315">
            <w:r w:rsidRPr="00876136">
              <w:t>Doc.</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7316AF" w14:textId="77777777" w:rsidR="00806FC4" w:rsidRPr="00876136" w:rsidRDefault="00806FC4" w:rsidP="00C74315">
            <w:r w:rsidRPr="00876136">
              <w:t>Public</w:t>
            </w:r>
          </w:p>
        </w:tc>
        <w:tc>
          <w:tcPr>
            <w:tcW w:w="81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39F88A" w14:textId="439A1507" w:rsidR="00806FC4" w:rsidRPr="00876136" w:rsidRDefault="00AE5D32" w:rsidP="00C74315">
            <w:ins w:id="62" w:author="Ferhat Erata" w:date="2015-02-24T14:19:00Z">
              <w:r>
                <w:t>KUL2</w:t>
              </w:r>
            </w:ins>
            <w:r w:rsidR="00806FC4" w:rsidRPr="00876136">
              <w:t xml:space="preserve"> -&gt; LORIA (OBEO, AIRBUS)</w:t>
            </w:r>
            <w:ins w:id="63" w:author="Ferhat Erata" w:date="2015-02-27T18:24:00Z">
              <w:r w:rsidR="000C3A18">
                <w:t xml:space="preserve"> [KUL2]</w:t>
              </w:r>
            </w:ins>
          </w:p>
        </w:tc>
      </w:tr>
    </w:tbl>
    <w:p w14:paraId="110C2767" w14:textId="0D8246CA" w:rsidR="00806FC4" w:rsidRPr="00876136" w:rsidRDefault="00806FC4" w:rsidP="00D95FBE">
      <w:pPr>
        <w:pStyle w:val="Heading3"/>
      </w:pPr>
      <w:bookmarkStart w:id="64" w:name="_Toc412832593"/>
      <w:r w:rsidRPr="00876136">
        <w:t xml:space="preserve">T2.5 - Development of the semantic parser and of the generator [LORIA + </w:t>
      </w:r>
      <w:ins w:id="65" w:author="Ferhat Erata" w:date="2015-02-24T14:11:00Z">
        <w:r w:rsidR="00B603F3">
          <w:t>KUL1</w:t>
        </w:r>
      </w:ins>
      <w:r w:rsidRPr="00876136">
        <w:t xml:space="preserve"> + MANTIS - </w:t>
      </w:r>
      <w:ins w:id="66" w:author="Ferhat Erata" w:date="2015-02-24T14:19:00Z">
        <w:r w:rsidR="00AE5D32">
          <w:t>KUL2</w:t>
        </w:r>
      </w:ins>
      <w:r w:rsidRPr="00876136">
        <w:t xml:space="preserve"> + AIRBUS </w:t>
      </w:r>
      <w:ins w:id="67" w:author="Ferhat Erata" w:date="2015-02-27T19:06:00Z">
        <w:r w:rsidR="00CB720E">
          <w:t>+</w:t>
        </w:r>
      </w:ins>
      <w:r w:rsidRPr="00876136">
        <w:t xml:space="preserve"> OBEO]</w:t>
      </w:r>
      <w:bookmarkEnd w:id="64"/>
    </w:p>
    <w:tbl>
      <w:tblPr>
        <w:tblW w:w="5000" w:type="pct"/>
        <w:tblCellMar>
          <w:top w:w="15" w:type="dxa"/>
          <w:left w:w="15" w:type="dxa"/>
          <w:bottom w:w="15" w:type="dxa"/>
          <w:right w:w="15" w:type="dxa"/>
        </w:tblCellMar>
        <w:tblLook w:val="04A0" w:firstRow="1" w:lastRow="0" w:firstColumn="1" w:lastColumn="0" w:noHBand="0" w:noVBand="1"/>
      </w:tblPr>
      <w:tblGrid>
        <w:gridCol w:w="1700"/>
        <w:gridCol w:w="8196"/>
        <w:gridCol w:w="832"/>
        <w:gridCol w:w="1144"/>
        <w:gridCol w:w="3510"/>
      </w:tblGrid>
      <w:tr w:rsidR="00806FC4" w:rsidRPr="00876136" w14:paraId="2EA12336" w14:textId="77777777" w:rsidTr="009679D8">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505F5B" w14:textId="77777777" w:rsidR="00806FC4" w:rsidRPr="00876136" w:rsidRDefault="00806FC4" w:rsidP="00C74315">
            <w:pPr>
              <w:rPr>
                <w:b/>
              </w:rPr>
            </w:pPr>
            <w:r w:rsidRPr="00876136">
              <w:rPr>
                <w:b/>
              </w:rPr>
              <w:t>Month</w:t>
            </w:r>
          </w:p>
        </w:tc>
        <w:tc>
          <w:tcPr>
            <w:tcW w:w="266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66DDBC" w14:textId="77777777" w:rsidR="00806FC4" w:rsidRPr="00876136" w:rsidRDefault="00806FC4" w:rsidP="00C74315">
            <w:pPr>
              <w:rPr>
                <w:b/>
              </w:rPr>
            </w:pPr>
            <w:r w:rsidRPr="00876136">
              <w:rPr>
                <w:b/>
              </w:rPr>
              <w:t>Deliverable</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552733" w14:textId="77777777" w:rsidR="00806FC4" w:rsidRPr="00876136" w:rsidRDefault="00806FC4" w:rsidP="00C74315">
            <w:pPr>
              <w:rPr>
                <w:b/>
              </w:rPr>
            </w:pPr>
            <w:r w:rsidRPr="00876136">
              <w:rPr>
                <w:b/>
              </w:rPr>
              <w:t>Type</w:t>
            </w:r>
          </w:p>
        </w:tc>
        <w:tc>
          <w:tcPr>
            <w:tcW w:w="37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6CDA852" w14:textId="77777777" w:rsidR="00806FC4" w:rsidRPr="00876136" w:rsidRDefault="00806FC4" w:rsidP="00C74315">
            <w:pPr>
              <w:rPr>
                <w:b/>
              </w:rPr>
            </w:pPr>
            <w:r w:rsidRPr="00876136">
              <w:rPr>
                <w:b/>
              </w:rPr>
              <w:t>Access</w:t>
            </w:r>
          </w:p>
        </w:tc>
        <w:tc>
          <w:tcPr>
            <w:tcW w:w="114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BF0EA2" w14:textId="77777777" w:rsidR="00806FC4" w:rsidRPr="00876136" w:rsidRDefault="00806FC4" w:rsidP="00C74315">
            <w:pPr>
              <w:rPr>
                <w:b/>
              </w:rPr>
            </w:pPr>
            <w:r w:rsidRPr="00876136">
              <w:rPr>
                <w:b/>
              </w:rPr>
              <w:t>Leader (Members)</w:t>
            </w:r>
          </w:p>
        </w:tc>
      </w:tr>
      <w:tr w:rsidR="00806FC4" w:rsidRPr="00876136" w14:paraId="2E2F5793" w14:textId="77777777" w:rsidTr="009679D8">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D09798" w14:textId="3DB594C5" w:rsidR="00806FC4" w:rsidRPr="00876136" w:rsidRDefault="00806FC4" w:rsidP="00C74315">
            <w:r w:rsidRPr="00876136">
              <w:t>[M8 -&gt; M</w:t>
            </w:r>
            <w:ins w:id="68" w:author="Ferhat Erata" w:date="2015-02-24T15:41:00Z">
              <w:r w:rsidR="00A0371A">
                <w:t>17</w:t>
              </w:r>
            </w:ins>
            <w:r w:rsidRPr="00876136">
              <w:t>]</w:t>
            </w:r>
          </w:p>
        </w:tc>
        <w:tc>
          <w:tcPr>
            <w:tcW w:w="266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549F46" w14:textId="31402BDA" w:rsidR="00806FC4" w:rsidRPr="00876136" w:rsidRDefault="00806FC4" w:rsidP="00C74315">
            <w:r w:rsidRPr="00876136">
              <w:t>D2.5.</w:t>
            </w:r>
            <w:ins w:id="69" w:author="Ferhat Erata" w:date="2015-02-24T15:42:00Z">
              <w:r w:rsidR="004B1BB0">
                <w:t>1</w:t>
              </w:r>
            </w:ins>
            <w:r w:rsidRPr="00876136">
              <w:t>-1 Software: Semantic Parser and Report: Software Documentation (release 1)</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6F206A" w14:textId="77777777" w:rsidR="00806FC4" w:rsidRPr="00876136" w:rsidRDefault="00806FC4" w:rsidP="00C74315">
            <w:r w:rsidRPr="00876136">
              <w:t>SW</w:t>
            </w:r>
          </w:p>
        </w:tc>
        <w:tc>
          <w:tcPr>
            <w:tcW w:w="37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3B5023" w14:textId="77777777" w:rsidR="00806FC4" w:rsidRPr="00876136" w:rsidRDefault="00806FC4" w:rsidP="00C74315">
            <w:r w:rsidRPr="00876136">
              <w:t>Public</w:t>
            </w:r>
          </w:p>
        </w:tc>
        <w:tc>
          <w:tcPr>
            <w:tcW w:w="114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7E0915" w14:textId="13444A83" w:rsidR="00806FC4" w:rsidRPr="00876136" w:rsidRDefault="00B603F3" w:rsidP="00C74315">
            <w:commentRangeStart w:id="70"/>
            <w:ins w:id="71" w:author="Ferhat Erata" w:date="2015-02-24T14:11:00Z">
              <w:r>
                <w:t>KUL1</w:t>
              </w:r>
            </w:ins>
            <w:r w:rsidR="00806FC4" w:rsidRPr="00876136">
              <w:t xml:space="preserve"> </w:t>
            </w:r>
            <w:commentRangeEnd w:id="70"/>
            <w:r w:rsidR="009D3FBE">
              <w:rPr>
                <w:rStyle w:val="CommentReference"/>
              </w:rPr>
              <w:commentReference w:id="70"/>
            </w:r>
            <w:r w:rsidR="00806FC4" w:rsidRPr="00876136">
              <w:t>-&gt; LORIA (</w:t>
            </w:r>
            <w:ins w:id="72" w:author="Ferhat Erata" w:date="2015-02-24T14:11:00Z">
              <w:r>
                <w:t>KUL1</w:t>
              </w:r>
            </w:ins>
            <w:r w:rsidR="00806FC4" w:rsidRPr="00876136">
              <w:t>, MANTIS)</w:t>
            </w:r>
            <w:ins w:id="73" w:author="Ferhat Erata" w:date="2015-02-27T18:24:00Z">
              <w:r w:rsidR="007F305C">
                <w:t xml:space="preserve"> [KUL2]</w:t>
              </w:r>
            </w:ins>
          </w:p>
        </w:tc>
      </w:tr>
      <w:tr w:rsidR="00806FC4" w:rsidRPr="00876136" w14:paraId="72E22529" w14:textId="77777777" w:rsidTr="009679D8">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3F806F" w14:textId="4198F901" w:rsidR="00806FC4" w:rsidRPr="00876136" w:rsidRDefault="00806FC4" w:rsidP="00C74315">
            <w:r w:rsidRPr="00876136">
              <w:t>[M20 -&gt; M</w:t>
            </w:r>
            <w:ins w:id="74" w:author="Ferhat Erata" w:date="2015-02-24T15:41:00Z">
              <w:r w:rsidR="00A0371A">
                <w:t>25</w:t>
              </w:r>
            </w:ins>
            <w:r w:rsidRPr="00876136">
              <w:t>]</w:t>
            </w:r>
          </w:p>
        </w:tc>
        <w:tc>
          <w:tcPr>
            <w:tcW w:w="266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42F20F4" w14:textId="12020149" w:rsidR="00806FC4" w:rsidRPr="00876136" w:rsidRDefault="00806FC4" w:rsidP="00C74315">
            <w:r w:rsidRPr="00876136">
              <w:t>D2.5.</w:t>
            </w:r>
            <w:ins w:id="75" w:author="Ferhat Erata" w:date="2015-02-24T15:42:00Z">
              <w:r w:rsidR="004B1BB0">
                <w:t>1</w:t>
              </w:r>
            </w:ins>
            <w:r w:rsidRPr="00876136">
              <w:t>-2 Software: Semantic Parser and Report: Software Documentation (release 2)</w:t>
            </w:r>
          </w:p>
        </w:tc>
        <w:tc>
          <w:tcPr>
            <w:tcW w:w="27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F10096E" w14:textId="77777777" w:rsidR="00806FC4" w:rsidRPr="00876136" w:rsidRDefault="00806FC4" w:rsidP="00C74315">
            <w:r w:rsidRPr="00876136">
              <w:t>SW</w:t>
            </w:r>
          </w:p>
        </w:tc>
        <w:tc>
          <w:tcPr>
            <w:tcW w:w="37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46A42B" w14:textId="77777777" w:rsidR="00806FC4" w:rsidRPr="00876136" w:rsidRDefault="00806FC4" w:rsidP="00C74315">
            <w:r w:rsidRPr="00876136">
              <w:t>Public</w:t>
            </w:r>
          </w:p>
        </w:tc>
        <w:tc>
          <w:tcPr>
            <w:tcW w:w="114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214CBFC" w14:textId="7C743F73" w:rsidR="00806FC4" w:rsidRPr="00876136" w:rsidRDefault="00B603F3" w:rsidP="00C74315">
            <w:ins w:id="76" w:author="Ferhat Erata" w:date="2015-02-24T14:11:00Z">
              <w:r>
                <w:t>KUL1</w:t>
              </w:r>
            </w:ins>
            <w:r w:rsidR="00806FC4" w:rsidRPr="00876136">
              <w:t xml:space="preserve"> -&gt; LORIA (</w:t>
            </w:r>
            <w:ins w:id="77" w:author="Ferhat Erata" w:date="2015-02-24T14:11:00Z">
              <w:r>
                <w:t>KUL1</w:t>
              </w:r>
            </w:ins>
            <w:r w:rsidR="00806FC4" w:rsidRPr="00876136">
              <w:t>, MANTIS)</w:t>
            </w:r>
            <w:ins w:id="78" w:author="Ferhat Erata" w:date="2015-02-27T18:25:00Z">
              <w:r w:rsidR="007F305C">
                <w:t xml:space="preserve"> [KUL2]</w:t>
              </w:r>
            </w:ins>
          </w:p>
        </w:tc>
      </w:tr>
      <w:tr w:rsidR="00806FC4" w:rsidRPr="00876136" w14:paraId="4E92925C" w14:textId="77777777" w:rsidTr="009679D8">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B892F3" w14:textId="77777777" w:rsidR="00806FC4" w:rsidRPr="00876136" w:rsidRDefault="00806FC4" w:rsidP="00C74315">
            <w:r w:rsidRPr="00876136">
              <w:t>[M28 -&gt; M30]</w:t>
            </w:r>
          </w:p>
        </w:tc>
        <w:tc>
          <w:tcPr>
            <w:tcW w:w="266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EA6B31" w14:textId="093282D3" w:rsidR="00806FC4" w:rsidRPr="00876136" w:rsidRDefault="00806FC4" w:rsidP="00C74315">
            <w:r w:rsidRPr="00876136">
              <w:t>D2.5.</w:t>
            </w:r>
            <w:ins w:id="79" w:author="Ferhat Erata" w:date="2015-02-24T15:42:00Z">
              <w:r w:rsidR="004B1BB0">
                <w:t>1</w:t>
              </w:r>
            </w:ins>
            <w:r w:rsidRPr="00876136">
              <w:t>-3 Software: Semantic Parser and Report: Software Documentation (release 3)</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1EF464" w14:textId="77777777" w:rsidR="00806FC4" w:rsidRPr="00876136" w:rsidRDefault="00806FC4" w:rsidP="00C74315">
            <w:r w:rsidRPr="00876136">
              <w:t>SW</w:t>
            </w:r>
          </w:p>
        </w:tc>
        <w:tc>
          <w:tcPr>
            <w:tcW w:w="37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928602" w14:textId="77777777" w:rsidR="00806FC4" w:rsidRPr="00876136" w:rsidRDefault="00806FC4" w:rsidP="00C74315">
            <w:r w:rsidRPr="00876136">
              <w:t>Public</w:t>
            </w:r>
          </w:p>
        </w:tc>
        <w:tc>
          <w:tcPr>
            <w:tcW w:w="114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2BC0DB" w14:textId="194E2A61" w:rsidR="00806FC4" w:rsidRPr="00876136" w:rsidRDefault="00B603F3" w:rsidP="00C74315">
            <w:ins w:id="80" w:author="Ferhat Erata" w:date="2015-02-24T14:11:00Z">
              <w:r>
                <w:t>KUL1</w:t>
              </w:r>
            </w:ins>
            <w:r w:rsidR="00806FC4" w:rsidRPr="00876136">
              <w:t xml:space="preserve"> -&gt; LORIA (</w:t>
            </w:r>
            <w:ins w:id="81" w:author="Ferhat Erata" w:date="2015-02-24T14:11:00Z">
              <w:r>
                <w:t>KUL1</w:t>
              </w:r>
            </w:ins>
            <w:r w:rsidR="00806FC4" w:rsidRPr="00876136">
              <w:t>, MANTIS)</w:t>
            </w:r>
            <w:ins w:id="82" w:author="Ferhat Erata" w:date="2015-02-27T18:25:00Z">
              <w:r w:rsidR="007F305C">
                <w:t xml:space="preserve"> [KUL2]</w:t>
              </w:r>
            </w:ins>
          </w:p>
        </w:tc>
      </w:tr>
    </w:tbl>
    <w:p w14:paraId="6805B67A" w14:textId="77777777" w:rsidR="00806FC4" w:rsidRPr="00876136" w:rsidRDefault="00806FC4" w:rsidP="00C74315"/>
    <w:tbl>
      <w:tblPr>
        <w:tblW w:w="5000" w:type="pct"/>
        <w:tblCellMar>
          <w:top w:w="15" w:type="dxa"/>
          <w:left w:w="15" w:type="dxa"/>
          <w:bottom w:w="15" w:type="dxa"/>
          <w:right w:w="15" w:type="dxa"/>
        </w:tblCellMar>
        <w:tblLook w:val="04A0" w:firstRow="1" w:lastRow="0" w:firstColumn="1" w:lastColumn="0" w:noHBand="0" w:noVBand="1"/>
      </w:tblPr>
      <w:tblGrid>
        <w:gridCol w:w="1700"/>
        <w:gridCol w:w="9340"/>
        <w:gridCol w:w="832"/>
        <w:gridCol w:w="994"/>
        <w:gridCol w:w="2516"/>
      </w:tblGrid>
      <w:tr w:rsidR="00694C4A" w:rsidRPr="00876136" w14:paraId="6331FC2D" w14:textId="77777777" w:rsidTr="009679D8">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CF42D4" w14:textId="77777777" w:rsidR="00694C4A" w:rsidRPr="00876136" w:rsidRDefault="00694C4A" w:rsidP="00036E72">
            <w:pPr>
              <w:rPr>
                <w:b/>
              </w:rPr>
            </w:pPr>
            <w:r w:rsidRPr="00876136">
              <w:rPr>
                <w:b/>
              </w:rPr>
              <w:lastRenderedPageBreak/>
              <w:t>Month</w:t>
            </w:r>
          </w:p>
        </w:tc>
        <w:tc>
          <w:tcPr>
            <w:tcW w:w="30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437D95" w14:textId="77777777" w:rsidR="00694C4A" w:rsidRPr="00876136" w:rsidRDefault="00694C4A" w:rsidP="00036E72">
            <w:pPr>
              <w:rPr>
                <w:b/>
              </w:rPr>
            </w:pPr>
            <w:r w:rsidRPr="00876136">
              <w:rPr>
                <w:b/>
              </w:rPr>
              <w:t>Deliverable</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358A4F" w14:textId="77777777" w:rsidR="00694C4A" w:rsidRPr="00876136" w:rsidRDefault="00694C4A" w:rsidP="00036E72">
            <w:pPr>
              <w:rPr>
                <w:b/>
              </w:rPr>
            </w:pPr>
            <w:r w:rsidRPr="00876136">
              <w:rPr>
                <w:b/>
              </w:rPr>
              <w:t>Type</w:t>
            </w:r>
          </w:p>
        </w:tc>
        <w:tc>
          <w:tcPr>
            <w:tcW w:w="32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607AFA0" w14:textId="77777777" w:rsidR="00694C4A" w:rsidRPr="00876136" w:rsidRDefault="00694C4A" w:rsidP="00036E72">
            <w:pPr>
              <w:rPr>
                <w:b/>
              </w:rPr>
            </w:pPr>
            <w:r w:rsidRPr="00876136">
              <w:rPr>
                <w:b/>
              </w:rPr>
              <w:t>Access</w:t>
            </w:r>
          </w:p>
        </w:tc>
        <w:tc>
          <w:tcPr>
            <w:tcW w:w="81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E94611" w14:textId="77777777" w:rsidR="00694C4A" w:rsidRPr="00876136" w:rsidRDefault="00694C4A" w:rsidP="00036E72">
            <w:pPr>
              <w:rPr>
                <w:b/>
              </w:rPr>
            </w:pPr>
            <w:r w:rsidRPr="00876136">
              <w:rPr>
                <w:b/>
              </w:rPr>
              <w:t>Leader (Members)</w:t>
            </w:r>
          </w:p>
        </w:tc>
      </w:tr>
      <w:tr w:rsidR="00806FC4" w:rsidRPr="00876136" w14:paraId="0A54E297" w14:textId="77777777" w:rsidTr="009679D8">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E72672" w14:textId="77777777" w:rsidR="00806FC4" w:rsidRPr="00876136" w:rsidRDefault="00806FC4" w:rsidP="00C74315">
            <w:pPr>
              <w:rPr>
                <w:color w:val="333333"/>
              </w:rPr>
            </w:pPr>
            <w:r w:rsidRPr="00876136">
              <w:rPr>
                <w:color w:val="333333"/>
              </w:rPr>
              <w:t>[M8 -&gt; M10]</w:t>
            </w:r>
          </w:p>
        </w:tc>
        <w:tc>
          <w:tcPr>
            <w:tcW w:w="30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BAACC5" w14:textId="75F296D3" w:rsidR="00806FC4" w:rsidRPr="00876136" w:rsidRDefault="00806FC4" w:rsidP="00C74315">
            <w:pPr>
              <w:rPr>
                <w:color w:val="333333"/>
              </w:rPr>
            </w:pPr>
            <w:r w:rsidRPr="00876136">
              <w:rPr>
                <w:color w:val="333333"/>
              </w:rPr>
              <w:t>D2.5.</w:t>
            </w:r>
            <w:ins w:id="83" w:author="Ferhat Erata" w:date="2015-02-24T15:43:00Z">
              <w:r w:rsidR="00D12B6E">
                <w:rPr>
                  <w:color w:val="333333"/>
                </w:rPr>
                <w:t>2</w:t>
              </w:r>
            </w:ins>
            <w:r w:rsidRPr="00876136">
              <w:rPr>
                <w:color w:val="333333"/>
              </w:rPr>
              <w:t>-1 Software: Natural Language Generator and Report: Software Documentation (release 1)</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82D4BC" w14:textId="77777777" w:rsidR="00806FC4" w:rsidRPr="00876136" w:rsidRDefault="00806FC4" w:rsidP="00C74315">
            <w:pPr>
              <w:rPr>
                <w:color w:val="333333"/>
              </w:rPr>
            </w:pPr>
            <w:r w:rsidRPr="00876136">
              <w:rPr>
                <w:color w:val="333333"/>
              </w:rPr>
              <w:t>SW</w:t>
            </w:r>
          </w:p>
        </w:tc>
        <w:tc>
          <w:tcPr>
            <w:tcW w:w="32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2821F6" w14:textId="77777777" w:rsidR="00806FC4" w:rsidRPr="00876136" w:rsidRDefault="00806FC4" w:rsidP="00C74315">
            <w:pPr>
              <w:rPr>
                <w:color w:val="333333"/>
              </w:rPr>
            </w:pPr>
            <w:r w:rsidRPr="00876136">
              <w:rPr>
                <w:color w:val="333333"/>
              </w:rPr>
              <w:t>Public</w:t>
            </w:r>
          </w:p>
        </w:tc>
        <w:tc>
          <w:tcPr>
            <w:tcW w:w="81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ABC942" w14:textId="696288CB" w:rsidR="00806FC4" w:rsidRPr="00876136" w:rsidRDefault="00806FC4" w:rsidP="00C74315">
            <w:pPr>
              <w:rPr>
                <w:color w:val="333333"/>
              </w:rPr>
            </w:pPr>
            <w:r w:rsidRPr="00876136">
              <w:rPr>
                <w:color w:val="333333"/>
              </w:rPr>
              <w:t>LORIA (</w:t>
            </w:r>
            <w:ins w:id="84" w:author="Ferhat Erata" w:date="2015-02-24T14:11:00Z">
              <w:r w:rsidR="00B603F3">
                <w:rPr>
                  <w:color w:val="333333"/>
                </w:rPr>
                <w:t>KUL1</w:t>
              </w:r>
            </w:ins>
            <w:r w:rsidRPr="00876136">
              <w:rPr>
                <w:color w:val="333333"/>
              </w:rPr>
              <w:t>, MANTIS)</w:t>
            </w:r>
          </w:p>
        </w:tc>
      </w:tr>
      <w:tr w:rsidR="00806FC4" w:rsidRPr="00876136" w14:paraId="2CA3706D" w14:textId="77777777" w:rsidTr="009679D8">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58566C3" w14:textId="77777777" w:rsidR="00806FC4" w:rsidRPr="00876136" w:rsidRDefault="00806FC4" w:rsidP="00C74315">
            <w:pPr>
              <w:rPr>
                <w:color w:val="333333"/>
              </w:rPr>
            </w:pPr>
            <w:r w:rsidRPr="00876136">
              <w:rPr>
                <w:color w:val="333333"/>
              </w:rPr>
              <w:t>[M20 -&gt; M22]</w:t>
            </w:r>
          </w:p>
        </w:tc>
        <w:tc>
          <w:tcPr>
            <w:tcW w:w="303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9C4319E" w14:textId="72BFF8EB" w:rsidR="00806FC4" w:rsidRPr="00876136" w:rsidRDefault="00806FC4" w:rsidP="00C74315">
            <w:pPr>
              <w:rPr>
                <w:color w:val="333333"/>
              </w:rPr>
            </w:pPr>
            <w:r w:rsidRPr="00876136">
              <w:rPr>
                <w:color w:val="333333"/>
              </w:rPr>
              <w:t>D2.5.</w:t>
            </w:r>
            <w:ins w:id="85" w:author="Ferhat Erata" w:date="2015-02-24T15:43:00Z">
              <w:r w:rsidR="00D12B6E">
                <w:rPr>
                  <w:color w:val="333333"/>
                </w:rPr>
                <w:t>2</w:t>
              </w:r>
            </w:ins>
            <w:r w:rsidRPr="00876136">
              <w:rPr>
                <w:color w:val="333333"/>
              </w:rPr>
              <w:t>-2 Software: Natural Language Generator and Report: Software Documentation (release 2)</w:t>
            </w:r>
          </w:p>
        </w:tc>
        <w:tc>
          <w:tcPr>
            <w:tcW w:w="27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6B027BC" w14:textId="77777777" w:rsidR="00806FC4" w:rsidRPr="00876136" w:rsidRDefault="00806FC4" w:rsidP="00C74315">
            <w:pPr>
              <w:rPr>
                <w:color w:val="333333"/>
              </w:rPr>
            </w:pPr>
            <w:r w:rsidRPr="00876136">
              <w:rPr>
                <w:color w:val="333333"/>
              </w:rPr>
              <w:t>SW</w:t>
            </w:r>
          </w:p>
        </w:tc>
        <w:tc>
          <w:tcPr>
            <w:tcW w:w="32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EF106A6" w14:textId="77777777" w:rsidR="00806FC4" w:rsidRPr="00876136" w:rsidRDefault="00806FC4" w:rsidP="00C74315">
            <w:pPr>
              <w:rPr>
                <w:color w:val="333333"/>
              </w:rPr>
            </w:pPr>
            <w:r w:rsidRPr="00876136">
              <w:rPr>
                <w:color w:val="333333"/>
              </w:rPr>
              <w:t>Public</w:t>
            </w:r>
          </w:p>
        </w:tc>
        <w:tc>
          <w:tcPr>
            <w:tcW w:w="818"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9906B6" w14:textId="198B32E6" w:rsidR="00806FC4" w:rsidRPr="00876136" w:rsidRDefault="00806FC4" w:rsidP="00C74315">
            <w:pPr>
              <w:rPr>
                <w:color w:val="333333"/>
              </w:rPr>
            </w:pPr>
            <w:r w:rsidRPr="00876136">
              <w:rPr>
                <w:color w:val="333333"/>
              </w:rPr>
              <w:t>LORIA (</w:t>
            </w:r>
            <w:ins w:id="86" w:author="Ferhat Erata" w:date="2015-02-24T14:11:00Z">
              <w:r w:rsidR="00B603F3">
                <w:rPr>
                  <w:color w:val="333333"/>
                </w:rPr>
                <w:t>KUL1</w:t>
              </w:r>
            </w:ins>
            <w:r w:rsidRPr="00876136">
              <w:rPr>
                <w:color w:val="333333"/>
              </w:rPr>
              <w:t>, MANTIS)</w:t>
            </w:r>
          </w:p>
        </w:tc>
      </w:tr>
      <w:tr w:rsidR="00806FC4" w:rsidRPr="00876136" w14:paraId="65153F20" w14:textId="77777777" w:rsidTr="009679D8">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1CC644" w14:textId="77777777" w:rsidR="00806FC4" w:rsidRPr="00876136" w:rsidRDefault="00806FC4" w:rsidP="00C74315">
            <w:pPr>
              <w:rPr>
                <w:color w:val="333333"/>
              </w:rPr>
            </w:pPr>
            <w:r w:rsidRPr="00876136">
              <w:rPr>
                <w:color w:val="333333"/>
              </w:rPr>
              <w:t>[M28 -&gt; M30]</w:t>
            </w:r>
          </w:p>
        </w:tc>
        <w:tc>
          <w:tcPr>
            <w:tcW w:w="30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EEC8D1" w14:textId="0F1556BA" w:rsidR="00806FC4" w:rsidRPr="00876136" w:rsidRDefault="00806FC4" w:rsidP="00C74315">
            <w:pPr>
              <w:rPr>
                <w:color w:val="333333"/>
              </w:rPr>
            </w:pPr>
            <w:r w:rsidRPr="00876136">
              <w:rPr>
                <w:color w:val="333333"/>
              </w:rPr>
              <w:t>D2.5.</w:t>
            </w:r>
            <w:ins w:id="87" w:author="Ferhat Erata" w:date="2015-02-24T15:43:00Z">
              <w:r w:rsidR="00D12B6E">
                <w:rPr>
                  <w:color w:val="333333"/>
                </w:rPr>
                <w:t>2</w:t>
              </w:r>
            </w:ins>
            <w:r w:rsidRPr="00876136">
              <w:rPr>
                <w:color w:val="333333"/>
              </w:rPr>
              <w:t>-3 Software: Natural Language Generator and Report: Software Documentation (release 3)</w:t>
            </w:r>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29AB08C" w14:textId="77777777" w:rsidR="00806FC4" w:rsidRPr="00876136" w:rsidRDefault="00806FC4" w:rsidP="00C74315">
            <w:pPr>
              <w:rPr>
                <w:color w:val="333333"/>
              </w:rPr>
            </w:pPr>
            <w:r w:rsidRPr="00876136">
              <w:rPr>
                <w:color w:val="333333"/>
              </w:rPr>
              <w:t>SW</w:t>
            </w:r>
          </w:p>
        </w:tc>
        <w:tc>
          <w:tcPr>
            <w:tcW w:w="32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73D4A8" w14:textId="77777777" w:rsidR="00806FC4" w:rsidRPr="00876136" w:rsidRDefault="00806FC4" w:rsidP="00C74315">
            <w:pPr>
              <w:rPr>
                <w:color w:val="333333"/>
              </w:rPr>
            </w:pPr>
            <w:r w:rsidRPr="00876136">
              <w:rPr>
                <w:color w:val="333333"/>
              </w:rPr>
              <w:t>Public</w:t>
            </w:r>
          </w:p>
        </w:tc>
        <w:tc>
          <w:tcPr>
            <w:tcW w:w="81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B21D26" w14:textId="15C32B64" w:rsidR="00806FC4" w:rsidRPr="00876136" w:rsidRDefault="00806FC4" w:rsidP="00C74315">
            <w:pPr>
              <w:rPr>
                <w:color w:val="333333"/>
              </w:rPr>
            </w:pPr>
            <w:r w:rsidRPr="00876136">
              <w:rPr>
                <w:color w:val="333333"/>
              </w:rPr>
              <w:t>LORIA (</w:t>
            </w:r>
            <w:ins w:id="88" w:author="Ferhat Erata" w:date="2015-02-24T14:11:00Z">
              <w:r w:rsidR="00B603F3">
                <w:rPr>
                  <w:color w:val="333333"/>
                </w:rPr>
                <w:t>KUL1</w:t>
              </w:r>
            </w:ins>
            <w:r w:rsidRPr="00876136">
              <w:rPr>
                <w:color w:val="333333"/>
              </w:rPr>
              <w:t>, MANTIS)</w:t>
            </w:r>
          </w:p>
        </w:tc>
      </w:tr>
    </w:tbl>
    <w:p w14:paraId="77387642" w14:textId="5AF3BB0F" w:rsidR="00662D09" w:rsidRDefault="00662D09">
      <w:pPr>
        <w:spacing w:after="160"/>
        <w:rPr>
          <w:ins w:id="89" w:author="Ferhat Erata" w:date="2015-02-24T15:49:00Z"/>
          <w:rFonts w:eastAsia="Times New Roman" w:cs="Times New Roman"/>
          <w:b/>
          <w:bCs/>
          <w:color w:val="000000"/>
          <w:sz w:val="32"/>
          <w:szCs w:val="34"/>
        </w:rPr>
      </w:pPr>
    </w:p>
    <w:p w14:paraId="28F48EA1" w14:textId="77777777" w:rsidR="0095760C" w:rsidRDefault="0095760C">
      <w:pPr>
        <w:spacing w:after="160"/>
        <w:rPr>
          <w:ins w:id="90" w:author="Ferhat Erata" w:date="2015-02-27T19:03:00Z"/>
          <w:rFonts w:eastAsia="Times New Roman" w:cs="Times New Roman"/>
          <w:b/>
          <w:bCs/>
          <w:color w:val="000000"/>
          <w:sz w:val="32"/>
          <w:szCs w:val="34"/>
        </w:rPr>
      </w:pPr>
      <w:ins w:id="91" w:author="Ferhat Erata" w:date="2015-02-27T19:03:00Z">
        <w:r>
          <w:br w:type="page"/>
        </w:r>
      </w:ins>
    </w:p>
    <w:p w14:paraId="6B32C269" w14:textId="7E269379" w:rsidR="00806FC4" w:rsidRPr="00876136" w:rsidRDefault="00806FC4" w:rsidP="00D95FBE">
      <w:pPr>
        <w:pStyle w:val="Heading2"/>
      </w:pPr>
      <w:bookmarkStart w:id="92" w:name="_Toc412832594"/>
      <w:r w:rsidRPr="00876136">
        <w:lastRenderedPageBreak/>
        <w:t>WP3 - Model to/from Knowledge Base (UNIT)</w:t>
      </w:r>
      <w:bookmarkEnd w:id="92"/>
    </w:p>
    <w:p w14:paraId="155918D4" w14:textId="45CFCB8F" w:rsidR="00806FC4" w:rsidRPr="00876136" w:rsidRDefault="00806FC4" w:rsidP="00806FC4">
      <w:pPr>
        <w:pStyle w:val="NormalWeb"/>
        <w:spacing w:before="0" w:beforeAutospacing="0" w:after="225" w:afterAutospacing="0" w:line="336" w:lineRule="atLeast"/>
        <w:rPr>
          <w:rFonts w:asciiTheme="minorHAnsi" w:hAnsiTheme="minorHAnsi"/>
          <w:color w:val="333333"/>
          <w:sz w:val="21"/>
          <w:szCs w:val="21"/>
        </w:rPr>
      </w:pPr>
      <w:r w:rsidRPr="00876136">
        <w:rPr>
          <w:rFonts w:asciiTheme="minorHAnsi" w:hAnsiTheme="minorHAnsi"/>
          <w:noProof/>
          <w:color w:val="333333"/>
          <w:sz w:val="21"/>
          <w:szCs w:val="21"/>
        </w:rPr>
        <w:drawing>
          <wp:inline distT="0" distB="0" distL="0" distR="0" wp14:anchorId="2A1546D0" wp14:editId="0993E1C2">
            <wp:extent cx="4112857" cy="2476500"/>
            <wp:effectExtent l="0" t="0" r="2540" b="0"/>
            <wp:docPr id="5" name="Picture 5" descr="WP3 - Cost &amp; Eff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WP3 - Cost &amp; Effor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3159" cy="2482704"/>
                    </a:xfrm>
                    <a:prstGeom prst="rect">
                      <a:avLst/>
                    </a:prstGeom>
                    <a:noFill/>
                    <a:ln>
                      <a:noFill/>
                    </a:ln>
                  </pic:spPr>
                </pic:pic>
              </a:graphicData>
            </a:graphic>
          </wp:inline>
        </w:drawing>
      </w:r>
      <w:r w:rsidR="00F35D7B">
        <w:rPr>
          <w:rFonts w:asciiTheme="minorHAnsi" w:hAnsiTheme="minorHAnsi"/>
          <w:color w:val="333333"/>
          <w:sz w:val="21"/>
          <w:szCs w:val="21"/>
        </w:rPr>
        <w:t xml:space="preserve">  </w:t>
      </w:r>
      <w:r w:rsidR="00F35D7B">
        <w:rPr>
          <w:noProof/>
        </w:rPr>
        <w:drawing>
          <wp:inline distT="0" distB="0" distL="0" distR="0" wp14:anchorId="4FC10464" wp14:editId="45AD2729">
            <wp:extent cx="4076700" cy="2450537"/>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4972" cy="2461520"/>
                    </a:xfrm>
                    <a:prstGeom prst="rect">
                      <a:avLst/>
                    </a:prstGeom>
                    <a:noFill/>
                  </pic:spPr>
                </pic:pic>
              </a:graphicData>
            </a:graphic>
          </wp:inline>
        </w:drawing>
      </w:r>
    </w:p>
    <w:p w14:paraId="161A3909" w14:textId="77777777" w:rsidR="00806FC4" w:rsidRPr="00876136" w:rsidRDefault="00806FC4" w:rsidP="00D95FBE">
      <w:pPr>
        <w:pStyle w:val="Heading3"/>
      </w:pPr>
      <w:bookmarkStart w:id="93" w:name="_Toc412832595"/>
      <w:r w:rsidRPr="00876136">
        <w:t>T3.1 - Review of M2M transformation approaches [UNIT + KOCSISTEM]</w:t>
      </w:r>
      <w:bookmarkEnd w:id="93"/>
    </w:p>
    <w:tbl>
      <w:tblPr>
        <w:tblW w:w="5000" w:type="pct"/>
        <w:tblCellMar>
          <w:top w:w="15" w:type="dxa"/>
          <w:left w:w="15" w:type="dxa"/>
          <w:bottom w:w="15" w:type="dxa"/>
          <w:right w:w="15" w:type="dxa"/>
        </w:tblCellMar>
        <w:tblLook w:val="04A0" w:firstRow="1" w:lastRow="0" w:firstColumn="1" w:lastColumn="0" w:noHBand="0" w:noVBand="1"/>
      </w:tblPr>
      <w:tblGrid>
        <w:gridCol w:w="1701"/>
        <w:gridCol w:w="9986"/>
        <w:gridCol w:w="1083"/>
        <w:gridCol w:w="1298"/>
        <w:gridCol w:w="1314"/>
      </w:tblGrid>
      <w:tr w:rsidR="00806FC4" w:rsidRPr="00876136" w14:paraId="047BB62A" w14:textId="77777777" w:rsidTr="00F13A6D">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0AD4B5" w14:textId="77777777" w:rsidR="00806FC4" w:rsidRPr="00876136" w:rsidRDefault="00806FC4" w:rsidP="00C74315">
            <w:pPr>
              <w:rPr>
                <w:b/>
              </w:rPr>
            </w:pPr>
            <w:r w:rsidRPr="00876136">
              <w:rPr>
                <w:b/>
              </w:rPr>
              <w:t>Month</w:t>
            </w:r>
          </w:p>
        </w:tc>
        <w:tc>
          <w:tcPr>
            <w:tcW w:w="324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58ECD57" w14:textId="77777777" w:rsidR="00806FC4" w:rsidRPr="00876136" w:rsidRDefault="00806FC4" w:rsidP="00C74315">
            <w:pPr>
              <w:rPr>
                <w:b/>
              </w:rPr>
            </w:pPr>
            <w:r w:rsidRPr="00876136">
              <w:rPr>
                <w:b/>
              </w:rPr>
              <w:t>Deliverable</w:t>
            </w:r>
          </w:p>
        </w:tc>
        <w:tc>
          <w:tcPr>
            <w:tcW w:w="35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68552E" w14:textId="77777777" w:rsidR="00806FC4" w:rsidRPr="00876136" w:rsidRDefault="00806FC4" w:rsidP="00C74315">
            <w:pPr>
              <w:rPr>
                <w:b/>
              </w:rPr>
            </w:pPr>
            <w:r w:rsidRPr="00876136">
              <w:rPr>
                <w:b/>
              </w:rPr>
              <w:t>Type</w:t>
            </w:r>
          </w:p>
        </w:tc>
        <w:tc>
          <w:tcPr>
            <w:tcW w:w="42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987FA1" w14:textId="77777777" w:rsidR="00806FC4" w:rsidRPr="00876136" w:rsidRDefault="00806FC4" w:rsidP="00C74315">
            <w:pPr>
              <w:rPr>
                <w:b/>
              </w:rPr>
            </w:pPr>
            <w:r w:rsidRPr="00876136">
              <w:rPr>
                <w:b/>
              </w:rPr>
              <w:t>Access</w:t>
            </w:r>
          </w:p>
        </w:tc>
        <w:tc>
          <w:tcPr>
            <w:tcW w:w="4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652CFD" w14:textId="77777777" w:rsidR="00806FC4" w:rsidRPr="00876136" w:rsidRDefault="00806FC4" w:rsidP="00C74315">
            <w:pPr>
              <w:rPr>
                <w:b/>
              </w:rPr>
            </w:pPr>
            <w:r w:rsidRPr="00876136">
              <w:rPr>
                <w:b/>
              </w:rPr>
              <w:t>Leader</w:t>
            </w:r>
          </w:p>
        </w:tc>
      </w:tr>
      <w:tr w:rsidR="00806FC4" w:rsidRPr="00876136" w14:paraId="3C178E19"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080AFA" w14:textId="77777777" w:rsidR="00806FC4" w:rsidRPr="00876136" w:rsidRDefault="00806FC4" w:rsidP="00C74315">
            <w:r w:rsidRPr="00876136">
              <w:t>[M3 -&gt; M5]</w:t>
            </w:r>
          </w:p>
        </w:tc>
        <w:tc>
          <w:tcPr>
            <w:tcW w:w="324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99E89E" w14:textId="77777777" w:rsidR="00806FC4" w:rsidRPr="00876136" w:rsidRDefault="00806FC4" w:rsidP="00C74315">
            <w:r w:rsidRPr="00876136">
              <w:t>D3.1.1 Review of model-to-model transformation approaches and technologies</w:t>
            </w:r>
          </w:p>
        </w:tc>
        <w:tc>
          <w:tcPr>
            <w:tcW w:w="35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7DE064" w14:textId="77777777" w:rsidR="00806FC4" w:rsidRPr="00876136" w:rsidRDefault="00806FC4" w:rsidP="00C74315">
            <w:r w:rsidRPr="00876136">
              <w:t>Doc.</w:t>
            </w:r>
          </w:p>
        </w:tc>
        <w:tc>
          <w:tcPr>
            <w:tcW w:w="42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166B38" w14:textId="77777777" w:rsidR="00806FC4" w:rsidRPr="00876136" w:rsidRDefault="00806FC4" w:rsidP="00C74315">
            <w:r w:rsidRPr="00876136">
              <w:t>Public</w:t>
            </w:r>
          </w:p>
        </w:tc>
        <w:tc>
          <w:tcPr>
            <w:tcW w:w="4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1C05CE" w14:textId="77777777" w:rsidR="00806FC4" w:rsidRPr="00876136" w:rsidRDefault="00806FC4" w:rsidP="00C74315">
            <w:r w:rsidRPr="00876136">
              <w:t>UNIT</w:t>
            </w:r>
          </w:p>
        </w:tc>
      </w:tr>
    </w:tbl>
    <w:p w14:paraId="6EB31BE3" w14:textId="77777777" w:rsidR="00806FC4" w:rsidRPr="00876136" w:rsidRDefault="00806FC4" w:rsidP="00D95FBE">
      <w:pPr>
        <w:pStyle w:val="Heading3"/>
      </w:pPr>
      <w:bookmarkStart w:id="94" w:name="_Toc412832596"/>
      <w:r w:rsidRPr="00876136">
        <w:t>T3.2 - Specification and design of the M2M Transformation Framework [UNIT + KOCSISTEM]</w:t>
      </w:r>
      <w:bookmarkEnd w:id="94"/>
    </w:p>
    <w:tbl>
      <w:tblPr>
        <w:tblW w:w="5000" w:type="pct"/>
        <w:tblCellMar>
          <w:top w:w="15" w:type="dxa"/>
          <w:left w:w="15" w:type="dxa"/>
          <w:bottom w:w="15" w:type="dxa"/>
          <w:right w:w="15" w:type="dxa"/>
        </w:tblCellMar>
        <w:tblLook w:val="04A0" w:firstRow="1" w:lastRow="0" w:firstColumn="1" w:lastColumn="0" w:noHBand="0" w:noVBand="1"/>
      </w:tblPr>
      <w:tblGrid>
        <w:gridCol w:w="1701"/>
        <w:gridCol w:w="9992"/>
        <w:gridCol w:w="917"/>
        <w:gridCol w:w="1375"/>
        <w:gridCol w:w="1397"/>
      </w:tblGrid>
      <w:tr w:rsidR="00806FC4" w:rsidRPr="00876136" w14:paraId="637A9601" w14:textId="77777777" w:rsidTr="0095760C">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41C641" w14:textId="77777777" w:rsidR="00806FC4" w:rsidRPr="00876136" w:rsidRDefault="00806FC4" w:rsidP="00C74315">
            <w:pPr>
              <w:rPr>
                <w:b/>
              </w:rPr>
            </w:pPr>
            <w:r w:rsidRPr="00876136">
              <w:rPr>
                <w:b/>
              </w:rPr>
              <w:t>Month</w:t>
            </w:r>
          </w:p>
        </w:tc>
        <w:tc>
          <w:tcPr>
            <w:tcW w:w="324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5F8FF1" w14:textId="77777777" w:rsidR="00806FC4" w:rsidRPr="00876136" w:rsidRDefault="00806FC4" w:rsidP="00C74315">
            <w:pPr>
              <w:rPr>
                <w:b/>
              </w:rPr>
            </w:pPr>
            <w:r w:rsidRPr="00876136">
              <w:rPr>
                <w:b/>
              </w:rPr>
              <w:t>Deliverable</w:t>
            </w:r>
          </w:p>
        </w:tc>
        <w:tc>
          <w:tcPr>
            <w:tcW w:w="29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21F2B4" w14:textId="77777777" w:rsidR="00806FC4" w:rsidRPr="00876136" w:rsidRDefault="00806FC4" w:rsidP="00C74315">
            <w:pPr>
              <w:rPr>
                <w:b/>
              </w:rPr>
            </w:pPr>
            <w:r w:rsidRPr="00876136">
              <w:rPr>
                <w:b/>
              </w:rPr>
              <w:t>Type</w:t>
            </w:r>
          </w:p>
        </w:tc>
        <w:tc>
          <w:tcPr>
            <w:tcW w:w="44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68E1A4" w14:textId="77777777" w:rsidR="00806FC4" w:rsidRPr="00876136" w:rsidRDefault="00806FC4" w:rsidP="00C74315">
            <w:pPr>
              <w:rPr>
                <w:b/>
              </w:rPr>
            </w:pPr>
            <w:r w:rsidRPr="00876136">
              <w:rPr>
                <w:b/>
              </w:rPr>
              <w:t>Access</w:t>
            </w:r>
          </w:p>
        </w:tc>
        <w:tc>
          <w:tcPr>
            <w:tcW w:w="45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A55353" w14:textId="77777777" w:rsidR="00806FC4" w:rsidRPr="00876136" w:rsidRDefault="00806FC4" w:rsidP="00C74315">
            <w:pPr>
              <w:rPr>
                <w:b/>
              </w:rPr>
            </w:pPr>
            <w:r w:rsidRPr="00876136">
              <w:rPr>
                <w:b/>
              </w:rPr>
              <w:t>Leader</w:t>
            </w:r>
          </w:p>
        </w:tc>
      </w:tr>
      <w:tr w:rsidR="00806FC4" w:rsidRPr="00876136" w14:paraId="7FE38D8D" w14:textId="77777777" w:rsidTr="0095760C">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D9920E" w14:textId="77777777" w:rsidR="00806FC4" w:rsidRPr="00876136" w:rsidRDefault="00806FC4" w:rsidP="00C74315">
            <w:r w:rsidRPr="00876136">
              <w:t>[M4 -&gt; M6]</w:t>
            </w:r>
          </w:p>
        </w:tc>
        <w:tc>
          <w:tcPr>
            <w:tcW w:w="324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C5204A" w14:textId="77777777" w:rsidR="00806FC4" w:rsidRPr="00876136" w:rsidRDefault="00806FC4" w:rsidP="00C74315">
            <w:r w:rsidRPr="00876136">
              <w:t>D3.2.1 M2M Transformation Framework architectural design document</w:t>
            </w:r>
          </w:p>
        </w:tc>
        <w:tc>
          <w:tcPr>
            <w:tcW w:w="29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674A4CD" w14:textId="77777777" w:rsidR="00806FC4" w:rsidRPr="00876136" w:rsidRDefault="00806FC4" w:rsidP="00C74315">
            <w:r w:rsidRPr="00876136">
              <w:t>Doc.</w:t>
            </w:r>
          </w:p>
        </w:tc>
        <w:tc>
          <w:tcPr>
            <w:tcW w:w="44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3E33838" w14:textId="77777777" w:rsidR="00806FC4" w:rsidRPr="00876136" w:rsidRDefault="00806FC4" w:rsidP="00C74315">
            <w:r w:rsidRPr="00876136">
              <w:t>Public</w:t>
            </w:r>
          </w:p>
        </w:tc>
        <w:tc>
          <w:tcPr>
            <w:tcW w:w="45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EF09DD3" w14:textId="77777777" w:rsidR="00806FC4" w:rsidRPr="00876136" w:rsidRDefault="00806FC4" w:rsidP="00C74315">
            <w:r w:rsidRPr="00876136">
              <w:t>UNIT</w:t>
            </w:r>
          </w:p>
        </w:tc>
      </w:tr>
    </w:tbl>
    <w:p w14:paraId="57BA5B9F" w14:textId="77777777" w:rsidR="00806FC4" w:rsidRPr="00876136" w:rsidRDefault="00806FC4" w:rsidP="00D95FBE">
      <w:pPr>
        <w:pStyle w:val="Heading3"/>
      </w:pPr>
      <w:bookmarkStart w:id="95" w:name="_Toc412832597"/>
      <w:r w:rsidRPr="00876136">
        <w:t>T3.3 - Development of the Transformation Manager component [UNIT + KOCSISTEM]</w:t>
      </w:r>
      <w:bookmarkEnd w:id="95"/>
    </w:p>
    <w:tbl>
      <w:tblPr>
        <w:tblW w:w="5000" w:type="pct"/>
        <w:tblCellMar>
          <w:top w:w="15" w:type="dxa"/>
          <w:left w:w="15" w:type="dxa"/>
          <w:bottom w:w="15" w:type="dxa"/>
          <w:right w:w="15" w:type="dxa"/>
        </w:tblCellMar>
        <w:tblLook w:val="04A0" w:firstRow="1" w:lastRow="0" w:firstColumn="1" w:lastColumn="0" w:noHBand="0" w:noVBand="1"/>
      </w:tblPr>
      <w:tblGrid>
        <w:gridCol w:w="1701"/>
        <w:gridCol w:w="9826"/>
        <w:gridCol w:w="1129"/>
        <w:gridCol w:w="1354"/>
        <w:gridCol w:w="1372"/>
      </w:tblGrid>
      <w:tr w:rsidR="00806FC4" w:rsidRPr="00876136" w14:paraId="76D1B244" w14:textId="77777777" w:rsidTr="00F13A6D">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59D747" w14:textId="77777777" w:rsidR="00806FC4" w:rsidRPr="00876136" w:rsidRDefault="00806FC4" w:rsidP="00C74315">
            <w:pPr>
              <w:rPr>
                <w:b/>
              </w:rPr>
            </w:pPr>
            <w:r w:rsidRPr="00876136">
              <w:rPr>
                <w:b/>
              </w:rPr>
              <w:lastRenderedPageBreak/>
              <w:t>Month</w:t>
            </w:r>
          </w:p>
        </w:tc>
        <w:tc>
          <w:tcPr>
            <w:tcW w:w="319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A48394" w14:textId="77777777" w:rsidR="00806FC4" w:rsidRPr="00876136" w:rsidRDefault="00806FC4" w:rsidP="00C74315">
            <w:pPr>
              <w:rPr>
                <w:b/>
              </w:rPr>
            </w:pPr>
            <w:r w:rsidRPr="00876136">
              <w:rPr>
                <w:b/>
              </w:rPr>
              <w:t>Deliverable</w:t>
            </w:r>
          </w:p>
        </w:tc>
        <w:tc>
          <w:tcPr>
            <w:tcW w:w="36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5894DD" w14:textId="77777777" w:rsidR="00806FC4" w:rsidRPr="00876136" w:rsidRDefault="00806FC4" w:rsidP="00C74315">
            <w:pPr>
              <w:rPr>
                <w:b/>
              </w:rPr>
            </w:pPr>
            <w:r w:rsidRPr="00876136">
              <w:rPr>
                <w:b/>
              </w:rPr>
              <w:t>Type</w:t>
            </w:r>
          </w:p>
        </w:tc>
        <w:tc>
          <w:tcPr>
            <w:tcW w:w="44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53C2CA" w14:textId="77777777" w:rsidR="00806FC4" w:rsidRPr="00876136" w:rsidRDefault="00806FC4" w:rsidP="00C74315">
            <w:pPr>
              <w:rPr>
                <w:b/>
              </w:rPr>
            </w:pPr>
            <w:r w:rsidRPr="00876136">
              <w:rPr>
                <w:b/>
              </w:rPr>
              <w:t>Access</w:t>
            </w:r>
          </w:p>
        </w:tc>
        <w:tc>
          <w:tcPr>
            <w:tcW w:w="44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F64BDCA" w14:textId="77777777" w:rsidR="00806FC4" w:rsidRPr="00876136" w:rsidRDefault="00806FC4" w:rsidP="00C74315">
            <w:pPr>
              <w:rPr>
                <w:b/>
              </w:rPr>
            </w:pPr>
            <w:r w:rsidRPr="00876136">
              <w:rPr>
                <w:b/>
              </w:rPr>
              <w:t>Leader</w:t>
            </w:r>
          </w:p>
        </w:tc>
      </w:tr>
      <w:tr w:rsidR="00806FC4" w:rsidRPr="00876136" w14:paraId="527EAFCB"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B0CA45" w14:textId="77777777" w:rsidR="00806FC4" w:rsidRPr="00876136" w:rsidRDefault="00806FC4" w:rsidP="00C74315">
            <w:r w:rsidRPr="00876136">
              <w:t>[M5 -&gt; M7]</w:t>
            </w:r>
          </w:p>
        </w:tc>
        <w:tc>
          <w:tcPr>
            <w:tcW w:w="319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4CA4BD" w14:textId="77777777" w:rsidR="00806FC4" w:rsidRPr="00876136" w:rsidRDefault="00806FC4" w:rsidP="00C74315">
            <w:r w:rsidRPr="00876136">
              <w:t>D3.3.1 Transformation Manager architectural (TRAM) design document</w:t>
            </w:r>
          </w:p>
        </w:tc>
        <w:tc>
          <w:tcPr>
            <w:tcW w:w="36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58C12C" w14:textId="77777777" w:rsidR="00806FC4" w:rsidRPr="00876136" w:rsidRDefault="00806FC4" w:rsidP="00C74315">
            <w:r w:rsidRPr="00876136">
              <w:t>Doc.</w:t>
            </w:r>
          </w:p>
        </w:tc>
        <w:tc>
          <w:tcPr>
            <w:tcW w:w="44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F79F02" w14:textId="77777777" w:rsidR="00806FC4" w:rsidRPr="00876136" w:rsidRDefault="00806FC4" w:rsidP="00C74315">
            <w:r w:rsidRPr="00876136">
              <w:t>Public</w:t>
            </w:r>
          </w:p>
        </w:tc>
        <w:tc>
          <w:tcPr>
            <w:tcW w:w="44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9BEA78" w14:textId="77777777" w:rsidR="00806FC4" w:rsidRPr="00876136" w:rsidRDefault="00806FC4" w:rsidP="00C74315">
            <w:r w:rsidRPr="00876136">
              <w:t>UNIT</w:t>
            </w:r>
          </w:p>
        </w:tc>
      </w:tr>
      <w:tr w:rsidR="00806FC4" w:rsidRPr="00876136" w14:paraId="540FF01E"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12AF368" w14:textId="77777777" w:rsidR="00806FC4" w:rsidRPr="00876136" w:rsidRDefault="00806FC4" w:rsidP="00C74315">
            <w:r w:rsidRPr="00876136">
              <w:t>[M8 -&gt; M10]</w:t>
            </w:r>
          </w:p>
        </w:tc>
        <w:tc>
          <w:tcPr>
            <w:tcW w:w="319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C8D5DD" w14:textId="77777777" w:rsidR="00806FC4" w:rsidRPr="00876136" w:rsidRDefault="00806FC4" w:rsidP="00C74315">
            <w:r w:rsidRPr="00876136">
              <w:t>D3.3.2-1 Software: Transformation Manager component (release 1)</w:t>
            </w:r>
          </w:p>
        </w:tc>
        <w:tc>
          <w:tcPr>
            <w:tcW w:w="36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EC16D80" w14:textId="77777777" w:rsidR="00806FC4" w:rsidRPr="00876136" w:rsidRDefault="00806FC4" w:rsidP="00C74315">
            <w:r w:rsidRPr="00876136">
              <w:t>SW</w:t>
            </w:r>
          </w:p>
        </w:tc>
        <w:tc>
          <w:tcPr>
            <w:tcW w:w="44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D92CF1E" w14:textId="77777777" w:rsidR="00806FC4" w:rsidRPr="00876136" w:rsidRDefault="00806FC4" w:rsidP="00C74315">
            <w:r w:rsidRPr="00876136">
              <w:t>Public</w:t>
            </w:r>
          </w:p>
        </w:tc>
        <w:tc>
          <w:tcPr>
            <w:tcW w:w="44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20A968" w14:textId="77777777" w:rsidR="00806FC4" w:rsidRPr="00876136" w:rsidRDefault="00806FC4" w:rsidP="00C74315">
            <w:r w:rsidRPr="00876136">
              <w:t>UNIT</w:t>
            </w:r>
          </w:p>
        </w:tc>
      </w:tr>
      <w:tr w:rsidR="00806FC4" w:rsidRPr="00876136" w14:paraId="19EB70E5"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7B99FA" w14:textId="77777777" w:rsidR="00806FC4" w:rsidRPr="00876136" w:rsidRDefault="00806FC4" w:rsidP="00C74315">
            <w:r w:rsidRPr="00876136">
              <w:t>[M20 -&gt; M22]</w:t>
            </w:r>
          </w:p>
        </w:tc>
        <w:tc>
          <w:tcPr>
            <w:tcW w:w="319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CEAE96" w14:textId="77777777" w:rsidR="00806FC4" w:rsidRPr="00876136" w:rsidRDefault="00806FC4" w:rsidP="00C74315">
            <w:r w:rsidRPr="00876136">
              <w:t>D3.3.2-2 Software: Transformation Manager component (release 2)</w:t>
            </w:r>
          </w:p>
        </w:tc>
        <w:tc>
          <w:tcPr>
            <w:tcW w:w="36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0C9520" w14:textId="77777777" w:rsidR="00806FC4" w:rsidRPr="00876136" w:rsidRDefault="00806FC4" w:rsidP="00C74315">
            <w:r w:rsidRPr="00876136">
              <w:t>SW</w:t>
            </w:r>
          </w:p>
        </w:tc>
        <w:tc>
          <w:tcPr>
            <w:tcW w:w="44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C1B4EE" w14:textId="77777777" w:rsidR="00806FC4" w:rsidRPr="00876136" w:rsidRDefault="00806FC4" w:rsidP="00C74315">
            <w:r w:rsidRPr="00876136">
              <w:t>Public</w:t>
            </w:r>
          </w:p>
        </w:tc>
        <w:tc>
          <w:tcPr>
            <w:tcW w:w="44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146F32B" w14:textId="77777777" w:rsidR="00806FC4" w:rsidRPr="00876136" w:rsidRDefault="00806FC4" w:rsidP="00C74315">
            <w:r w:rsidRPr="00876136">
              <w:t>UNIT</w:t>
            </w:r>
          </w:p>
        </w:tc>
      </w:tr>
      <w:tr w:rsidR="00806FC4" w:rsidRPr="00876136" w14:paraId="14358C05"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856C47A" w14:textId="77777777" w:rsidR="00806FC4" w:rsidRPr="00876136" w:rsidRDefault="00806FC4" w:rsidP="00C74315">
            <w:r w:rsidRPr="00876136">
              <w:t>[M30 -&gt; M32]</w:t>
            </w:r>
          </w:p>
        </w:tc>
        <w:tc>
          <w:tcPr>
            <w:tcW w:w="319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3BC6602" w14:textId="77777777" w:rsidR="00806FC4" w:rsidRPr="00876136" w:rsidRDefault="00806FC4" w:rsidP="00C74315">
            <w:r w:rsidRPr="00876136">
              <w:t>D3.3.2-3 Software: Transformation Manager component (release 3)</w:t>
            </w:r>
          </w:p>
        </w:tc>
        <w:tc>
          <w:tcPr>
            <w:tcW w:w="36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DA22953" w14:textId="77777777" w:rsidR="00806FC4" w:rsidRPr="00876136" w:rsidRDefault="00806FC4" w:rsidP="00C74315">
            <w:r w:rsidRPr="00876136">
              <w:t>SW</w:t>
            </w:r>
          </w:p>
        </w:tc>
        <w:tc>
          <w:tcPr>
            <w:tcW w:w="44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1843BF" w14:textId="77777777" w:rsidR="00806FC4" w:rsidRPr="00876136" w:rsidRDefault="00806FC4" w:rsidP="00C74315">
            <w:r w:rsidRPr="00876136">
              <w:t>Public</w:t>
            </w:r>
          </w:p>
        </w:tc>
        <w:tc>
          <w:tcPr>
            <w:tcW w:w="44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EBD420" w14:textId="77777777" w:rsidR="00806FC4" w:rsidRPr="00876136" w:rsidRDefault="00806FC4" w:rsidP="00C74315">
            <w:r w:rsidRPr="00876136">
              <w:t>UNIT</w:t>
            </w:r>
          </w:p>
        </w:tc>
      </w:tr>
    </w:tbl>
    <w:p w14:paraId="65495EBA" w14:textId="77777777" w:rsidR="00806FC4" w:rsidRPr="00876136" w:rsidRDefault="00806FC4" w:rsidP="00D95FBE">
      <w:pPr>
        <w:pStyle w:val="Heading3"/>
      </w:pPr>
      <w:bookmarkStart w:id="96" w:name="_Toc412832598"/>
      <w:r w:rsidRPr="00876136">
        <w:t>T3.4 - Development of the Configuration Manager (COM) component [UNIT + KOCSISTEM]</w:t>
      </w:r>
      <w:bookmarkEnd w:id="96"/>
    </w:p>
    <w:tbl>
      <w:tblPr>
        <w:tblW w:w="5000" w:type="pct"/>
        <w:tblCellMar>
          <w:top w:w="15" w:type="dxa"/>
          <w:left w:w="15" w:type="dxa"/>
          <w:bottom w:w="15" w:type="dxa"/>
          <w:right w:w="15" w:type="dxa"/>
        </w:tblCellMar>
        <w:tblLook w:val="04A0" w:firstRow="1" w:lastRow="0" w:firstColumn="1" w:lastColumn="0" w:noHBand="0" w:noVBand="1"/>
      </w:tblPr>
      <w:tblGrid>
        <w:gridCol w:w="1701"/>
        <w:gridCol w:w="9811"/>
        <w:gridCol w:w="1018"/>
        <w:gridCol w:w="1415"/>
        <w:gridCol w:w="1437"/>
      </w:tblGrid>
      <w:tr w:rsidR="00806FC4" w:rsidRPr="00876136" w14:paraId="21125664" w14:textId="77777777" w:rsidTr="00302E5A">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C3E747" w14:textId="77777777" w:rsidR="00806FC4" w:rsidRPr="00876136" w:rsidRDefault="00806FC4" w:rsidP="00C74315">
            <w:pPr>
              <w:rPr>
                <w:b/>
              </w:rPr>
            </w:pPr>
            <w:r w:rsidRPr="00876136">
              <w:rPr>
                <w:b/>
              </w:rPr>
              <w:t>Month</w:t>
            </w:r>
          </w:p>
        </w:tc>
        <w:tc>
          <w:tcPr>
            <w:tcW w:w="318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88C633C" w14:textId="77777777" w:rsidR="00806FC4" w:rsidRPr="00876136" w:rsidRDefault="00806FC4" w:rsidP="00C74315">
            <w:pPr>
              <w:rPr>
                <w:b/>
              </w:rPr>
            </w:pPr>
            <w:r w:rsidRPr="00876136">
              <w:rPr>
                <w:b/>
              </w:rPr>
              <w:t>Deliverable</w:t>
            </w:r>
          </w:p>
        </w:tc>
        <w:tc>
          <w:tcPr>
            <w:tcW w:w="33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CC7E9D6" w14:textId="77777777" w:rsidR="00806FC4" w:rsidRPr="00876136" w:rsidRDefault="00806FC4" w:rsidP="00C74315">
            <w:pPr>
              <w:rPr>
                <w:b/>
              </w:rPr>
            </w:pPr>
            <w:r w:rsidRPr="00876136">
              <w:rPr>
                <w:b/>
              </w:rPr>
              <w:t>Type</w:t>
            </w:r>
          </w:p>
        </w:tc>
        <w:tc>
          <w:tcPr>
            <w:tcW w:w="46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6285F1" w14:textId="77777777" w:rsidR="00806FC4" w:rsidRPr="00876136" w:rsidRDefault="00806FC4" w:rsidP="00C74315">
            <w:pPr>
              <w:rPr>
                <w:b/>
              </w:rPr>
            </w:pPr>
            <w:r w:rsidRPr="00876136">
              <w:rPr>
                <w:b/>
              </w:rPr>
              <w:t>Access</w:t>
            </w:r>
          </w:p>
        </w:tc>
        <w:tc>
          <w:tcPr>
            <w:tcW w:w="46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B9482B" w14:textId="77777777" w:rsidR="00806FC4" w:rsidRPr="00876136" w:rsidRDefault="00806FC4" w:rsidP="00C74315">
            <w:pPr>
              <w:rPr>
                <w:b/>
              </w:rPr>
            </w:pPr>
            <w:r w:rsidRPr="00876136">
              <w:rPr>
                <w:b/>
              </w:rPr>
              <w:t>Leader</w:t>
            </w:r>
          </w:p>
        </w:tc>
      </w:tr>
      <w:tr w:rsidR="00806FC4" w:rsidRPr="00876136" w14:paraId="5D4AF2D7" w14:textId="77777777" w:rsidTr="00302E5A">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88F9B7" w14:textId="77777777" w:rsidR="00806FC4" w:rsidRPr="00876136" w:rsidRDefault="00806FC4" w:rsidP="00C74315">
            <w:r w:rsidRPr="00876136">
              <w:t>[M6 -&gt; M8]</w:t>
            </w:r>
          </w:p>
        </w:tc>
        <w:tc>
          <w:tcPr>
            <w:tcW w:w="318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E0D4F2" w14:textId="77777777" w:rsidR="00806FC4" w:rsidRPr="00876136" w:rsidRDefault="00806FC4" w:rsidP="00C74315">
            <w:r w:rsidRPr="00876136">
              <w:t>D3.4.1 Configuration Manager architectural design document</w:t>
            </w:r>
          </w:p>
        </w:tc>
        <w:tc>
          <w:tcPr>
            <w:tcW w:w="33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561E3C" w14:textId="77777777" w:rsidR="00806FC4" w:rsidRPr="00876136" w:rsidRDefault="00806FC4" w:rsidP="00C74315">
            <w:r w:rsidRPr="00876136">
              <w:t>Doc.</w:t>
            </w:r>
          </w:p>
        </w:tc>
        <w:tc>
          <w:tcPr>
            <w:tcW w:w="46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D2A0DD" w14:textId="77777777" w:rsidR="00806FC4" w:rsidRPr="00876136" w:rsidRDefault="00806FC4" w:rsidP="00C74315">
            <w:r w:rsidRPr="00876136">
              <w:t>Public</w:t>
            </w:r>
          </w:p>
        </w:tc>
        <w:tc>
          <w:tcPr>
            <w:tcW w:w="46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72198C" w14:textId="77777777" w:rsidR="00806FC4" w:rsidRPr="00876136" w:rsidRDefault="00806FC4" w:rsidP="00C74315">
            <w:r w:rsidRPr="00876136">
              <w:t>UNIT</w:t>
            </w:r>
          </w:p>
        </w:tc>
      </w:tr>
      <w:tr w:rsidR="00806FC4" w:rsidRPr="00876136" w14:paraId="5BE7DD92" w14:textId="77777777" w:rsidTr="00302E5A">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F52F9EC" w14:textId="77777777" w:rsidR="00806FC4" w:rsidRPr="00876136" w:rsidRDefault="00806FC4" w:rsidP="00C74315">
            <w:r w:rsidRPr="00876136">
              <w:t>[M8 -&gt; M10]</w:t>
            </w:r>
          </w:p>
        </w:tc>
        <w:tc>
          <w:tcPr>
            <w:tcW w:w="318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D4AA814" w14:textId="77777777" w:rsidR="00806FC4" w:rsidRPr="00876136" w:rsidRDefault="00806FC4" w:rsidP="00C74315">
            <w:r w:rsidRPr="00876136">
              <w:t>D3.4.2-1 Software: Configuration Manager component (release 1)</w:t>
            </w:r>
          </w:p>
        </w:tc>
        <w:tc>
          <w:tcPr>
            <w:tcW w:w="33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41EDCD5" w14:textId="77777777" w:rsidR="00806FC4" w:rsidRPr="00876136" w:rsidRDefault="00806FC4" w:rsidP="00C74315">
            <w:r w:rsidRPr="00876136">
              <w:t>SW</w:t>
            </w:r>
          </w:p>
        </w:tc>
        <w:tc>
          <w:tcPr>
            <w:tcW w:w="46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F0AC1D9" w14:textId="77777777" w:rsidR="00806FC4" w:rsidRPr="00876136" w:rsidRDefault="00806FC4" w:rsidP="00C74315">
            <w:r w:rsidRPr="00876136">
              <w:t>Public</w:t>
            </w:r>
          </w:p>
        </w:tc>
        <w:tc>
          <w:tcPr>
            <w:tcW w:w="46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BBA64F" w14:textId="77777777" w:rsidR="00806FC4" w:rsidRPr="00876136" w:rsidRDefault="00806FC4" w:rsidP="00C74315">
            <w:r w:rsidRPr="00876136">
              <w:t>UNIT</w:t>
            </w:r>
          </w:p>
        </w:tc>
      </w:tr>
      <w:tr w:rsidR="00806FC4" w:rsidRPr="00876136" w14:paraId="4E559FA2" w14:textId="77777777" w:rsidTr="00302E5A">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2BFEB5" w14:textId="77777777" w:rsidR="00806FC4" w:rsidRPr="00876136" w:rsidRDefault="00806FC4" w:rsidP="00C74315">
            <w:r w:rsidRPr="00876136">
              <w:t>[M20 -&gt; M22]</w:t>
            </w:r>
          </w:p>
        </w:tc>
        <w:tc>
          <w:tcPr>
            <w:tcW w:w="318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D74955" w14:textId="77777777" w:rsidR="00806FC4" w:rsidRPr="00876136" w:rsidRDefault="00806FC4" w:rsidP="00C74315">
            <w:r w:rsidRPr="00876136">
              <w:t>D3.4.2-2 Software: Configuration Manager component (release 2)</w:t>
            </w:r>
          </w:p>
        </w:tc>
        <w:tc>
          <w:tcPr>
            <w:tcW w:w="33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252B13" w14:textId="77777777" w:rsidR="00806FC4" w:rsidRPr="00876136" w:rsidRDefault="00806FC4" w:rsidP="00C74315">
            <w:r w:rsidRPr="00876136">
              <w:t>SW</w:t>
            </w:r>
          </w:p>
        </w:tc>
        <w:tc>
          <w:tcPr>
            <w:tcW w:w="46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F27902" w14:textId="77777777" w:rsidR="00806FC4" w:rsidRPr="00876136" w:rsidRDefault="00806FC4" w:rsidP="00C74315">
            <w:r w:rsidRPr="00876136">
              <w:t>Public</w:t>
            </w:r>
          </w:p>
        </w:tc>
        <w:tc>
          <w:tcPr>
            <w:tcW w:w="46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E18F400" w14:textId="77777777" w:rsidR="00806FC4" w:rsidRPr="00876136" w:rsidRDefault="00806FC4" w:rsidP="00C74315">
            <w:r w:rsidRPr="00876136">
              <w:t>UNIT</w:t>
            </w:r>
          </w:p>
        </w:tc>
      </w:tr>
      <w:tr w:rsidR="00806FC4" w:rsidRPr="00876136" w14:paraId="63790DCA" w14:textId="77777777" w:rsidTr="00302E5A">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D9D89A" w14:textId="77777777" w:rsidR="00806FC4" w:rsidRPr="00876136" w:rsidRDefault="00806FC4" w:rsidP="00C74315">
            <w:r w:rsidRPr="00876136">
              <w:t>[M30 -&gt; M32]</w:t>
            </w:r>
          </w:p>
        </w:tc>
        <w:tc>
          <w:tcPr>
            <w:tcW w:w="318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157621D" w14:textId="77777777" w:rsidR="00806FC4" w:rsidRPr="00876136" w:rsidRDefault="00806FC4" w:rsidP="00C74315">
            <w:r w:rsidRPr="00876136">
              <w:t>D3.4.2-3 Software: Configuration Manager component (release 3)</w:t>
            </w:r>
          </w:p>
        </w:tc>
        <w:tc>
          <w:tcPr>
            <w:tcW w:w="33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5BC808" w14:textId="77777777" w:rsidR="00806FC4" w:rsidRPr="00876136" w:rsidRDefault="00806FC4" w:rsidP="00C74315">
            <w:r w:rsidRPr="00876136">
              <w:t>SW</w:t>
            </w:r>
          </w:p>
        </w:tc>
        <w:tc>
          <w:tcPr>
            <w:tcW w:w="46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C15980B" w14:textId="77777777" w:rsidR="00806FC4" w:rsidRPr="00876136" w:rsidRDefault="00806FC4" w:rsidP="00C74315">
            <w:r w:rsidRPr="00876136">
              <w:t>Public</w:t>
            </w:r>
          </w:p>
        </w:tc>
        <w:tc>
          <w:tcPr>
            <w:tcW w:w="46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76E697" w14:textId="77777777" w:rsidR="00806FC4" w:rsidRPr="00876136" w:rsidRDefault="00806FC4" w:rsidP="00C74315">
            <w:r w:rsidRPr="00876136">
              <w:t>UNIT</w:t>
            </w:r>
          </w:p>
        </w:tc>
      </w:tr>
    </w:tbl>
    <w:p w14:paraId="3612DD8B" w14:textId="77777777" w:rsidR="00806FC4" w:rsidRPr="00876136" w:rsidRDefault="00806FC4" w:rsidP="00D95FBE">
      <w:pPr>
        <w:pStyle w:val="Heading3"/>
      </w:pPr>
      <w:bookmarkStart w:id="97" w:name="_Toc412832599"/>
      <w:r w:rsidRPr="00876136">
        <w:t>T3.5 - Development of the Traceability Manager component [UNIT + KOCSISTEM]</w:t>
      </w:r>
      <w:bookmarkEnd w:id="97"/>
    </w:p>
    <w:tbl>
      <w:tblPr>
        <w:tblW w:w="5000" w:type="pct"/>
        <w:tblCellMar>
          <w:top w:w="15" w:type="dxa"/>
          <w:left w:w="15" w:type="dxa"/>
          <w:bottom w:w="15" w:type="dxa"/>
          <w:right w:w="15" w:type="dxa"/>
        </w:tblCellMar>
        <w:tblLook w:val="04A0" w:firstRow="1" w:lastRow="0" w:firstColumn="1" w:lastColumn="0" w:noHBand="0" w:noVBand="1"/>
      </w:tblPr>
      <w:tblGrid>
        <w:gridCol w:w="1701"/>
        <w:gridCol w:w="9811"/>
        <w:gridCol w:w="966"/>
        <w:gridCol w:w="1443"/>
        <w:gridCol w:w="1461"/>
      </w:tblGrid>
      <w:tr w:rsidR="00806FC4" w:rsidRPr="00876136" w14:paraId="27B6C0C8" w14:textId="77777777" w:rsidTr="00302E5A">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C9EB33" w14:textId="77777777" w:rsidR="00806FC4" w:rsidRPr="00876136" w:rsidRDefault="00806FC4" w:rsidP="00C74315">
            <w:pPr>
              <w:rPr>
                <w:b/>
              </w:rPr>
            </w:pPr>
            <w:r w:rsidRPr="00876136">
              <w:rPr>
                <w:b/>
              </w:rPr>
              <w:t>Month</w:t>
            </w:r>
          </w:p>
        </w:tc>
        <w:tc>
          <w:tcPr>
            <w:tcW w:w="318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50C4DE" w14:textId="77777777" w:rsidR="00806FC4" w:rsidRPr="00876136" w:rsidRDefault="00806FC4" w:rsidP="00C74315">
            <w:pPr>
              <w:rPr>
                <w:b/>
              </w:rPr>
            </w:pPr>
            <w:r w:rsidRPr="00876136">
              <w:rPr>
                <w:b/>
              </w:rPr>
              <w:t>Deliverable</w:t>
            </w:r>
          </w:p>
        </w:tc>
        <w:tc>
          <w:tcPr>
            <w:tcW w:w="31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9D3B1C" w14:textId="77777777" w:rsidR="00806FC4" w:rsidRPr="00876136" w:rsidRDefault="00806FC4" w:rsidP="00C74315">
            <w:pPr>
              <w:rPr>
                <w:b/>
              </w:rPr>
            </w:pPr>
            <w:r w:rsidRPr="00876136">
              <w:rPr>
                <w:b/>
              </w:rPr>
              <w:t>Type</w:t>
            </w:r>
          </w:p>
        </w:tc>
        <w:tc>
          <w:tcPr>
            <w:tcW w:w="46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F17F6F" w14:textId="77777777" w:rsidR="00806FC4" w:rsidRPr="00876136" w:rsidRDefault="00806FC4" w:rsidP="00C74315">
            <w:pPr>
              <w:rPr>
                <w:b/>
              </w:rPr>
            </w:pPr>
            <w:r w:rsidRPr="00876136">
              <w:rPr>
                <w:b/>
              </w:rPr>
              <w:t>Access</w:t>
            </w:r>
          </w:p>
        </w:tc>
        <w:tc>
          <w:tcPr>
            <w:tcW w:w="47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B28C22" w14:textId="77777777" w:rsidR="00806FC4" w:rsidRPr="00876136" w:rsidRDefault="00806FC4" w:rsidP="00C74315">
            <w:pPr>
              <w:rPr>
                <w:b/>
              </w:rPr>
            </w:pPr>
            <w:r w:rsidRPr="00876136">
              <w:rPr>
                <w:b/>
              </w:rPr>
              <w:t>Leader</w:t>
            </w:r>
          </w:p>
        </w:tc>
      </w:tr>
      <w:tr w:rsidR="00806FC4" w:rsidRPr="00876136" w14:paraId="30279F76" w14:textId="77777777" w:rsidTr="00302E5A">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0E76A0" w14:textId="77777777" w:rsidR="00806FC4" w:rsidRPr="00876136" w:rsidRDefault="00806FC4" w:rsidP="00C74315">
            <w:r w:rsidRPr="00876136">
              <w:t>[M7 -&gt; M9]</w:t>
            </w:r>
          </w:p>
        </w:tc>
        <w:tc>
          <w:tcPr>
            <w:tcW w:w="318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E993EB" w14:textId="77777777" w:rsidR="00806FC4" w:rsidRPr="00876136" w:rsidRDefault="00806FC4" w:rsidP="00C74315">
            <w:r w:rsidRPr="00876136">
              <w:t>D3.5.1 Traceability Manager architectural design document</w:t>
            </w:r>
          </w:p>
        </w:tc>
        <w:tc>
          <w:tcPr>
            <w:tcW w:w="31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DC7643" w14:textId="77777777" w:rsidR="00806FC4" w:rsidRPr="00876136" w:rsidRDefault="00806FC4" w:rsidP="00C74315">
            <w:r w:rsidRPr="00876136">
              <w:t>Doc.</w:t>
            </w:r>
          </w:p>
        </w:tc>
        <w:tc>
          <w:tcPr>
            <w:tcW w:w="46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B1C4A6" w14:textId="77777777" w:rsidR="00806FC4" w:rsidRPr="00876136" w:rsidRDefault="00806FC4" w:rsidP="00C74315">
            <w:r w:rsidRPr="00876136">
              <w:t>Public</w:t>
            </w:r>
          </w:p>
        </w:tc>
        <w:tc>
          <w:tcPr>
            <w:tcW w:w="47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D20C1D" w14:textId="77777777" w:rsidR="00806FC4" w:rsidRPr="00876136" w:rsidRDefault="00806FC4" w:rsidP="00C74315">
            <w:r w:rsidRPr="00876136">
              <w:t>UNIT</w:t>
            </w:r>
          </w:p>
        </w:tc>
      </w:tr>
      <w:tr w:rsidR="00806FC4" w:rsidRPr="00876136" w14:paraId="1D05630B" w14:textId="77777777" w:rsidTr="00302E5A">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B1D2D0F" w14:textId="77777777" w:rsidR="00806FC4" w:rsidRPr="00876136" w:rsidRDefault="00806FC4" w:rsidP="00C74315">
            <w:r w:rsidRPr="00876136">
              <w:t>[M8 -&gt; M10]</w:t>
            </w:r>
          </w:p>
        </w:tc>
        <w:tc>
          <w:tcPr>
            <w:tcW w:w="318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568552" w14:textId="77777777" w:rsidR="00806FC4" w:rsidRPr="00876136" w:rsidRDefault="00806FC4" w:rsidP="00C74315">
            <w:r w:rsidRPr="00876136">
              <w:t>D3.5.2-1 Software: Traceability Manager component (release 1)</w:t>
            </w:r>
          </w:p>
        </w:tc>
        <w:tc>
          <w:tcPr>
            <w:tcW w:w="31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4571C7" w14:textId="77777777" w:rsidR="00806FC4" w:rsidRPr="00876136" w:rsidRDefault="00806FC4" w:rsidP="00C74315">
            <w:r w:rsidRPr="00876136">
              <w:t>SW</w:t>
            </w:r>
          </w:p>
        </w:tc>
        <w:tc>
          <w:tcPr>
            <w:tcW w:w="46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E2ADB13" w14:textId="77777777" w:rsidR="00806FC4" w:rsidRPr="00876136" w:rsidRDefault="00806FC4" w:rsidP="00C74315">
            <w:r w:rsidRPr="00876136">
              <w:t>Public</w:t>
            </w:r>
          </w:p>
        </w:tc>
        <w:tc>
          <w:tcPr>
            <w:tcW w:w="47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D234471" w14:textId="77777777" w:rsidR="00806FC4" w:rsidRPr="00876136" w:rsidRDefault="00806FC4" w:rsidP="00C74315">
            <w:r w:rsidRPr="00876136">
              <w:t>UNIT</w:t>
            </w:r>
          </w:p>
        </w:tc>
      </w:tr>
      <w:tr w:rsidR="00806FC4" w:rsidRPr="00876136" w14:paraId="2A52853A" w14:textId="77777777" w:rsidTr="00302E5A">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2B5551D" w14:textId="77777777" w:rsidR="00806FC4" w:rsidRPr="00876136" w:rsidRDefault="00806FC4" w:rsidP="00C74315">
            <w:r w:rsidRPr="00876136">
              <w:t>[M20 -&gt; M22]</w:t>
            </w:r>
          </w:p>
        </w:tc>
        <w:tc>
          <w:tcPr>
            <w:tcW w:w="318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8F3B9D" w14:textId="77777777" w:rsidR="00806FC4" w:rsidRPr="00876136" w:rsidRDefault="00806FC4" w:rsidP="00C74315">
            <w:r w:rsidRPr="00876136">
              <w:t>D3.5.2-2 Software: Traceability Manager component (release 2)</w:t>
            </w:r>
          </w:p>
        </w:tc>
        <w:tc>
          <w:tcPr>
            <w:tcW w:w="31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EEB619" w14:textId="77777777" w:rsidR="00806FC4" w:rsidRPr="00876136" w:rsidRDefault="00806FC4" w:rsidP="00C74315">
            <w:r w:rsidRPr="00876136">
              <w:t>SW</w:t>
            </w:r>
          </w:p>
        </w:tc>
        <w:tc>
          <w:tcPr>
            <w:tcW w:w="46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6CCC28A" w14:textId="77777777" w:rsidR="00806FC4" w:rsidRPr="00876136" w:rsidRDefault="00806FC4" w:rsidP="00C74315">
            <w:r w:rsidRPr="00876136">
              <w:t>Public</w:t>
            </w:r>
          </w:p>
        </w:tc>
        <w:tc>
          <w:tcPr>
            <w:tcW w:w="47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4FD95C" w14:textId="77777777" w:rsidR="00806FC4" w:rsidRPr="00876136" w:rsidRDefault="00806FC4" w:rsidP="00C74315">
            <w:r w:rsidRPr="00876136">
              <w:t>UNIT</w:t>
            </w:r>
          </w:p>
        </w:tc>
      </w:tr>
      <w:tr w:rsidR="00806FC4" w:rsidRPr="00876136" w14:paraId="5EDE89CE" w14:textId="77777777" w:rsidTr="00302E5A">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ACDBDA4" w14:textId="77777777" w:rsidR="00806FC4" w:rsidRPr="00876136" w:rsidRDefault="00806FC4" w:rsidP="00C74315">
            <w:r w:rsidRPr="00876136">
              <w:t>[M30 -&gt; M32]</w:t>
            </w:r>
          </w:p>
        </w:tc>
        <w:tc>
          <w:tcPr>
            <w:tcW w:w="318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F0FF91" w14:textId="77777777" w:rsidR="00806FC4" w:rsidRPr="00876136" w:rsidRDefault="00806FC4" w:rsidP="00C74315">
            <w:r w:rsidRPr="00876136">
              <w:t>D3.5.2-3 Software: Traceability Manager component (release 3)</w:t>
            </w:r>
          </w:p>
        </w:tc>
        <w:tc>
          <w:tcPr>
            <w:tcW w:w="31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5891FFE" w14:textId="77777777" w:rsidR="00806FC4" w:rsidRPr="00876136" w:rsidRDefault="00806FC4" w:rsidP="00C74315">
            <w:r w:rsidRPr="00876136">
              <w:t>SW</w:t>
            </w:r>
          </w:p>
        </w:tc>
        <w:tc>
          <w:tcPr>
            <w:tcW w:w="46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89CFD3C" w14:textId="77777777" w:rsidR="00806FC4" w:rsidRPr="00876136" w:rsidRDefault="00806FC4" w:rsidP="00C74315">
            <w:r w:rsidRPr="00876136">
              <w:t>Public</w:t>
            </w:r>
          </w:p>
        </w:tc>
        <w:tc>
          <w:tcPr>
            <w:tcW w:w="47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ABCCD9" w14:textId="77777777" w:rsidR="00806FC4" w:rsidRPr="00876136" w:rsidRDefault="00806FC4" w:rsidP="00C74315">
            <w:r w:rsidRPr="00876136">
              <w:t>UNIT</w:t>
            </w:r>
          </w:p>
        </w:tc>
      </w:tr>
    </w:tbl>
    <w:p w14:paraId="1A599009" w14:textId="77777777" w:rsidR="00806FC4" w:rsidRPr="00876136" w:rsidRDefault="00806FC4" w:rsidP="00D95FBE">
      <w:pPr>
        <w:pStyle w:val="Heading3"/>
      </w:pPr>
      <w:bookmarkStart w:id="98" w:name="_Toc412832600"/>
      <w:r w:rsidRPr="00876136">
        <w:lastRenderedPageBreak/>
        <w:t>T3.6 - Development of the Synchronization Manager component [UNIT + KOCSISTEM]</w:t>
      </w:r>
      <w:bookmarkEnd w:id="98"/>
    </w:p>
    <w:tbl>
      <w:tblPr>
        <w:tblW w:w="5000" w:type="pct"/>
        <w:tblCellMar>
          <w:top w:w="15" w:type="dxa"/>
          <w:left w:w="15" w:type="dxa"/>
          <w:bottom w:w="15" w:type="dxa"/>
          <w:right w:w="15" w:type="dxa"/>
        </w:tblCellMar>
        <w:tblLook w:val="04A0" w:firstRow="1" w:lastRow="0" w:firstColumn="1" w:lastColumn="0" w:noHBand="0" w:noVBand="1"/>
      </w:tblPr>
      <w:tblGrid>
        <w:gridCol w:w="1700"/>
        <w:gridCol w:w="9811"/>
        <w:gridCol w:w="1071"/>
        <w:gridCol w:w="1391"/>
        <w:gridCol w:w="1409"/>
      </w:tblGrid>
      <w:tr w:rsidR="00806FC4" w:rsidRPr="00876136" w14:paraId="6D026463" w14:textId="77777777" w:rsidTr="00302E5A">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F767D5" w14:textId="77777777" w:rsidR="00806FC4" w:rsidRPr="00876136" w:rsidRDefault="00806FC4" w:rsidP="00C74315">
            <w:pPr>
              <w:rPr>
                <w:b/>
              </w:rPr>
            </w:pPr>
            <w:r w:rsidRPr="00876136">
              <w:rPr>
                <w:b/>
              </w:rPr>
              <w:t>Month</w:t>
            </w:r>
          </w:p>
        </w:tc>
        <w:tc>
          <w:tcPr>
            <w:tcW w:w="318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5749EB" w14:textId="77777777" w:rsidR="00806FC4" w:rsidRPr="00876136" w:rsidRDefault="00806FC4" w:rsidP="00C74315">
            <w:pPr>
              <w:rPr>
                <w:b/>
              </w:rPr>
            </w:pPr>
            <w:r w:rsidRPr="00876136">
              <w:rPr>
                <w:b/>
              </w:rPr>
              <w:t>Deliverable</w:t>
            </w:r>
          </w:p>
        </w:tc>
        <w:tc>
          <w:tcPr>
            <w:tcW w:w="34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BB99CF" w14:textId="77777777" w:rsidR="00806FC4" w:rsidRPr="00876136" w:rsidRDefault="00806FC4" w:rsidP="00C74315">
            <w:pPr>
              <w:rPr>
                <w:b/>
              </w:rPr>
            </w:pPr>
            <w:r w:rsidRPr="00876136">
              <w:rPr>
                <w:b/>
              </w:rPr>
              <w:t>Type</w:t>
            </w:r>
          </w:p>
        </w:tc>
        <w:tc>
          <w:tcPr>
            <w:tcW w:w="45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086115" w14:textId="77777777" w:rsidR="00806FC4" w:rsidRPr="00876136" w:rsidRDefault="00806FC4" w:rsidP="00C74315">
            <w:pPr>
              <w:rPr>
                <w:b/>
              </w:rPr>
            </w:pPr>
            <w:r w:rsidRPr="00876136">
              <w:rPr>
                <w:b/>
              </w:rPr>
              <w:t>Access</w:t>
            </w:r>
          </w:p>
        </w:tc>
        <w:tc>
          <w:tcPr>
            <w:tcW w:w="45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813605" w14:textId="77777777" w:rsidR="00806FC4" w:rsidRPr="00876136" w:rsidRDefault="00806FC4" w:rsidP="00C74315">
            <w:pPr>
              <w:rPr>
                <w:b/>
              </w:rPr>
            </w:pPr>
            <w:r w:rsidRPr="00876136">
              <w:rPr>
                <w:b/>
              </w:rPr>
              <w:t>Leader</w:t>
            </w:r>
          </w:p>
        </w:tc>
      </w:tr>
      <w:tr w:rsidR="00806FC4" w:rsidRPr="00876136" w14:paraId="768FEB3B" w14:textId="77777777" w:rsidTr="00302E5A">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D20C80" w14:textId="77777777" w:rsidR="00806FC4" w:rsidRPr="00876136" w:rsidRDefault="00806FC4" w:rsidP="00C74315">
            <w:r w:rsidRPr="00876136">
              <w:t>[M8 -&gt; M10]</w:t>
            </w:r>
          </w:p>
        </w:tc>
        <w:tc>
          <w:tcPr>
            <w:tcW w:w="318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363896" w14:textId="77777777" w:rsidR="00806FC4" w:rsidRPr="00876136" w:rsidRDefault="00806FC4" w:rsidP="00C74315">
            <w:r w:rsidRPr="00876136">
              <w:t>D3.6.1 Synchronization Manager architectural design document</w:t>
            </w:r>
          </w:p>
        </w:tc>
        <w:tc>
          <w:tcPr>
            <w:tcW w:w="34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257ACE" w14:textId="77777777" w:rsidR="00806FC4" w:rsidRPr="00876136" w:rsidRDefault="00806FC4" w:rsidP="00C74315">
            <w:r w:rsidRPr="00876136">
              <w:t>Doc.</w:t>
            </w:r>
          </w:p>
        </w:tc>
        <w:tc>
          <w:tcPr>
            <w:tcW w:w="45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E50008" w14:textId="77777777" w:rsidR="00806FC4" w:rsidRPr="00876136" w:rsidRDefault="00806FC4" w:rsidP="00C74315">
            <w:r w:rsidRPr="00876136">
              <w:t>Public</w:t>
            </w:r>
          </w:p>
        </w:tc>
        <w:tc>
          <w:tcPr>
            <w:tcW w:w="45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3F32E2" w14:textId="77777777" w:rsidR="00806FC4" w:rsidRPr="00876136" w:rsidRDefault="00806FC4" w:rsidP="00C74315">
            <w:r w:rsidRPr="00876136">
              <w:t>UNIT</w:t>
            </w:r>
          </w:p>
        </w:tc>
      </w:tr>
      <w:tr w:rsidR="00806FC4" w:rsidRPr="00876136" w14:paraId="40F7AAAC" w14:textId="77777777" w:rsidTr="00302E5A">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401C31" w14:textId="77777777" w:rsidR="00806FC4" w:rsidRPr="00876136" w:rsidRDefault="00806FC4" w:rsidP="00C74315">
            <w:r w:rsidRPr="00876136">
              <w:t>[M8 -&gt; M10]</w:t>
            </w:r>
          </w:p>
        </w:tc>
        <w:tc>
          <w:tcPr>
            <w:tcW w:w="318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862AB0" w14:textId="77777777" w:rsidR="00806FC4" w:rsidRPr="00876136" w:rsidRDefault="00806FC4" w:rsidP="00C74315">
            <w:r w:rsidRPr="00876136">
              <w:t>D3.6.2-1 Software: Synchronization Manager component (release 1)</w:t>
            </w:r>
          </w:p>
        </w:tc>
        <w:tc>
          <w:tcPr>
            <w:tcW w:w="348"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208631" w14:textId="77777777" w:rsidR="00806FC4" w:rsidRPr="00876136" w:rsidRDefault="00806FC4" w:rsidP="00C74315">
            <w:r w:rsidRPr="00876136">
              <w:t>SW</w:t>
            </w:r>
          </w:p>
        </w:tc>
        <w:tc>
          <w:tcPr>
            <w:tcW w:w="45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0C8E0FD" w14:textId="77777777" w:rsidR="00806FC4" w:rsidRPr="00876136" w:rsidRDefault="00806FC4" w:rsidP="00C74315">
            <w:r w:rsidRPr="00876136">
              <w:t>Public</w:t>
            </w:r>
          </w:p>
        </w:tc>
        <w:tc>
          <w:tcPr>
            <w:tcW w:w="458"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56C25ED" w14:textId="77777777" w:rsidR="00806FC4" w:rsidRPr="00876136" w:rsidRDefault="00806FC4" w:rsidP="00C74315">
            <w:r w:rsidRPr="00876136">
              <w:t>UNIT</w:t>
            </w:r>
          </w:p>
        </w:tc>
      </w:tr>
      <w:tr w:rsidR="00806FC4" w:rsidRPr="00876136" w14:paraId="6EEA4320" w14:textId="77777777" w:rsidTr="00302E5A">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5B5D73" w14:textId="77777777" w:rsidR="00806FC4" w:rsidRPr="00876136" w:rsidRDefault="00806FC4" w:rsidP="00C74315">
            <w:r w:rsidRPr="00876136">
              <w:t>[M20 -&gt; M22]</w:t>
            </w:r>
          </w:p>
        </w:tc>
        <w:tc>
          <w:tcPr>
            <w:tcW w:w="318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1D043A" w14:textId="77777777" w:rsidR="00806FC4" w:rsidRPr="00876136" w:rsidRDefault="00806FC4" w:rsidP="00C74315">
            <w:r w:rsidRPr="00876136">
              <w:t>D3.6.2-2 Software: Synchronization Manager component (release 2)</w:t>
            </w:r>
          </w:p>
        </w:tc>
        <w:tc>
          <w:tcPr>
            <w:tcW w:w="34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382439" w14:textId="77777777" w:rsidR="00806FC4" w:rsidRPr="00876136" w:rsidRDefault="00806FC4" w:rsidP="00C74315">
            <w:r w:rsidRPr="00876136">
              <w:t>SW</w:t>
            </w:r>
          </w:p>
        </w:tc>
        <w:tc>
          <w:tcPr>
            <w:tcW w:w="45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D281EA" w14:textId="77777777" w:rsidR="00806FC4" w:rsidRPr="00876136" w:rsidRDefault="00806FC4" w:rsidP="00C74315">
            <w:r w:rsidRPr="00876136">
              <w:t>Public</w:t>
            </w:r>
          </w:p>
        </w:tc>
        <w:tc>
          <w:tcPr>
            <w:tcW w:w="45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CEB45E" w14:textId="77777777" w:rsidR="00806FC4" w:rsidRPr="00876136" w:rsidRDefault="00806FC4" w:rsidP="00C74315">
            <w:r w:rsidRPr="00876136">
              <w:t>UNIT</w:t>
            </w:r>
          </w:p>
        </w:tc>
      </w:tr>
      <w:tr w:rsidR="00806FC4" w:rsidRPr="00876136" w14:paraId="7CC7C091" w14:textId="77777777" w:rsidTr="00302E5A">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C1E1FAF" w14:textId="77777777" w:rsidR="00806FC4" w:rsidRPr="00876136" w:rsidRDefault="00806FC4" w:rsidP="00C74315">
            <w:r w:rsidRPr="00876136">
              <w:t>[M30 -&gt; M32]</w:t>
            </w:r>
          </w:p>
        </w:tc>
        <w:tc>
          <w:tcPr>
            <w:tcW w:w="318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B23632" w14:textId="77777777" w:rsidR="00806FC4" w:rsidRPr="00876136" w:rsidRDefault="00806FC4" w:rsidP="00C74315">
            <w:r w:rsidRPr="00876136">
              <w:t>D3.6.2-3 Software: Synchronization Manager component (release 3)</w:t>
            </w:r>
          </w:p>
        </w:tc>
        <w:tc>
          <w:tcPr>
            <w:tcW w:w="348"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1D5E9CA" w14:textId="77777777" w:rsidR="00806FC4" w:rsidRPr="00876136" w:rsidRDefault="00806FC4" w:rsidP="00C74315">
            <w:r w:rsidRPr="00876136">
              <w:t>SW</w:t>
            </w:r>
          </w:p>
        </w:tc>
        <w:tc>
          <w:tcPr>
            <w:tcW w:w="45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676CB1D" w14:textId="77777777" w:rsidR="00806FC4" w:rsidRPr="00876136" w:rsidRDefault="00806FC4" w:rsidP="00C74315">
            <w:r w:rsidRPr="00876136">
              <w:t>Public</w:t>
            </w:r>
          </w:p>
        </w:tc>
        <w:tc>
          <w:tcPr>
            <w:tcW w:w="458"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5B047B" w14:textId="77777777" w:rsidR="00806FC4" w:rsidRPr="00876136" w:rsidRDefault="00806FC4" w:rsidP="00C74315">
            <w:r w:rsidRPr="00876136">
              <w:t>UNIT</w:t>
            </w:r>
          </w:p>
        </w:tc>
      </w:tr>
    </w:tbl>
    <w:p w14:paraId="16336B5F" w14:textId="7D3213B6" w:rsidR="00806FC4" w:rsidRPr="00876136" w:rsidRDefault="00806FC4" w:rsidP="00D95FBE">
      <w:pPr>
        <w:pStyle w:val="Heading3"/>
      </w:pPr>
      <w:bookmarkStart w:id="99" w:name="_Toc412832601"/>
      <w:r w:rsidRPr="00876136">
        <w:t xml:space="preserve">T3.7 - Design of the model-to-model transformations [UNIT + MANTIS </w:t>
      </w:r>
      <w:ins w:id="100" w:author="Ferhat Erata" w:date="2015-02-24T14:22:00Z">
        <w:r w:rsidR="00AE1BA2">
          <w:t>+</w:t>
        </w:r>
      </w:ins>
      <w:r w:rsidRPr="00876136">
        <w:t xml:space="preserve"> </w:t>
      </w:r>
      <w:ins w:id="101" w:author="Ferhat Erata" w:date="2015-02-24T14:19:00Z">
        <w:r w:rsidR="00AE5D32">
          <w:t>KUL2</w:t>
        </w:r>
      </w:ins>
      <w:r w:rsidRPr="00876136">
        <w:t>]</w:t>
      </w:r>
      <w:bookmarkEnd w:id="99"/>
    </w:p>
    <w:tbl>
      <w:tblPr>
        <w:tblW w:w="5000" w:type="pct"/>
        <w:tblCellMar>
          <w:top w:w="15" w:type="dxa"/>
          <w:left w:w="15" w:type="dxa"/>
          <w:bottom w:w="15" w:type="dxa"/>
          <w:right w:w="15" w:type="dxa"/>
        </w:tblCellMar>
        <w:tblLook w:val="04A0" w:firstRow="1" w:lastRow="0" w:firstColumn="1" w:lastColumn="0" w:noHBand="0" w:noVBand="1"/>
      </w:tblPr>
      <w:tblGrid>
        <w:gridCol w:w="1655"/>
        <w:gridCol w:w="9857"/>
        <w:gridCol w:w="1000"/>
        <w:gridCol w:w="1003"/>
        <w:gridCol w:w="1867"/>
      </w:tblGrid>
      <w:tr w:rsidR="00806FC4" w:rsidRPr="00876136" w14:paraId="47CE7852" w14:textId="77777777" w:rsidTr="00302E5A">
        <w:trPr>
          <w:tblHeader/>
        </w:trPr>
        <w:tc>
          <w:tcPr>
            <w:tcW w:w="53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AAD62E" w14:textId="77777777" w:rsidR="00806FC4" w:rsidRPr="00876136" w:rsidRDefault="00806FC4" w:rsidP="00C74315">
            <w:pPr>
              <w:rPr>
                <w:b/>
              </w:rPr>
            </w:pPr>
            <w:r w:rsidRPr="00876136">
              <w:rPr>
                <w:b/>
              </w:rPr>
              <w:t>Month</w:t>
            </w:r>
          </w:p>
        </w:tc>
        <w:tc>
          <w:tcPr>
            <w:tcW w:w="320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E7852B" w14:textId="77777777" w:rsidR="00806FC4" w:rsidRPr="00876136" w:rsidRDefault="00806FC4" w:rsidP="00C74315">
            <w:pPr>
              <w:rPr>
                <w:b/>
              </w:rPr>
            </w:pPr>
            <w:r w:rsidRPr="00876136">
              <w:rPr>
                <w:b/>
              </w:rPr>
              <w:t>Deliverable</w:t>
            </w:r>
          </w:p>
        </w:tc>
        <w:tc>
          <w:tcPr>
            <w:tcW w:w="32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EC9006" w14:textId="77777777" w:rsidR="00806FC4" w:rsidRPr="00876136" w:rsidRDefault="00806FC4" w:rsidP="00C74315">
            <w:pPr>
              <w:rPr>
                <w:b/>
              </w:rPr>
            </w:pPr>
            <w:r w:rsidRPr="00876136">
              <w:rPr>
                <w:b/>
              </w:rPr>
              <w:t>Type</w:t>
            </w:r>
          </w:p>
        </w:tc>
        <w:tc>
          <w:tcPr>
            <w:tcW w:w="32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5E0201" w14:textId="77777777" w:rsidR="00806FC4" w:rsidRPr="00876136" w:rsidRDefault="00806FC4" w:rsidP="00C74315">
            <w:pPr>
              <w:rPr>
                <w:b/>
              </w:rPr>
            </w:pPr>
            <w:r w:rsidRPr="00876136">
              <w:rPr>
                <w:b/>
              </w:rPr>
              <w:t>Access</w:t>
            </w:r>
          </w:p>
        </w:tc>
        <w:tc>
          <w:tcPr>
            <w:tcW w:w="6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7FD9AC" w14:textId="77777777" w:rsidR="00806FC4" w:rsidRPr="00876136" w:rsidRDefault="00806FC4" w:rsidP="00C74315">
            <w:pPr>
              <w:rPr>
                <w:b/>
              </w:rPr>
            </w:pPr>
            <w:r w:rsidRPr="00876136">
              <w:rPr>
                <w:b/>
              </w:rPr>
              <w:t>Leader</w:t>
            </w:r>
          </w:p>
        </w:tc>
      </w:tr>
      <w:tr w:rsidR="00806FC4" w:rsidRPr="00876136" w14:paraId="41ACF3AE" w14:textId="77777777" w:rsidTr="00302E5A">
        <w:tc>
          <w:tcPr>
            <w:tcW w:w="53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6EABDA6" w14:textId="465B8B02" w:rsidR="00806FC4" w:rsidRPr="00876136" w:rsidRDefault="00806FC4" w:rsidP="00C74315">
            <w:r w:rsidRPr="00876136">
              <w:t>[M18 -&gt; M</w:t>
            </w:r>
            <w:ins w:id="102" w:author="Ferhat Erata" w:date="2015-02-24T16:03:00Z">
              <w:r w:rsidR="005E2F1C">
                <w:t>2</w:t>
              </w:r>
            </w:ins>
            <w:r w:rsidRPr="00876136">
              <w:t>0]</w:t>
            </w:r>
          </w:p>
        </w:tc>
        <w:tc>
          <w:tcPr>
            <w:tcW w:w="320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67A7DAC" w14:textId="77777777" w:rsidR="00806FC4" w:rsidRPr="00876136" w:rsidRDefault="00806FC4" w:rsidP="00C74315">
            <w:r w:rsidRPr="00876136">
              <w:t>D3.7.1 Model-to-model transformations (from user-visible models to KB-stored models) design document</w:t>
            </w:r>
          </w:p>
        </w:tc>
        <w:tc>
          <w:tcPr>
            <w:tcW w:w="32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33E655" w14:textId="77777777" w:rsidR="00806FC4" w:rsidRPr="00876136" w:rsidRDefault="00806FC4" w:rsidP="00C74315">
            <w:r w:rsidRPr="00876136">
              <w:t>Doc.</w:t>
            </w:r>
          </w:p>
        </w:tc>
        <w:tc>
          <w:tcPr>
            <w:tcW w:w="32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182337" w14:textId="77777777" w:rsidR="00806FC4" w:rsidRPr="00876136" w:rsidRDefault="00806FC4" w:rsidP="00C74315">
            <w:r w:rsidRPr="00876136">
              <w:t>Public</w:t>
            </w:r>
          </w:p>
        </w:tc>
        <w:tc>
          <w:tcPr>
            <w:tcW w:w="6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0BFB1B" w14:textId="77777777" w:rsidR="00806FC4" w:rsidRPr="00876136" w:rsidRDefault="00806FC4" w:rsidP="00C74315">
            <w:r w:rsidRPr="00876136">
              <w:t>UNIT -&gt; MANTIS</w:t>
            </w:r>
          </w:p>
        </w:tc>
      </w:tr>
    </w:tbl>
    <w:p w14:paraId="230D2EE2" w14:textId="240D8267" w:rsidR="00806FC4" w:rsidRPr="00876136" w:rsidRDefault="00806FC4" w:rsidP="00D95FBE">
      <w:pPr>
        <w:pStyle w:val="Heading3"/>
      </w:pPr>
      <w:bookmarkStart w:id="103" w:name="_Toc412832602"/>
      <w:r w:rsidRPr="00876136">
        <w:t xml:space="preserve">T3.8 - Implementation of the model-to-model transformations [UNIT </w:t>
      </w:r>
      <w:ins w:id="104" w:author="Ferhat Erata" w:date="2015-02-24T14:22:00Z">
        <w:r w:rsidR="00AE1BA2">
          <w:t>+</w:t>
        </w:r>
      </w:ins>
      <w:r w:rsidRPr="00876136">
        <w:t xml:space="preserve"> </w:t>
      </w:r>
      <w:ins w:id="105" w:author="Ferhat Erata" w:date="2015-02-24T14:19:00Z">
        <w:r w:rsidR="00AE5D32">
          <w:t>KUL2</w:t>
        </w:r>
      </w:ins>
      <w:r w:rsidRPr="00876136">
        <w:t>]</w:t>
      </w:r>
      <w:bookmarkEnd w:id="103"/>
    </w:p>
    <w:tbl>
      <w:tblPr>
        <w:tblW w:w="5000" w:type="pct"/>
        <w:tblCellMar>
          <w:top w:w="15" w:type="dxa"/>
          <w:left w:w="15" w:type="dxa"/>
          <w:bottom w:w="15" w:type="dxa"/>
          <w:right w:w="15" w:type="dxa"/>
        </w:tblCellMar>
        <w:tblLook w:val="04A0" w:firstRow="1" w:lastRow="0" w:firstColumn="1" w:lastColumn="0" w:noHBand="0" w:noVBand="1"/>
      </w:tblPr>
      <w:tblGrid>
        <w:gridCol w:w="1700"/>
        <w:gridCol w:w="9811"/>
        <w:gridCol w:w="1080"/>
        <w:gridCol w:w="994"/>
        <w:gridCol w:w="1797"/>
      </w:tblGrid>
      <w:tr w:rsidR="00806FC4" w:rsidRPr="00876136" w14:paraId="7ADA2C9E" w14:textId="77777777" w:rsidTr="00302E5A">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CC5151" w14:textId="77777777" w:rsidR="00806FC4" w:rsidRPr="00876136" w:rsidRDefault="00806FC4" w:rsidP="00C74315">
            <w:pPr>
              <w:rPr>
                <w:b/>
              </w:rPr>
            </w:pPr>
            <w:r w:rsidRPr="00876136">
              <w:rPr>
                <w:b/>
              </w:rPr>
              <w:t>Month</w:t>
            </w:r>
          </w:p>
        </w:tc>
        <w:tc>
          <w:tcPr>
            <w:tcW w:w="318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58799F" w14:textId="77777777" w:rsidR="00806FC4" w:rsidRPr="00876136" w:rsidRDefault="00806FC4" w:rsidP="00C74315">
            <w:pPr>
              <w:rPr>
                <w:b/>
              </w:rPr>
            </w:pPr>
            <w:r w:rsidRPr="00876136">
              <w:rPr>
                <w:b/>
              </w:rPr>
              <w:t>Deliverable</w:t>
            </w:r>
          </w:p>
        </w:tc>
        <w:tc>
          <w:tcPr>
            <w:tcW w:w="35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3EC9DC" w14:textId="77777777" w:rsidR="00806FC4" w:rsidRPr="00876136" w:rsidRDefault="00806FC4" w:rsidP="00C74315">
            <w:pPr>
              <w:rPr>
                <w:b/>
              </w:rPr>
            </w:pPr>
            <w:r w:rsidRPr="00876136">
              <w:rPr>
                <w:b/>
              </w:rPr>
              <w:t>Type</w:t>
            </w:r>
          </w:p>
        </w:tc>
        <w:tc>
          <w:tcPr>
            <w:tcW w:w="32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4D2FBEE" w14:textId="77777777" w:rsidR="00806FC4" w:rsidRPr="00876136" w:rsidRDefault="00806FC4" w:rsidP="00C74315">
            <w:pPr>
              <w:rPr>
                <w:b/>
              </w:rPr>
            </w:pPr>
            <w:r w:rsidRPr="00876136">
              <w:rPr>
                <w:b/>
              </w:rPr>
              <w:t>Access</w:t>
            </w:r>
          </w:p>
        </w:tc>
        <w:tc>
          <w:tcPr>
            <w:tcW w:w="58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178871" w14:textId="77777777" w:rsidR="00806FC4" w:rsidRPr="00876136" w:rsidRDefault="00806FC4" w:rsidP="00C74315">
            <w:pPr>
              <w:rPr>
                <w:b/>
              </w:rPr>
            </w:pPr>
            <w:r w:rsidRPr="00876136">
              <w:rPr>
                <w:b/>
              </w:rPr>
              <w:t>Leader</w:t>
            </w:r>
          </w:p>
        </w:tc>
      </w:tr>
      <w:tr w:rsidR="00806FC4" w:rsidRPr="00876136" w14:paraId="2853FCF3" w14:textId="77777777" w:rsidTr="00302E5A">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EEE93E0" w14:textId="77777777" w:rsidR="00806FC4" w:rsidRPr="00876136" w:rsidRDefault="00806FC4" w:rsidP="00C74315">
            <w:r w:rsidRPr="00876136">
              <w:t>[M11 -&gt; M13]</w:t>
            </w:r>
          </w:p>
        </w:tc>
        <w:tc>
          <w:tcPr>
            <w:tcW w:w="318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ABB032" w14:textId="77777777" w:rsidR="00806FC4" w:rsidRPr="00876136" w:rsidRDefault="00806FC4" w:rsidP="00C74315">
            <w:r w:rsidRPr="00876136">
              <w:t>D3.8.1-1 Software: Source and binary code of each model-to-model transformation (release 1)</w:t>
            </w:r>
          </w:p>
        </w:tc>
        <w:tc>
          <w:tcPr>
            <w:tcW w:w="35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293545D" w14:textId="77777777" w:rsidR="00806FC4" w:rsidRPr="00876136" w:rsidRDefault="00806FC4" w:rsidP="00C74315">
            <w:r w:rsidRPr="00876136">
              <w:t>SW</w:t>
            </w:r>
          </w:p>
        </w:tc>
        <w:tc>
          <w:tcPr>
            <w:tcW w:w="32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186AB3" w14:textId="77777777" w:rsidR="00806FC4" w:rsidRPr="00876136" w:rsidRDefault="00806FC4" w:rsidP="00C74315">
            <w:r w:rsidRPr="00876136">
              <w:t>Public</w:t>
            </w:r>
          </w:p>
        </w:tc>
        <w:tc>
          <w:tcPr>
            <w:tcW w:w="58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8C212B1" w14:textId="77777777" w:rsidR="00806FC4" w:rsidRPr="00876136" w:rsidRDefault="00806FC4" w:rsidP="00C74315">
            <w:r w:rsidRPr="00876136">
              <w:t>UNIT</w:t>
            </w:r>
          </w:p>
        </w:tc>
      </w:tr>
      <w:tr w:rsidR="00806FC4" w:rsidRPr="00876136" w14:paraId="3A94F66C" w14:textId="77777777" w:rsidTr="00302E5A">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91BB84A" w14:textId="77777777" w:rsidR="00806FC4" w:rsidRPr="00876136" w:rsidRDefault="00806FC4" w:rsidP="00C74315">
            <w:r w:rsidRPr="00876136">
              <w:t>[M21 -&gt; M23]</w:t>
            </w:r>
          </w:p>
        </w:tc>
        <w:tc>
          <w:tcPr>
            <w:tcW w:w="318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79C9B1" w14:textId="77777777" w:rsidR="00806FC4" w:rsidRPr="00876136" w:rsidRDefault="00806FC4" w:rsidP="00C74315">
            <w:r w:rsidRPr="00876136">
              <w:t>D3.8.1-3 Software: Source and binary code of each model-to-model transformation (release 2)</w:t>
            </w:r>
          </w:p>
        </w:tc>
        <w:tc>
          <w:tcPr>
            <w:tcW w:w="35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63B9133" w14:textId="77777777" w:rsidR="00806FC4" w:rsidRPr="00876136" w:rsidRDefault="00806FC4" w:rsidP="00C74315">
            <w:r w:rsidRPr="00876136">
              <w:t>SW</w:t>
            </w:r>
          </w:p>
        </w:tc>
        <w:tc>
          <w:tcPr>
            <w:tcW w:w="32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63E1BC9" w14:textId="77777777" w:rsidR="00806FC4" w:rsidRPr="00876136" w:rsidRDefault="00806FC4" w:rsidP="00C74315">
            <w:r w:rsidRPr="00876136">
              <w:t>Public</w:t>
            </w:r>
          </w:p>
        </w:tc>
        <w:tc>
          <w:tcPr>
            <w:tcW w:w="58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7BCA1B9" w14:textId="1BE9CDC0" w:rsidR="00806FC4" w:rsidRPr="00876136" w:rsidRDefault="00806FC4" w:rsidP="00C74315">
            <w:r w:rsidRPr="00876136">
              <w:t>UNIT</w:t>
            </w:r>
            <w:ins w:id="106" w:author="Ferhat Erata" w:date="2015-02-27T18:32:00Z">
              <w:r w:rsidR="005B5D54">
                <w:t xml:space="preserve"> [KUL2]</w:t>
              </w:r>
            </w:ins>
          </w:p>
        </w:tc>
      </w:tr>
      <w:tr w:rsidR="00806FC4" w:rsidRPr="00876136" w14:paraId="7D3AF4CB" w14:textId="77777777" w:rsidTr="00302E5A">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BE5A42" w14:textId="77777777" w:rsidR="00806FC4" w:rsidRPr="00876136" w:rsidRDefault="00806FC4" w:rsidP="00C74315">
            <w:r w:rsidRPr="00876136">
              <w:t>[M31 -&gt; M33]</w:t>
            </w:r>
          </w:p>
        </w:tc>
        <w:tc>
          <w:tcPr>
            <w:tcW w:w="318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998BB0" w14:textId="77777777" w:rsidR="00806FC4" w:rsidRPr="00876136" w:rsidRDefault="00806FC4" w:rsidP="00C74315">
            <w:r w:rsidRPr="00876136">
              <w:t>D3.8.1-3 Software: Source and binary code of each model-to-model transformation (release 3)</w:t>
            </w:r>
          </w:p>
        </w:tc>
        <w:tc>
          <w:tcPr>
            <w:tcW w:w="35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90C690" w14:textId="77777777" w:rsidR="00806FC4" w:rsidRPr="00876136" w:rsidRDefault="00806FC4" w:rsidP="00C74315">
            <w:r w:rsidRPr="00876136">
              <w:t>SW</w:t>
            </w:r>
          </w:p>
        </w:tc>
        <w:tc>
          <w:tcPr>
            <w:tcW w:w="32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1E642B" w14:textId="77777777" w:rsidR="00806FC4" w:rsidRPr="00876136" w:rsidRDefault="00806FC4" w:rsidP="00C74315">
            <w:r w:rsidRPr="00876136">
              <w:t>Public</w:t>
            </w:r>
          </w:p>
        </w:tc>
        <w:tc>
          <w:tcPr>
            <w:tcW w:w="58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F5A801" w14:textId="0F76882D" w:rsidR="00806FC4" w:rsidRPr="00876136" w:rsidRDefault="00806FC4" w:rsidP="00C74315">
            <w:r w:rsidRPr="00876136">
              <w:t>UNIT</w:t>
            </w:r>
            <w:ins w:id="107" w:author="Ferhat Erata" w:date="2015-02-27T18:32:00Z">
              <w:r w:rsidR="005B5D54">
                <w:t xml:space="preserve"> [KUL2]</w:t>
              </w:r>
            </w:ins>
          </w:p>
        </w:tc>
      </w:tr>
    </w:tbl>
    <w:p w14:paraId="59CE060E" w14:textId="77198369" w:rsidR="00806FC4" w:rsidRPr="00876136" w:rsidRDefault="00806FC4" w:rsidP="00D95FBE">
      <w:pPr>
        <w:pStyle w:val="Heading3"/>
      </w:pPr>
      <w:bookmarkStart w:id="108" w:name="_Toc412832603"/>
      <w:r w:rsidRPr="00876136">
        <w:t xml:space="preserve">T3.9 - Validation of the M2M Transformation Framework [UNIT + MANTIS </w:t>
      </w:r>
      <w:ins w:id="109" w:author="Ferhat Erata" w:date="2015-02-24T14:22:00Z">
        <w:r w:rsidR="006A58C7">
          <w:t>+</w:t>
        </w:r>
      </w:ins>
      <w:r w:rsidRPr="00876136">
        <w:t xml:space="preserve"> </w:t>
      </w:r>
      <w:ins w:id="110" w:author="Ferhat Erata" w:date="2015-02-24T14:19:00Z">
        <w:r w:rsidR="00AE5D32">
          <w:t>KUL2</w:t>
        </w:r>
      </w:ins>
      <w:r w:rsidRPr="00876136">
        <w:t xml:space="preserve"> + KOCSISTEM]</w:t>
      </w:r>
      <w:bookmarkEnd w:id="108"/>
    </w:p>
    <w:tbl>
      <w:tblPr>
        <w:tblW w:w="5000" w:type="pct"/>
        <w:tblCellMar>
          <w:top w:w="15" w:type="dxa"/>
          <w:left w:w="15" w:type="dxa"/>
          <w:bottom w:w="15" w:type="dxa"/>
          <w:right w:w="15" w:type="dxa"/>
        </w:tblCellMar>
        <w:tblLook w:val="04A0" w:firstRow="1" w:lastRow="0" w:firstColumn="1" w:lastColumn="0" w:noHBand="0" w:noVBand="1"/>
      </w:tblPr>
      <w:tblGrid>
        <w:gridCol w:w="1701"/>
        <w:gridCol w:w="9072"/>
        <w:gridCol w:w="1040"/>
        <w:gridCol w:w="1246"/>
        <w:gridCol w:w="2323"/>
      </w:tblGrid>
      <w:tr w:rsidR="00806FC4" w:rsidRPr="00876136" w14:paraId="1CDA357F" w14:textId="77777777" w:rsidTr="00F13A6D">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CB4018" w14:textId="77777777" w:rsidR="00806FC4" w:rsidRPr="00876136" w:rsidRDefault="00806FC4" w:rsidP="00C74315">
            <w:pPr>
              <w:rPr>
                <w:b/>
              </w:rPr>
            </w:pPr>
            <w:r w:rsidRPr="00876136">
              <w:rPr>
                <w:b/>
              </w:rPr>
              <w:lastRenderedPageBreak/>
              <w:t>Month</w:t>
            </w:r>
          </w:p>
        </w:tc>
        <w:tc>
          <w:tcPr>
            <w:tcW w:w="294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66BFF8" w14:textId="77777777" w:rsidR="00806FC4" w:rsidRPr="00876136" w:rsidRDefault="00806FC4" w:rsidP="00C74315">
            <w:pPr>
              <w:rPr>
                <w:b/>
              </w:rPr>
            </w:pPr>
            <w:r w:rsidRPr="00876136">
              <w:rPr>
                <w:b/>
              </w:rPr>
              <w:t>Deliverable</w:t>
            </w:r>
          </w:p>
        </w:tc>
        <w:tc>
          <w:tcPr>
            <w:tcW w:w="33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DF7278" w14:textId="77777777" w:rsidR="00806FC4" w:rsidRPr="00876136" w:rsidRDefault="00806FC4" w:rsidP="00C74315">
            <w:pPr>
              <w:rPr>
                <w:b/>
              </w:rPr>
            </w:pPr>
            <w:r w:rsidRPr="00876136">
              <w:rPr>
                <w:b/>
              </w:rPr>
              <w:t>Type</w:t>
            </w:r>
          </w:p>
        </w:tc>
        <w:tc>
          <w:tcPr>
            <w:tcW w:w="40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375C95" w14:textId="77777777" w:rsidR="00806FC4" w:rsidRPr="00876136" w:rsidRDefault="00806FC4" w:rsidP="00C74315">
            <w:pPr>
              <w:rPr>
                <w:b/>
              </w:rPr>
            </w:pPr>
            <w:r w:rsidRPr="00876136">
              <w:rPr>
                <w:b/>
              </w:rPr>
              <w:t>Access</w:t>
            </w:r>
          </w:p>
        </w:tc>
        <w:tc>
          <w:tcPr>
            <w:tcW w:w="75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E784B1" w14:textId="77777777" w:rsidR="00806FC4" w:rsidRPr="00876136" w:rsidRDefault="00806FC4" w:rsidP="00C74315">
            <w:pPr>
              <w:rPr>
                <w:b/>
              </w:rPr>
            </w:pPr>
            <w:r w:rsidRPr="00876136">
              <w:rPr>
                <w:b/>
              </w:rPr>
              <w:t>Leader</w:t>
            </w:r>
          </w:p>
        </w:tc>
      </w:tr>
      <w:tr w:rsidR="00806FC4" w:rsidRPr="00876136" w14:paraId="1255EA7B"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430FA4" w14:textId="77777777" w:rsidR="00806FC4" w:rsidRPr="00876136" w:rsidRDefault="00806FC4" w:rsidP="00C74315">
            <w:r w:rsidRPr="00876136">
              <w:t>[M32 -&gt; M34]</w:t>
            </w:r>
          </w:p>
        </w:tc>
        <w:tc>
          <w:tcPr>
            <w:tcW w:w="294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BC03DB" w14:textId="77777777" w:rsidR="00806FC4" w:rsidRPr="00876136" w:rsidRDefault="00806FC4" w:rsidP="00C74315">
            <w:r w:rsidRPr="00876136">
              <w:t>D3.9.1 Test-plan for the M2M Transformation Framework</w:t>
            </w:r>
          </w:p>
        </w:tc>
        <w:tc>
          <w:tcPr>
            <w:tcW w:w="33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ECDD5F" w14:textId="77777777" w:rsidR="00806FC4" w:rsidRPr="00876136" w:rsidRDefault="00806FC4" w:rsidP="00C74315">
            <w:r w:rsidRPr="00876136">
              <w:t>Doc.</w:t>
            </w:r>
          </w:p>
        </w:tc>
        <w:tc>
          <w:tcPr>
            <w:tcW w:w="40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F5663E" w14:textId="77777777" w:rsidR="00806FC4" w:rsidRPr="00876136" w:rsidRDefault="00806FC4" w:rsidP="00C74315">
            <w:r w:rsidRPr="00876136">
              <w:t>Public</w:t>
            </w:r>
          </w:p>
        </w:tc>
        <w:tc>
          <w:tcPr>
            <w:tcW w:w="75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604579" w14:textId="77777777" w:rsidR="00806FC4" w:rsidRPr="00876136" w:rsidRDefault="00806FC4" w:rsidP="00C74315">
            <w:r w:rsidRPr="00876136">
              <w:t>UNIT -&gt; MANTIS</w:t>
            </w:r>
          </w:p>
        </w:tc>
      </w:tr>
      <w:tr w:rsidR="00806FC4" w:rsidRPr="00876136" w14:paraId="65357D9C"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113B04" w14:textId="77777777" w:rsidR="00806FC4" w:rsidRPr="00876136" w:rsidRDefault="00806FC4" w:rsidP="00C74315">
            <w:r w:rsidRPr="00876136">
              <w:t>[M33 -&gt; M35]</w:t>
            </w:r>
          </w:p>
        </w:tc>
        <w:tc>
          <w:tcPr>
            <w:tcW w:w="294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11C320" w14:textId="77777777" w:rsidR="00806FC4" w:rsidRPr="00876136" w:rsidRDefault="00806FC4" w:rsidP="00C74315">
            <w:r w:rsidRPr="00876136">
              <w:t>D3.9.2 Field experiment concerning ModelWriter model transformations</w:t>
            </w:r>
          </w:p>
        </w:tc>
        <w:tc>
          <w:tcPr>
            <w:tcW w:w="338"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775EB8" w14:textId="77777777" w:rsidR="00806FC4" w:rsidRPr="00876136" w:rsidRDefault="00806FC4" w:rsidP="00C74315">
            <w:r w:rsidRPr="00876136">
              <w:t>SW</w:t>
            </w:r>
          </w:p>
        </w:tc>
        <w:tc>
          <w:tcPr>
            <w:tcW w:w="40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B79863E" w14:textId="77777777" w:rsidR="00806FC4" w:rsidRPr="00876136" w:rsidRDefault="00806FC4" w:rsidP="00C74315">
            <w:r w:rsidRPr="00876136">
              <w:t>Public</w:t>
            </w:r>
          </w:p>
        </w:tc>
        <w:tc>
          <w:tcPr>
            <w:tcW w:w="75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01FF638" w14:textId="178078D1" w:rsidR="00806FC4" w:rsidRPr="00876136" w:rsidRDefault="00806FC4" w:rsidP="00C74315">
            <w:r w:rsidRPr="00876136">
              <w:t>UNIT</w:t>
            </w:r>
            <w:ins w:id="111" w:author="Ferhat Erata" w:date="2015-02-27T18:32:00Z">
              <w:r w:rsidR="00757064">
                <w:t xml:space="preserve"> [KUL2]</w:t>
              </w:r>
            </w:ins>
          </w:p>
        </w:tc>
      </w:tr>
    </w:tbl>
    <w:p w14:paraId="67FA4E16" w14:textId="77777777" w:rsidR="00717577" w:rsidRPr="00876136" w:rsidRDefault="00717577" w:rsidP="00717577"/>
    <w:p w14:paraId="58BCFEA6" w14:textId="77777777" w:rsidR="008C737D" w:rsidRPr="00876136" w:rsidRDefault="008C737D">
      <w:pPr>
        <w:spacing w:after="160"/>
        <w:rPr>
          <w:rFonts w:eastAsia="Times New Roman" w:cs="Times New Roman"/>
          <w:b/>
          <w:bCs/>
          <w:color w:val="000000"/>
          <w:sz w:val="32"/>
          <w:szCs w:val="36"/>
        </w:rPr>
      </w:pPr>
      <w:r w:rsidRPr="00876136">
        <w:rPr>
          <w:color w:val="000000"/>
        </w:rPr>
        <w:br w:type="page"/>
      </w:r>
    </w:p>
    <w:p w14:paraId="5020BD83" w14:textId="07C98341" w:rsidR="00806FC4" w:rsidRPr="00876136" w:rsidRDefault="00806FC4" w:rsidP="00D95FBE">
      <w:pPr>
        <w:pStyle w:val="Heading2"/>
      </w:pPr>
      <w:bookmarkStart w:id="112" w:name="_Toc412832604"/>
      <w:r w:rsidRPr="00876136">
        <w:lastRenderedPageBreak/>
        <w:t>WP4 - Knowledge Base Design and Implementation (Mantis)</w:t>
      </w:r>
      <w:bookmarkEnd w:id="112"/>
    </w:p>
    <w:p w14:paraId="13132BC6" w14:textId="29C91527" w:rsidR="00806FC4" w:rsidRPr="00876136" w:rsidRDefault="0092388A" w:rsidP="00806FC4">
      <w:pPr>
        <w:pStyle w:val="NormalWeb"/>
        <w:spacing w:before="0" w:beforeAutospacing="0" w:after="225" w:afterAutospacing="0" w:line="336" w:lineRule="atLeast"/>
        <w:rPr>
          <w:rFonts w:asciiTheme="minorHAnsi" w:hAnsiTheme="minorHAnsi"/>
          <w:color w:val="333333"/>
          <w:sz w:val="21"/>
          <w:szCs w:val="21"/>
        </w:rPr>
      </w:pPr>
      <w:ins w:id="113" w:author="Ferhat Erata" w:date="2015-02-27T20:33:00Z">
        <w:r>
          <w:rPr>
            <w:rFonts w:asciiTheme="minorHAnsi" w:hAnsiTheme="minorHAnsi"/>
            <w:noProof/>
            <w:color w:val="333333"/>
            <w:sz w:val="21"/>
            <w:szCs w:val="21"/>
          </w:rPr>
          <w:drawing>
            <wp:inline distT="0" distB="0" distL="0" distR="0" wp14:anchorId="662724C3" wp14:editId="64A4DC36">
              <wp:extent cx="4566300" cy="2755631"/>
              <wp:effectExtent l="0" t="0" r="5715"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p4.png"/>
                      <pic:cNvPicPr/>
                    </pic:nvPicPr>
                    <pic:blipFill>
                      <a:blip r:embed="rId21">
                        <a:extLst>
                          <a:ext uri="{28A0092B-C50C-407E-A947-70E740481C1C}">
                            <a14:useLocalDpi xmlns:a14="http://schemas.microsoft.com/office/drawing/2010/main" val="0"/>
                          </a:ext>
                        </a:extLst>
                      </a:blip>
                      <a:stretch>
                        <a:fillRect/>
                      </a:stretch>
                    </pic:blipFill>
                    <pic:spPr>
                      <a:xfrm>
                        <a:off x="0" y="0"/>
                        <a:ext cx="4566300" cy="2755631"/>
                      </a:xfrm>
                      <a:prstGeom prst="rect">
                        <a:avLst/>
                      </a:prstGeom>
                    </pic:spPr>
                  </pic:pic>
                </a:graphicData>
              </a:graphic>
            </wp:inline>
          </w:drawing>
        </w:r>
        <w:r>
          <w:rPr>
            <w:rFonts w:asciiTheme="minorHAnsi" w:hAnsiTheme="minorHAnsi"/>
            <w:color w:val="333333"/>
            <w:sz w:val="21"/>
            <w:szCs w:val="21"/>
          </w:rPr>
          <w:t xml:space="preserve">  </w:t>
        </w:r>
        <w:r>
          <w:rPr>
            <w:rFonts w:asciiTheme="minorHAnsi" w:hAnsiTheme="minorHAnsi"/>
            <w:noProof/>
            <w:color w:val="333333"/>
            <w:sz w:val="21"/>
            <w:szCs w:val="21"/>
          </w:rPr>
          <w:drawing>
            <wp:inline distT="0" distB="0" distL="0" distR="0" wp14:anchorId="7D973D69" wp14:editId="23A0F12A">
              <wp:extent cx="4584589" cy="2755631"/>
              <wp:effectExtent l="0" t="0" r="698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p4be.png"/>
                      <pic:cNvPicPr/>
                    </pic:nvPicPr>
                    <pic:blipFill>
                      <a:blip r:embed="rId22">
                        <a:extLst>
                          <a:ext uri="{28A0092B-C50C-407E-A947-70E740481C1C}">
                            <a14:useLocalDpi xmlns:a14="http://schemas.microsoft.com/office/drawing/2010/main" val="0"/>
                          </a:ext>
                        </a:extLst>
                      </a:blip>
                      <a:stretch>
                        <a:fillRect/>
                      </a:stretch>
                    </pic:blipFill>
                    <pic:spPr>
                      <a:xfrm>
                        <a:off x="0" y="0"/>
                        <a:ext cx="4584589" cy="2755631"/>
                      </a:xfrm>
                      <a:prstGeom prst="rect">
                        <a:avLst/>
                      </a:prstGeom>
                    </pic:spPr>
                  </pic:pic>
                </a:graphicData>
              </a:graphic>
            </wp:inline>
          </w:drawing>
        </w:r>
      </w:ins>
    </w:p>
    <w:p w14:paraId="618314F5" w14:textId="19204713" w:rsidR="00806FC4" w:rsidRPr="00876136" w:rsidRDefault="00806FC4" w:rsidP="00D95FBE">
      <w:pPr>
        <w:pStyle w:val="Heading3"/>
      </w:pPr>
      <w:bookmarkStart w:id="114" w:name="_Toc412832605"/>
      <w:commentRangeStart w:id="115"/>
      <w:r w:rsidRPr="00876136">
        <w:t>T4.1</w:t>
      </w:r>
      <w:commentRangeEnd w:id="115"/>
      <w:r w:rsidR="00252223">
        <w:rPr>
          <w:rStyle w:val="CommentReference"/>
          <w:rFonts w:eastAsiaTheme="minorHAnsi" w:cstheme="minorBidi"/>
          <w:b w:val="0"/>
          <w:bCs w:val="0"/>
          <w:color w:val="auto"/>
        </w:rPr>
        <w:commentReference w:id="115"/>
      </w:r>
      <w:r w:rsidRPr="00876136">
        <w:t xml:space="preserve"> - Design of the Knowledge Base [</w:t>
      </w:r>
      <w:ins w:id="116" w:author="Ferhat Erata" w:date="2015-02-24T14:19:00Z">
        <w:r w:rsidR="00AE5D32">
          <w:t>KUL2</w:t>
        </w:r>
      </w:ins>
      <w:r w:rsidRPr="00876136">
        <w:t xml:space="preserve"> </w:t>
      </w:r>
      <w:ins w:id="117" w:author="Ferhat Erata" w:date="2015-02-27T18:41:00Z">
        <w:r w:rsidR="006572C2">
          <w:t>-</w:t>
        </w:r>
      </w:ins>
      <w:r w:rsidRPr="00876136">
        <w:t xml:space="preserve"> SA + OBEO + MANTIS + UNIT + KOCSISTEM]</w:t>
      </w:r>
      <w:bookmarkEnd w:id="114"/>
    </w:p>
    <w:tbl>
      <w:tblPr>
        <w:tblW w:w="5000" w:type="pct"/>
        <w:tblCellMar>
          <w:top w:w="15" w:type="dxa"/>
          <w:left w:w="15" w:type="dxa"/>
          <w:bottom w:w="15" w:type="dxa"/>
          <w:right w:w="15" w:type="dxa"/>
        </w:tblCellMar>
        <w:tblLook w:val="04A0" w:firstRow="1" w:lastRow="0" w:firstColumn="1" w:lastColumn="0" w:noHBand="0" w:noVBand="1"/>
      </w:tblPr>
      <w:tblGrid>
        <w:gridCol w:w="1671"/>
        <w:gridCol w:w="8060"/>
        <w:gridCol w:w="1375"/>
        <w:gridCol w:w="1649"/>
        <w:gridCol w:w="2627"/>
      </w:tblGrid>
      <w:tr w:rsidR="00806FC4" w:rsidRPr="00876136" w14:paraId="6A58EF5F" w14:textId="77777777" w:rsidTr="00717577">
        <w:trPr>
          <w:tblHeader/>
        </w:trPr>
        <w:tc>
          <w:tcPr>
            <w:tcW w:w="54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C7E686" w14:textId="77777777" w:rsidR="00806FC4" w:rsidRPr="00876136" w:rsidRDefault="00806FC4" w:rsidP="00C74315">
            <w:pPr>
              <w:rPr>
                <w:b/>
              </w:rPr>
            </w:pPr>
            <w:r w:rsidRPr="00876136">
              <w:rPr>
                <w:b/>
              </w:rPr>
              <w:t>Month</w:t>
            </w:r>
          </w:p>
        </w:tc>
        <w:tc>
          <w:tcPr>
            <w:tcW w:w="262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E3959F" w14:textId="77777777" w:rsidR="00806FC4" w:rsidRPr="00876136" w:rsidRDefault="00806FC4" w:rsidP="00C74315">
            <w:pPr>
              <w:rPr>
                <w:b/>
              </w:rPr>
            </w:pPr>
            <w:r w:rsidRPr="00876136">
              <w:rPr>
                <w:b/>
              </w:rPr>
              <w:t>Deliverable</w:t>
            </w:r>
          </w:p>
        </w:tc>
        <w:tc>
          <w:tcPr>
            <w:tcW w:w="44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4EFC0D1" w14:textId="77777777" w:rsidR="00806FC4" w:rsidRPr="00876136" w:rsidRDefault="00806FC4" w:rsidP="00C74315">
            <w:pPr>
              <w:rPr>
                <w:b/>
              </w:rPr>
            </w:pPr>
            <w:r w:rsidRPr="00876136">
              <w:rPr>
                <w:b/>
              </w:rPr>
              <w:t>Type</w:t>
            </w:r>
          </w:p>
        </w:tc>
        <w:tc>
          <w:tcPr>
            <w:tcW w:w="5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C4D369" w14:textId="77777777" w:rsidR="00806FC4" w:rsidRPr="00876136" w:rsidRDefault="00806FC4" w:rsidP="00C74315">
            <w:pPr>
              <w:rPr>
                <w:b/>
              </w:rPr>
            </w:pPr>
            <w:r w:rsidRPr="00876136">
              <w:rPr>
                <w:b/>
              </w:rPr>
              <w:t>Access</w:t>
            </w:r>
          </w:p>
        </w:tc>
        <w:tc>
          <w:tcPr>
            <w:tcW w:w="85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EF59E8" w14:textId="77777777" w:rsidR="00806FC4" w:rsidRPr="00876136" w:rsidRDefault="00806FC4" w:rsidP="00C74315">
            <w:pPr>
              <w:rPr>
                <w:b/>
              </w:rPr>
            </w:pPr>
            <w:r w:rsidRPr="00876136">
              <w:rPr>
                <w:b/>
              </w:rPr>
              <w:t>Leader</w:t>
            </w:r>
          </w:p>
        </w:tc>
      </w:tr>
      <w:tr w:rsidR="00806FC4" w:rsidRPr="00876136" w14:paraId="3EAC28A5" w14:textId="77777777" w:rsidTr="00717577">
        <w:tc>
          <w:tcPr>
            <w:tcW w:w="54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E40466" w14:textId="1BBC48D6" w:rsidR="00806FC4" w:rsidRPr="00876136" w:rsidRDefault="00806FC4" w:rsidP="00C74315">
            <w:r w:rsidRPr="00876136">
              <w:t>[M6]</w:t>
            </w:r>
            <w:ins w:id="118" w:author="Ferhat Erata" w:date="2015-02-24T14:17:00Z">
              <w:r w:rsidR="00A074A2">
                <w:t xml:space="preserve"> -&gt; [M7]</w:t>
              </w:r>
            </w:ins>
          </w:p>
        </w:tc>
        <w:tc>
          <w:tcPr>
            <w:tcW w:w="262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89A4AD" w14:textId="77777777" w:rsidR="00806FC4" w:rsidRPr="00876136" w:rsidRDefault="00806FC4" w:rsidP="00C74315">
            <w:r w:rsidRPr="00876136">
              <w:t>D4.1.1 Report: Knowledge Base Design document</w:t>
            </w:r>
          </w:p>
        </w:tc>
        <w:tc>
          <w:tcPr>
            <w:tcW w:w="44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7F8925" w14:textId="77777777" w:rsidR="00806FC4" w:rsidRPr="00876136" w:rsidRDefault="00806FC4" w:rsidP="00C74315">
            <w:r w:rsidRPr="00876136">
              <w:t>Doc.</w:t>
            </w:r>
          </w:p>
        </w:tc>
        <w:tc>
          <w:tcPr>
            <w:tcW w:w="5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BD1380" w14:textId="77777777" w:rsidR="00806FC4" w:rsidRPr="00876136" w:rsidRDefault="00806FC4" w:rsidP="00C74315">
            <w:r w:rsidRPr="00876136">
              <w:t>Public</w:t>
            </w:r>
          </w:p>
        </w:tc>
        <w:tc>
          <w:tcPr>
            <w:tcW w:w="85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A20526" w14:textId="54A04A55" w:rsidR="00806FC4" w:rsidRPr="00876136" w:rsidRDefault="00AE5D32" w:rsidP="00DD19AB">
            <w:ins w:id="119" w:author="Ferhat Erata" w:date="2015-02-24T14:19:00Z">
              <w:r>
                <w:t>KUL2</w:t>
              </w:r>
            </w:ins>
            <w:r w:rsidR="00806FC4" w:rsidRPr="00876136">
              <w:t xml:space="preserve"> -&gt; </w:t>
            </w:r>
            <w:ins w:id="120" w:author="Ferhat Erata" w:date="2015-02-24T16:28:00Z">
              <w:r w:rsidR="00DD19AB">
                <w:t>MANTIS</w:t>
              </w:r>
            </w:ins>
          </w:p>
        </w:tc>
      </w:tr>
    </w:tbl>
    <w:p w14:paraId="6DA0115D" w14:textId="61113F1C" w:rsidR="00806FC4" w:rsidRPr="00876136" w:rsidRDefault="00806FC4" w:rsidP="00D95FBE">
      <w:pPr>
        <w:pStyle w:val="Heading3"/>
      </w:pPr>
      <w:bookmarkStart w:id="121" w:name="_Toc412832606"/>
      <w:r w:rsidRPr="00876136">
        <w:t>T4.2 - API of the Knowledge Base [</w:t>
      </w:r>
      <w:ins w:id="122" w:author="Ferhat Erata" w:date="2015-02-24T14:18:00Z">
        <w:r w:rsidR="00BE59FD">
          <w:t>KUL2</w:t>
        </w:r>
      </w:ins>
      <w:r w:rsidRPr="00876136">
        <w:t xml:space="preserve"> + KOCSISTEM + OBEO + UNIT</w:t>
      </w:r>
      <w:ins w:id="123" w:author="Ferhat Erata" w:date="2015-02-27T18:38:00Z">
        <w:r w:rsidR="00EF2BB1">
          <w:t xml:space="preserve"> + HISBIM</w:t>
        </w:r>
      </w:ins>
      <w:r w:rsidRPr="00876136">
        <w:t>]</w:t>
      </w:r>
      <w:bookmarkEnd w:id="121"/>
    </w:p>
    <w:tbl>
      <w:tblPr>
        <w:tblW w:w="5000" w:type="pct"/>
        <w:tblCellMar>
          <w:top w:w="15" w:type="dxa"/>
          <w:left w:w="15" w:type="dxa"/>
          <w:bottom w:w="15" w:type="dxa"/>
          <w:right w:w="15" w:type="dxa"/>
        </w:tblCellMar>
        <w:tblLook w:val="04A0" w:firstRow="1" w:lastRow="0" w:firstColumn="1" w:lastColumn="0" w:noHBand="0" w:noVBand="1"/>
      </w:tblPr>
      <w:tblGrid>
        <w:gridCol w:w="1701"/>
        <w:gridCol w:w="7457"/>
        <w:gridCol w:w="1314"/>
        <w:gridCol w:w="1572"/>
        <w:gridCol w:w="3338"/>
      </w:tblGrid>
      <w:tr w:rsidR="00806FC4" w:rsidRPr="00876136" w14:paraId="784CC0AC" w14:textId="77777777" w:rsidTr="00F13A6D">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0C70B4E" w14:textId="77777777" w:rsidR="00806FC4" w:rsidRPr="00876136" w:rsidRDefault="00806FC4" w:rsidP="00C74315">
            <w:pPr>
              <w:rPr>
                <w:b/>
              </w:rPr>
            </w:pPr>
            <w:r w:rsidRPr="00876136">
              <w:rPr>
                <w:b/>
              </w:rPr>
              <w:t>Month</w:t>
            </w:r>
          </w:p>
        </w:tc>
        <w:tc>
          <w:tcPr>
            <w:tcW w:w="242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09862D" w14:textId="77777777" w:rsidR="00806FC4" w:rsidRPr="00876136" w:rsidRDefault="00806FC4" w:rsidP="00C74315">
            <w:pPr>
              <w:rPr>
                <w:b/>
              </w:rPr>
            </w:pPr>
            <w:r w:rsidRPr="00876136">
              <w:rPr>
                <w:b/>
              </w:rPr>
              <w:t>Deliverable</w:t>
            </w:r>
          </w:p>
        </w:tc>
        <w:tc>
          <w:tcPr>
            <w:tcW w:w="4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6D5A32" w14:textId="77777777" w:rsidR="00806FC4" w:rsidRPr="00876136" w:rsidRDefault="00806FC4" w:rsidP="00C74315">
            <w:pPr>
              <w:rPr>
                <w:b/>
              </w:rPr>
            </w:pPr>
            <w:r w:rsidRPr="00876136">
              <w:rPr>
                <w:b/>
              </w:rPr>
              <w:t>Type</w:t>
            </w:r>
          </w:p>
        </w:tc>
        <w:tc>
          <w:tcPr>
            <w:tcW w:w="51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29EE93" w14:textId="77777777" w:rsidR="00806FC4" w:rsidRPr="00876136" w:rsidRDefault="00806FC4" w:rsidP="00C74315">
            <w:pPr>
              <w:rPr>
                <w:b/>
              </w:rPr>
            </w:pPr>
            <w:r w:rsidRPr="00876136">
              <w:rPr>
                <w:b/>
              </w:rPr>
              <w:t>Access</w:t>
            </w:r>
          </w:p>
        </w:tc>
        <w:tc>
          <w:tcPr>
            <w:tcW w:w="108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B2895E" w14:textId="77777777" w:rsidR="00806FC4" w:rsidRPr="00876136" w:rsidRDefault="00806FC4" w:rsidP="00C74315">
            <w:pPr>
              <w:rPr>
                <w:b/>
              </w:rPr>
            </w:pPr>
            <w:r w:rsidRPr="00876136">
              <w:rPr>
                <w:b/>
              </w:rPr>
              <w:t>Leader</w:t>
            </w:r>
          </w:p>
        </w:tc>
      </w:tr>
      <w:tr w:rsidR="00806FC4" w:rsidRPr="00876136" w14:paraId="6FB60BC9"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888B69" w14:textId="02376258" w:rsidR="00806FC4" w:rsidRPr="00876136" w:rsidRDefault="00806FC4" w:rsidP="00C74315">
            <w:r w:rsidRPr="00876136">
              <w:t>[M6]</w:t>
            </w:r>
            <w:ins w:id="124" w:author="Ferhat Erata" w:date="2015-02-24T16:32:00Z">
              <w:r w:rsidR="00AA1271">
                <w:t xml:space="preserve"> -&gt; [M7]</w:t>
              </w:r>
            </w:ins>
          </w:p>
        </w:tc>
        <w:tc>
          <w:tcPr>
            <w:tcW w:w="242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58F79D" w14:textId="77777777" w:rsidR="00806FC4" w:rsidRPr="00876136" w:rsidRDefault="00806FC4" w:rsidP="00C74315">
            <w:r w:rsidRPr="00876136">
              <w:t>D4.2.1 Report: Interface Control Document (ICD)</w:t>
            </w:r>
          </w:p>
        </w:tc>
        <w:tc>
          <w:tcPr>
            <w:tcW w:w="4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200BEB" w14:textId="77777777" w:rsidR="00806FC4" w:rsidRPr="00876136" w:rsidRDefault="00806FC4" w:rsidP="00C74315">
            <w:r w:rsidRPr="00876136">
              <w:t>Doc.</w:t>
            </w:r>
          </w:p>
        </w:tc>
        <w:tc>
          <w:tcPr>
            <w:tcW w:w="51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75ED97" w14:textId="77777777" w:rsidR="00806FC4" w:rsidRPr="00876136" w:rsidRDefault="00806FC4" w:rsidP="00C74315">
            <w:r w:rsidRPr="00876136">
              <w:t>Public</w:t>
            </w:r>
          </w:p>
        </w:tc>
        <w:tc>
          <w:tcPr>
            <w:tcW w:w="108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28B509" w14:textId="772AC813" w:rsidR="00806FC4" w:rsidRPr="00876136" w:rsidRDefault="00BE59FD" w:rsidP="00C74315">
            <w:ins w:id="125" w:author="Ferhat Erata" w:date="2015-02-24T14:18:00Z">
              <w:r>
                <w:t>KUL2</w:t>
              </w:r>
            </w:ins>
            <w:r w:rsidR="00806FC4" w:rsidRPr="00876136">
              <w:t xml:space="preserve"> -&gt; KOCSISTEM</w:t>
            </w:r>
            <w:ins w:id="126" w:author="Ferhat Erata" w:date="2015-02-27T18:29:00Z">
              <w:r w:rsidR="001101F7">
                <w:t xml:space="preserve"> </w:t>
              </w:r>
            </w:ins>
          </w:p>
        </w:tc>
      </w:tr>
    </w:tbl>
    <w:p w14:paraId="35EEFF0D" w14:textId="3AEDA49F" w:rsidR="00806FC4" w:rsidRPr="00876136" w:rsidRDefault="00806FC4" w:rsidP="00D95FBE">
      <w:pPr>
        <w:pStyle w:val="Heading3"/>
      </w:pPr>
      <w:bookmarkStart w:id="127" w:name="_Toc412832607"/>
      <w:r w:rsidRPr="00876136">
        <w:t>T4.3 - Implementation of the Knowledge Base [</w:t>
      </w:r>
      <w:ins w:id="128" w:author="Ferhat Erata" w:date="2015-02-24T14:18:00Z">
        <w:r w:rsidR="00BE59FD">
          <w:t>KUL2</w:t>
        </w:r>
      </w:ins>
      <w:ins w:id="129" w:author="Ferhat Erata" w:date="2015-02-27T18:38:00Z">
        <w:r w:rsidR="00381628">
          <w:t xml:space="preserve"> + MANTIS + HISBIM</w:t>
        </w:r>
      </w:ins>
      <w:r w:rsidRPr="00876136">
        <w:t>]</w:t>
      </w:r>
      <w:bookmarkEnd w:id="127"/>
    </w:p>
    <w:tbl>
      <w:tblPr>
        <w:tblW w:w="5000" w:type="pct"/>
        <w:tblCellMar>
          <w:top w:w="15" w:type="dxa"/>
          <w:left w:w="15" w:type="dxa"/>
          <w:bottom w:w="15" w:type="dxa"/>
          <w:right w:w="15" w:type="dxa"/>
        </w:tblCellMar>
        <w:tblLook w:val="04A0" w:firstRow="1" w:lastRow="0" w:firstColumn="1" w:lastColumn="0" w:noHBand="0" w:noVBand="1"/>
      </w:tblPr>
      <w:tblGrid>
        <w:gridCol w:w="1701"/>
        <w:gridCol w:w="8045"/>
        <w:gridCol w:w="1295"/>
        <w:gridCol w:w="1551"/>
        <w:gridCol w:w="2790"/>
      </w:tblGrid>
      <w:tr w:rsidR="00806FC4" w:rsidRPr="00876136" w14:paraId="1F064E77" w14:textId="77777777" w:rsidTr="00F13A6D">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BB7841" w14:textId="77777777" w:rsidR="00806FC4" w:rsidRPr="00876136" w:rsidRDefault="00806FC4" w:rsidP="00C74315">
            <w:pPr>
              <w:rPr>
                <w:b/>
              </w:rPr>
            </w:pPr>
            <w:r w:rsidRPr="00876136">
              <w:rPr>
                <w:b/>
              </w:rPr>
              <w:lastRenderedPageBreak/>
              <w:t>Month</w:t>
            </w:r>
          </w:p>
        </w:tc>
        <w:tc>
          <w:tcPr>
            <w:tcW w:w="261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0129FC" w14:textId="77777777" w:rsidR="00806FC4" w:rsidRPr="00876136" w:rsidRDefault="00806FC4" w:rsidP="00C74315">
            <w:pPr>
              <w:rPr>
                <w:b/>
              </w:rPr>
            </w:pPr>
            <w:r w:rsidRPr="00876136">
              <w:rPr>
                <w:b/>
              </w:rPr>
              <w:t>Deliverable</w:t>
            </w:r>
          </w:p>
        </w:tc>
        <w:tc>
          <w:tcPr>
            <w:tcW w:w="42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B47040" w14:textId="77777777" w:rsidR="00806FC4" w:rsidRPr="00876136" w:rsidRDefault="00806FC4" w:rsidP="00C74315">
            <w:pPr>
              <w:rPr>
                <w:b/>
              </w:rPr>
            </w:pPr>
            <w:r w:rsidRPr="00876136">
              <w:rPr>
                <w:b/>
              </w:rPr>
              <w:t>Type</w:t>
            </w:r>
          </w:p>
        </w:tc>
        <w:tc>
          <w:tcPr>
            <w:tcW w:w="50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4340EF" w14:textId="77777777" w:rsidR="00806FC4" w:rsidRPr="00876136" w:rsidRDefault="00806FC4" w:rsidP="00C74315">
            <w:pPr>
              <w:rPr>
                <w:b/>
              </w:rPr>
            </w:pPr>
            <w:r w:rsidRPr="00876136">
              <w:rPr>
                <w:b/>
              </w:rPr>
              <w:t>Access</w:t>
            </w:r>
          </w:p>
        </w:tc>
        <w:tc>
          <w:tcPr>
            <w:tcW w:w="9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1EEA10" w14:textId="77777777" w:rsidR="00806FC4" w:rsidRPr="00876136" w:rsidRDefault="00806FC4" w:rsidP="00C74315">
            <w:pPr>
              <w:rPr>
                <w:b/>
              </w:rPr>
            </w:pPr>
            <w:r w:rsidRPr="00876136">
              <w:rPr>
                <w:b/>
              </w:rPr>
              <w:t>Leader</w:t>
            </w:r>
          </w:p>
        </w:tc>
      </w:tr>
      <w:tr w:rsidR="00806FC4" w:rsidRPr="00876136" w14:paraId="2F6C3BB6"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FCFF39" w14:textId="77777777" w:rsidR="00806FC4" w:rsidRPr="00876136" w:rsidRDefault="00806FC4" w:rsidP="00C74315">
            <w:r w:rsidRPr="00876136">
              <w:t>[M11 -&gt; M13]</w:t>
            </w:r>
          </w:p>
        </w:tc>
        <w:tc>
          <w:tcPr>
            <w:tcW w:w="261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D81F4D" w14:textId="77777777" w:rsidR="00806FC4" w:rsidRPr="00876136" w:rsidRDefault="00806FC4" w:rsidP="00C74315">
            <w:r w:rsidRPr="00876136">
              <w:t>D4.3.1-1 Software: Knowledge Base (release 1)</w:t>
            </w:r>
          </w:p>
        </w:tc>
        <w:tc>
          <w:tcPr>
            <w:tcW w:w="42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358E88" w14:textId="77777777" w:rsidR="00806FC4" w:rsidRPr="00876136" w:rsidRDefault="00806FC4" w:rsidP="00C74315">
            <w:r w:rsidRPr="00876136">
              <w:t>SW</w:t>
            </w:r>
          </w:p>
        </w:tc>
        <w:tc>
          <w:tcPr>
            <w:tcW w:w="50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A9F524" w14:textId="77777777" w:rsidR="00806FC4" w:rsidRPr="00876136" w:rsidRDefault="00806FC4" w:rsidP="00C74315">
            <w:r w:rsidRPr="00876136">
              <w:t>Public</w:t>
            </w:r>
          </w:p>
        </w:tc>
        <w:tc>
          <w:tcPr>
            <w:tcW w:w="9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2E11C4" w14:textId="21A6CFD4" w:rsidR="00806FC4" w:rsidRPr="00876136" w:rsidRDefault="00BE59FD" w:rsidP="00C74315">
            <w:ins w:id="130" w:author="Ferhat Erata" w:date="2015-02-24T14:18:00Z">
              <w:r>
                <w:t>KUL2</w:t>
              </w:r>
            </w:ins>
            <w:r w:rsidR="00806FC4" w:rsidRPr="00876136">
              <w:t xml:space="preserve"> -&gt; MANTIS</w:t>
            </w:r>
          </w:p>
        </w:tc>
      </w:tr>
      <w:tr w:rsidR="00806FC4" w:rsidRPr="00876136" w14:paraId="033CD80E"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63B6EBC" w14:textId="77777777" w:rsidR="00806FC4" w:rsidRPr="00876136" w:rsidRDefault="00806FC4" w:rsidP="00C74315">
            <w:r w:rsidRPr="00876136">
              <w:t>[M19 -&gt; M23]</w:t>
            </w:r>
          </w:p>
        </w:tc>
        <w:tc>
          <w:tcPr>
            <w:tcW w:w="261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14164A" w14:textId="77777777" w:rsidR="00806FC4" w:rsidRPr="00876136" w:rsidRDefault="00806FC4" w:rsidP="00C74315">
            <w:r w:rsidRPr="00876136">
              <w:t>D4.3.1-2 Software: Knowledge Base (release 2)</w:t>
            </w:r>
          </w:p>
        </w:tc>
        <w:tc>
          <w:tcPr>
            <w:tcW w:w="42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A7CF40" w14:textId="77777777" w:rsidR="00806FC4" w:rsidRPr="00876136" w:rsidRDefault="00806FC4" w:rsidP="00C74315">
            <w:r w:rsidRPr="00876136">
              <w:t>SW</w:t>
            </w:r>
          </w:p>
        </w:tc>
        <w:tc>
          <w:tcPr>
            <w:tcW w:w="50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2C6B733" w14:textId="77777777" w:rsidR="00806FC4" w:rsidRPr="00876136" w:rsidRDefault="00806FC4" w:rsidP="00C74315">
            <w:r w:rsidRPr="00876136">
              <w:t>Public</w:t>
            </w:r>
          </w:p>
        </w:tc>
        <w:tc>
          <w:tcPr>
            <w:tcW w:w="90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C6ED70D" w14:textId="170FBD29" w:rsidR="00806FC4" w:rsidRPr="00876136" w:rsidRDefault="00BE59FD" w:rsidP="00C74315">
            <w:ins w:id="131" w:author="Ferhat Erata" w:date="2015-02-24T14:18:00Z">
              <w:r>
                <w:t>KUL2</w:t>
              </w:r>
            </w:ins>
            <w:r w:rsidR="00806FC4" w:rsidRPr="00876136">
              <w:t xml:space="preserve"> -&gt; MANTIS</w:t>
            </w:r>
          </w:p>
        </w:tc>
      </w:tr>
      <w:tr w:rsidR="00806FC4" w:rsidRPr="00876136" w14:paraId="757A5374"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0394BC1" w14:textId="77777777" w:rsidR="00806FC4" w:rsidRPr="00876136" w:rsidRDefault="00806FC4" w:rsidP="00C74315">
            <w:r w:rsidRPr="00876136">
              <w:t>[M31 -&gt; M33]</w:t>
            </w:r>
          </w:p>
        </w:tc>
        <w:tc>
          <w:tcPr>
            <w:tcW w:w="261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1C0D92" w14:textId="77777777" w:rsidR="00806FC4" w:rsidRPr="00876136" w:rsidRDefault="00806FC4" w:rsidP="00C74315">
            <w:r w:rsidRPr="00876136">
              <w:t>D4.3.1-3 Software: Knowledge Base (release 3)</w:t>
            </w:r>
          </w:p>
        </w:tc>
        <w:tc>
          <w:tcPr>
            <w:tcW w:w="42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417E71" w14:textId="77777777" w:rsidR="00806FC4" w:rsidRPr="00876136" w:rsidRDefault="00806FC4" w:rsidP="00C74315">
            <w:r w:rsidRPr="00876136">
              <w:t>SW</w:t>
            </w:r>
          </w:p>
        </w:tc>
        <w:tc>
          <w:tcPr>
            <w:tcW w:w="50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9C9E2D" w14:textId="77777777" w:rsidR="00806FC4" w:rsidRPr="00876136" w:rsidRDefault="00806FC4" w:rsidP="00C74315">
            <w:r w:rsidRPr="00876136">
              <w:t>Public</w:t>
            </w:r>
          </w:p>
        </w:tc>
        <w:tc>
          <w:tcPr>
            <w:tcW w:w="9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6CF831" w14:textId="4622DFC1" w:rsidR="00806FC4" w:rsidRPr="00876136" w:rsidRDefault="00BE59FD" w:rsidP="00C74315">
            <w:ins w:id="132" w:author="Ferhat Erata" w:date="2015-02-24T14:18:00Z">
              <w:r>
                <w:t>KUL2</w:t>
              </w:r>
            </w:ins>
            <w:r w:rsidR="00806FC4" w:rsidRPr="00876136">
              <w:t xml:space="preserve"> -&gt; MANTIS</w:t>
            </w:r>
          </w:p>
        </w:tc>
      </w:tr>
    </w:tbl>
    <w:p w14:paraId="70E0794E" w14:textId="1ED1A2F5" w:rsidR="00806FC4" w:rsidRPr="00876136" w:rsidRDefault="00806FC4" w:rsidP="00D95FBE">
      <w:pPr>
        <w:pStyle w:val="Heading3"/>
      </w:pPr>
      <w:bookmarkStart w:id="133" w:name="_Toc412832608"/>
      <w:r w:rsidRPr="00876136">
        <w:t xml:space="preserve">T4.4 - Plug-in #1: ModelWriter-assisted requirements review [- </w:t>
      </w:r>
      <w:ins w:id="134" w:author="Ferhat Erata" w:date="2015-02-24T14:18:00Z">
        <w:r w:rsidR="00BE59FD">
          <w:t>KUL2</w:t>
        </w:r>
      </w:ins>
      <w:r w:rsidRPr="00876136">
        <w:t xml:space="preserve"> - SA]</w:t>
      </w:r>
      <w:bookmarkEnd w:id="133"/>
    </w:p>
    <w:p w14:paraId="6E9AA264" w14:textId="1CCAC06E" w:rsidR="00806FC4" w:rsidRPr="00876136" w:rsidRDefault="00806FC4" w:rsidP="000669A8">
      <w:pPr>
        <w:pStyle w:val="Subtitle"/>
      </w:pPr>
      <w:r w:rsidRPr="00876136">
        <w:t xml:space="preserve">This plug-in and associated deliverables were suggested by </w:t>
      </w:r>
      <w:ins w:id="135" w:author="Ferhat Erata" w:date="2015-02-24T14:18:00Z">
        <w:r w:rsidR="00BE59FD">
          <w:t>KUL2</w:t>
        </w:r>
      </w:ins>
      <w:r w:rsidRPr="00876136">
        <w:t>.</w:t>
      </w:r>
    </w:p>
    <w:tbl>
      <w:tblPr>
        <w:tblW w:w="5000" w:type="pct"/>
        <w:tblCellMar>
          <w:top w:w="15" w:type="dxa"/>
          <w:left w:w="15" w:type="dxa"/>
          <w:bottom w:w="15" w:type="dxa"/>
          <w:right w:w="15" w:type="dxa"/>
        </w:tblCellMar>
        <w:tblLook w:val="04A0" w:firstRow="1" w:lastRow="0" w:firstColumn="1" w:lastColumn="0" w:noHBand="0" w:noVBand="1"/>
      </w:tblPr>
      <w:tblGrid>
        <w:gridCol w:w="1701"/>
        <w:gridCol w:w="9964"/>
        <w:gridCol w:w="1031"/>
        <w:gridCol w:w="1237"/>
        <w:gridCol w:w="1449"/>
      </w:tblGrid>
      <w:tr w:rsidR="00806FC4" w:rsidRPr="00876136" w14:paraId="35BEE683" w14:textId="77777777" w:rsidTr="00F13A6D">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54B650" w14:textId="77777777" w:rsidR="00806FC4" w:rsidRPr="00876136" w:rsidRDefault="00806FC4" w:rsidP="00C74315">
            <w:pPr>
              <w:rPr>
                <w:b/>
              </w:rPr>
            </w:pPr>
            <w:r w:rsidRPr="00876136">
              <w:rPr>
                <w:b/>
              </w:rPr>
              <w:t>Month</w:t>
            </w:r>
          </w:p>
        </w:tc>
        <w:tc>
          <w:tcPr>
            <w:tcW w:w="32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E2E8C3" w14:textId="77777777" w:rsidR="00806FC4" w:rsidRPr="00876136" w:rsidRDefault="00806FC4" w:rsidP="00C74315">
            <w:pPr>
              <w:rPr>
                <w:b/>
              </w:rPr>
            </w:pPr>
            <w:r w:rsidRPr="00876136">
              <w:rPr>
                <w:b/>
              </w:rPr>
              <w:t>Deliverable</w:t>
            </w:r>
          </w:p>
        </w:tc>
        <w:tc>
          <w:tcPr>
            <w:tcW w:w="33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08688B" w14:textId="77777777" w:rsidR="00806FC4" w:rsidRPr="00876136" w:rsidRDefault="00806FC4" w:rsidP="00C74315">
            <w:pPr>
              <w:rPr>
                <w:b/>
              </w:rPr>
            </w:pPr>
            <w:r w:rsidRPr="00876136">
              <w:rPr>
                <w:b/>
              </w:rPr>
              <w:t>Type</w:t>
            </w:r>
          </w:p>
        </w:tc>
        <w:tc>
          <w:tcPr>
            <w:tcW w:w="40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9F5EF5" w14:textId="77777777" w:rsidR="00806FC4" w:rsidRPr="00876136" w:rsidRDefault="00806FC4" w:rsidP="00C74315">
            <w:pPr>
              <w:rPr>
                <w:b/>
              </w:rPr>
            </w:pPr>
            <w:r w:rsidRPr="00876136">
              <w:rPr>
                <w:b/>
              </w:rPr>
              <w:t>Access</w:t>
            </w:r>
          </w:p>
        </w:tc>
        <w:tc>
          <w:tcPr>
            <w:tcW w:w="47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0ABB44" w14:textId="77777777" w:rsidR="00806FC4" w:rsidRPr="00876136" w:rsidRDefault="00806FC4" w:rsidP="00C74315">
            <w:pPr>
              <w:rPr>
                <w:b/>
              </w:rPr>
            </w:pPr>
            <w:r w:rsidRPr="00876136">
              <w:rPr>
                <w:b/>
              </w:rPr>
              <w:t>Leader</w:t>
            </w:r>
          </w:p>
        </w:tc>
      </w:tr>
      <w:tr w:rsidR="00806FC4" w:rsidRPr="00876136" w14:paraId="67994A14"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9DFC03" w14:textId="77777777" w:rsidR="00806FC4" w:rsidRPr="00876136" w:rsidRDefault="00806FC4" w:rsidP="00C74315">
            <w:r w:rsidRPr="00876136">
              <w:t>[M35]</w:t>
            </w:r>
          </w:p>
        </w:tc>
        <w:tc>
          <w:tcPr>
            <w:tcW w:w="32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DA09C9" w14:textId="77777777" w:rsidR="00806FC4" w:rsidRPr="00876136" w:rsidRDefault="00806FC4" w:rsidP="00C74315">
            <w:r w:rsidRPr="00876136">
              <w:t>D4.4.1 Report: Technical Note for ModelWriter-assisted Quality Review of Requirements</w:t>
            </w:r>
          </w:p>
        </w:tc>
        <w:tc>
          <w:tcPr>
            <w:tcW w:w="33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1B61FE4" w14:textId="77777777" w:rsidR="00806FC4" w:rsidRPr="00876136" w:rsidRDefault="00806FC4" w:rsidP="00C74315">
            <w:r w:rsidRPr="00876136">
              <w:t>Doc.</w:t>
            </w:r>
          </w:p>
        </w:tc>
        <w:tc>
          <w:tcPr>
            <w:tcW w:w="40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F22654" w14:textId="77777777" w:rsidR="00806FC4" w:rsidRPr="00876136" w:rsidRDefault="00806FC4" w:rsidP="00C74315">
            <w:r w:rsidRPr="00876136">
              <w:t>Public</w:t>
            </w:r>
          </w:p>
        </w:tc>
        <w:tc>
          <w:tcPr>
            <w:tcW w:w="47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B52D57" w14:textId="04F451FE" w:rsidR="00806FC4" w:rsidRPr="00876136" w:rsidRDefault="00BE59FD" w:rsidP="00C74315">
            <w:ins w:id="136" w:author="Ferhat Erata" w:date="2015-02-24T14:18:00Z">
              <w:r>
                <w:t>KUL2</w:t>
              </w:r>
            </w:ins>
            <w:r w:rsidR="00806FC4" w:rsidRPr="00876136">
              <w:t xml:space="preserve"> -&gt; </w:t>
            </w:r>
            <w:ins w:id="137" w:author="Ferhat Erata" w:date="2015-02-27T18:33:00Z">
              <w:r w:rsidR="00D0733C">
                <w:t>MANTIS [KUL2]</w:t>
              </w:r>
            </w:ins>
          </w:p>
        </w:tc>
      </w:tr>
      <w:tr w:rsidR="00806FC4" w:rsidRPr="00876136" w14:paraId="0E2D7BB2"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EBBDB8C" w14:textId="77777777" w:rsidR="00806FC4" w:rsidRPr="00876136" w:rsidRDefault="00806FC4" w:rsidP="00C74315">
            <w:r w:rsidRPr="00876136">
              <w:t>[M35]</w:t>
            </w:r>
          </w:p>
        </w:tc>
        <w:tc>
          <w:tcPr>
            <w:tcW w:w="323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E2747C" w14:textId="77777777" w:rsidR="00806FC4" w:rsidRPr="00876136" w:rsidRDefault="00806FC4" w:rsidP="00C74315">
            <w:r w:rsidRPr="00876136">
              <w:t>D4.4.2 Software: Proof-of-concept model checker</w:t>
            </w:r>
          </w:p>
        </w:tc>
        <w:tc>
          <w:tcPr>
            <w:tcW w:w="33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59B7ECF" w14:textId="77777777" w:rsidR="00806FC4" w:rsidRPr="00876136" w:rsidRDefault="00806FC4" w:rsidP="00C74315">
            <w:r w:rsidRPr="00876136">
              <w:t>SW</w:t>
            </w:r>
          </w:p>
        </w:tc>
        <w:tc>
          <w:tcPr>
            <w:tcW w:w="40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95C82CD" w14:textId="77777777" w:rsidR="00806FC4" w:rsidRPr="00876136" w:rsidRDefault="00806FC4" w:rsidP="00C74315">
            <w:r w:rsidRPr="00876136">
              <w:t>Public</w:t>
            </w:r>
          </w:p>
        </w:tc>
        <w:tc>
          <w:tcPr>
            <w:tcW w:w="47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129D68" w14:textId="06AE7E07" w:rsidR="00806FC4" w:rsidRPr="00876136" w:rsidRDefault="00BE59FD" w:rsidP="00C74315">
            <w:ins w:id="138" w:author="Ferhat Erata" w:date="2015-02-24T14:18:00Z">
              <w:r>
                <w:t>KUL2</w:t>
              </w:r>
            </w:ins>
            <w:r w:rsidR="00806FC4" w:rsidRPr="00876136">
              <w:t xml:space="preserve"> -&gt; </w:t>
            </w:r>
            <w:ins w:id="139" w:author="Ferhat Erata" w:date="2015-02-27T18:34:00Z">
              <w:r w:rsidR="00D0733C">
                <w:t>MANTIS [KUL2]</w:t>
              </w:r>
            </w:ins>
          </w:p>
        </w:tc>
      </w:tr>
    </w:tbl>
    <w:p w14:paraId="01EF1823" w14:textId="77777777" w:rsidR="00806FC4" w:rsidRPr="00876136" w:rsidRDefault="00806FC4" w:rsidP="00D95FBE">
      <w:pPr>
        <w:pStyle w:val="Heading3"/>
      </w:pPr>
      <w:bookmarkStart w:id="140" w:name="_Toc412832609"/>
      <w:r w:rsidRPr="00876136">
        <w:t>T4.5 - Knowledge Base serialization and reuse plug-in [MANTIS]</w:t>
      </w:r>
      <w:bookmarkEnd w:id="140"/>
    </w:p>
    <w:tbl>
      <w:tblPr>
        <w:tblW w:w="5000" w:type="pct"/>
        <w:tblCellMar>
          <w:top w:w="15" w:type="dxa"/>
          <w:left w:w="15" w:type="dxa"/>
          <w:bottom w:w="15" w:type="dxa"/>
          <w:right w:w="15" w:type="dxa"/>
        </w:tblCellMar>
        <w:tblLook w:val="04A0" w:firstRow="1" w:lastRow="0" w:firstColumn="1" w:lastColumn="0" w:noHBand="0" w:noVBand="1"/>
      </w:tblPr>
      <w:tblGrid>
        <w:gridCol w:w="1701"/>
        <w:gridCol w:w="9309"/>
        <w:gridCol w:w="1231"/>
        <w:gridCol w:w="1477"/>
        <w:gridCol w:w="1664"/>
      </w:tblGrid>
      <w:tr w:rsidR="00806FC4" w:rsidRPr="00876136" w14:paraId="4C6B038B" w14:textId="77777777" w:rsidTr="00F13A6D">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7D9A3B" w14:textId="77777777" w:rsidR="00806FC4" w:rsidRPr="00876136" w:rsidRDefault="00806FC4" w:rsidP="00C74315">
            <w:pPr>
              <w:rPr>
                <w:b/>
              </w:rPr>
            </w:pPr>
            <w:r w:rsidRPr="00876136">
              <w:rPr>
                <w:b/>
              </w:rPr>
              <w:t>Month</w:t>
            </w:r>
          </w:p>
        </w:tc>
        <w:tc>
          <w:tcPr>
            <w:tcW w:w="302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92A706" w14:textId="77777777" w:rsidR="00806FC4" w:rsidRPr="00876136" w:rsidRDefault="00806FC4" w:rsidP="00C74315">
            <w:pPr>
              <w:rPr>
                <w:b/>
              </w:rPr>
            </w:pPr>
            <w:r w:rsidRPr="00876136">
              <w:rPr>
                <w:b/>
              </w:rPr>
              <w:t>Deliverable</w:t>
            </w:r>
          </w:p>
        </w:tc>
        <w:tc>
          <w:tcPr>
            <w:tcW w:w="40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1E56A3" w14:textId="77777777" w:rsidR="00806FC4" w:rsidRPr="00876136" w:rsidRDefault="00806FC4" w:rsidP="00C74315">
            <w:pPr>
              <w:rPr>
                <w:b/>
              </w:rPr>
            </w:pPr>
            <w:r w:rsidRPr="00876136">
              <w:rPr>
                <w:b/>
              </w:rPr>
              <w:t>Type</w:t>
            </w:r>
          </w:p>
        </w:tc>
        <w:tc>
          <w:tcPr>
            <w:tcW w:w="4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8EE93AA" w14:textId="77777777" w:rsidR="00806FC4" w:rsidRPr="00876136" w:rsidRDefault="00806FC4" w:rsidP="00C74315">
            <w:pPr>
              <w:rPr>
                <w:b/>
              </w:rPr>
            </w:pPr>
            <w:r w:rsidRPr="00876136">
              <w:rPr>
                <w:b/>
              </w:rPr>
              <w:t>Access</w:t>
            </w:r>
          </w:p>
        </w:tc>
        <w:tc>
          <w:tcPr>
            <w:tcW w:w="54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3A3C28A" w14:textId="77777777" w:rsidR="00806FC4" w:rsidRPr="00876136" w:rsidRDefault="00806FC4" w:rsidP="00C74315">
            <w:pPr>
              <w:rPr>
                <w:b/>
              </w:rPr>
            </w:pPr>
            <w:r w:rsidRPr="00876136">
              <w:rPr>
                <w:b/>
              </w:rPr>
              <w:t>Leader</w:t>
            </w:r>
          </w:p>
        </w:tc>
      </w:tr>
      <w:tr w:rsidR="00806FC4" w:rsidRPr="00876136" w14:paraId="1EF14CCF"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73DC6A" w14:textId="77777777" w:rsidR="00806FC4" w:rsidRPr="00876136" w:rsidRDefault="00806FC4" w:rsidP="00C74315">
            <w:r w:rsidRPr="00876136">
              <w:t>[M11 -&gt; M13]</w:t>
            </w:r>
          </w:p>
        </w:tc>
        <w:tc>
          <w:tcPr>
            <w:tcW w:w="302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DB9E15" w14:textId="77777777" w:rsidR="00806FC4" w:rsidRPr="00876136" w:rsidRDefault="00806FC4" w:rsidP="00C74315">
            <w:r w:rsidRPr="00876136">
              <w:t>D4.5.1 Report: Technical Note for KB serialization and reuse</w:t>
            </w:r>
          </w:p>
        </w:tc>
        <w:tc>
          <w:tcPr>
            <w:tcW w:w="40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4C61B8" w14:textId="77777777" w:rsidR="00806FC4" w:rsidRPr="00876136" w:rsidRDefault="00806FC4" w:rsidP="00C74315">
            <w:r w:rsidRPr="00876136">
              <w:t>Doc.</w:t>
            </w:r>
          </w:p>
        </w:tc>
        <w:tc>
          <w:tcPr>
            <w:tcW w:w="4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04DC4BC" w14:textId="77777777" w:rsidR="00806FC4" w:rsidRPr="00876136" w:rsidRDefault="00806FC4" w:rsidP="00C74315">
            <w:r w:rsidRPr="00876136">
              <w:t>Public</w:t>
            </w:r>
          </w:p>
        </w:tc>
        <w:tc>
          <w:tcPr>
            <w:tcW w:w="54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812190" w14:textId="77777777" w:rsidR="00806FC4" w:rsidRPr="00876136" w:rsidRDefault="00806FC4" w:rsidP="00C74315">
            <w:r w:rsidRPr="00876136">
              <w:t>MANTIS</w:t>
            </w:r>
          </w:p>
        </w:tc>
      </w:tr>
    </w:tbl>
    <w:p w14:paraId="2A1C5D38" w14:textId="71510B90" w:rsidR="00806FC4" w:rsidRPr="00876136" w:rsidRDefault="00806FC4" w:rsidP="00D95FBE">
      <w:pPr>
        <w:pStyle w:val="Heading3"/>
      </w:pPr>
      <w:bookmarkStart w:id="141" w:name="_Toc412832610"/>
      <w:r w:rsidRPr="00876136">
        <w:t>T4.6 - Plug-in #3: ModelWriter-assisted semantic comparison of 2 documents [OBEO + MANTIS</w:t>
      </w:r>
      <w:ins w:id="142" w:author="Ferhat Erata" w:date="2015-02-24T16:52:00Z">
        <w:r w:rsidR="00F57ED6">
          <w:t xml:space="preserve"> </w:t>
        </w:r>
      </w:ins>
      <w:ins w:id="143" w:author="Ferhat Erata" w:date="2015-02-24T16:53:00Z">
        <w:r w:rsidR="00F57ED6">
          <w:t xml:space="preserve">+ </w:t>
        </w:r>
        <w:commentRangeStart w:id="144"/>
        <w:r w:rsidR="00F57ED6">
          <w:t>HISBIM</w:t>
        </w:r>
      </w:ins>
      <w:commentRangeEnd w:id="144"/>
      <w:ins w:id="145" w:author="Ferhat Erata" w:date="2015-02-27T18:34:00Z">
        <w:r w:rsidR="00EC6F0B">
          <w:rPr>
            <w:rStyle w:val="CommentReference"/>
            <w:rFonts w:eastAsiaTheme="minorHAnsi" w:cstheme="minorBidi"/>
            <w:b w:val="0"/>
            <w:bCs w:val="0"/>
            <w:color w:val="auto"/>
          </w:rPr>
          <w:commentReference w:id="144"/>
        </w:r>
      </w:ins>
      <w:r w:rsidRPr="00876136">
        <w:t>]</w:t>
      </w:r>
      <w:bookmarkEnd w:id="141"/>
    </w:p>
    <w:tbl>
      <w:tblPr>
        <w:tblW w:w="5000" w:type="pct"/>
        <w:tblCellMar>
          <w:top w:w="15" w:type="dxa"/>
          <w:left w:w="15" w:type="dxa"/>
          <w:bottom w:w="15" w:type="dxa"/>
          <w:right w:w="15" w:type="dxa"/>
        </w:tblCellMar>
        <w:tblLook w:val="04A0" w:firstRow="1" w:lastRow="0" w:firstColumn="1" w:lastColumn="0" w:noHBand="0" w:noVBand="1"/>
      </w:tblPr>
      <w:tblGrid>
        <w:gridCol w:w="1702"/>
        <w:gridCol w:w="10198"/>
        <w:gridCol w:w="1021"/>
        <w:gridCol w:w="1221"/>
        <w:gridCol w:w="1240"/>
      </w:tblGrid>
      <w:tr w:rsidR="00806FC4" w:rsidRPr="00876136" w14:paraId="530F42AE" w14:textId="77777777" w:rsidTr="00F13A6D">
        <w:trPr>
          <w:tblHeader/>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30F3C7" w14:textId="77777777" w:rsidR="00806FC4" w:rsidRPr="00876136" w:rsidRDefault="00806FC4" w:rsidP="00C74315">
            <w:pPr>
              <w:rPr>
                <w:b/>
              </w:rPr>
            </w:pPr>
            <w:r w:rsidRPr="00876136">
              <w:rPr>
                <w:b/>
              </w:rPr>
              <w:lastRenderedPageBreak/>
              <w:t>Month</w:t>
            </w:r>
          </w:p>
        </w:tc>
        <w:tc>
          <w:tcPr>
            <w:tcW w:w="331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04E93D" w14:textId="77777777" w:rsidR="00806FC4" w:rsidRPr="00876136" w:rsidRDefault="00806FC4" w:rsidP="00C74315">
            <w:pPr>
              <w:rPr>
                <w:b/>
              </w:rPr>
            </w:pPr>
            <w:r w:rsidRPr="00876136">
              <w:rPr>
                <w:b/>
              </w:rPr>
              <w:t>Deliverable</w:t>
            </w:r>
          </w:p>
        </w:tc>
        <w:tc>
          <w:tcPr>
            <w:tcW w:w="33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74C219" w14:textId="77777777" w:rsidR="00806FC4" w:rsidRPr="00876136" w:rsidRDefault="00806FC4" w:rsidP="00C74315">
            <w:pPr>
              <w:rPr>
                <w:b/>
              </w:rPr>
            </w:pPr>
            <w:r w:rsidRPr="00876136">
              <w:rPr>
                <w:b/>
              </w:rPr>
              <w:t>Type</w:t>
            </w:r>
          </w:p>
        </w:tc>
        <w:tc>
          <w:tcPr>
            <w:tcW w:w="3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46F326" w14:textId="77777777" w:rsidR="00806FC4" w:rsidRPr="00876136" w:rsidRDefault="00806FC4" w:rsidP="00C74315">
            <w:pPr>
              <w:rPr>
                <w:b/>
              </w:rPr>
            </w:pPr>
            <w:r w:rsidRPr="00876136">
              <w:rPr>
                <w:b/>
              </w:rPr>
              <w:t>Access</w:t>
            </w:r>
          </w:p>
        </w:tc>
        <w:tc>
          <w:tcPr>
            <w:tcW w:w="40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EAF03D" w14:textId="77777777" w:rsidR="00806FC4" w:rsidRPr="00876136" w:rsidRDefault="00806FC4" w:rsidP="00C74315">
            <w:pPr>
              <w:rPr>
                <w:b/>
              </w:rPr>
            </w:pPr>
            <w:r w:rsidRPr="00876136">
              <w:rPr>
                <w:b/>
              </w:rPr>
              <w:t>Leader</w:t>
            </w:r>
          </w:p>
        </w:tc>
      </w:tr>
      <w:tr w:rsidR="00806FC4" w:rsidRPr="00876136" w14:paraId="360DB107"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7DE3FB" w14:textId="77777777" w:rsidR="00806FC4" w:rsidRPr="00876136" w:rsidRDefault="00806FC4" w:rsidP="00C74315">
            <w:r w:rsidRPr="00876136">
              <w:t>[M20]</w:t>
            </w:r>
          </w:p>
        </w:tc>
        <w:tc>
          <w:tcPr>
            <w:tcW w:w="331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9FD4B2" w14:textId="77777777" w:rsidR="00806FC4" w:rsidRPr="00876136" w:rsidRDefault="00806FC4" w:rsidP="00C74315">
            <w:r w:rsidRPr="00876136">
              <w:t>D4.6.1 Report: Technical Note for ModelWriter-assisted Comparison of 2 Documents</w:t>
            </w:r>
          </w:p>
        </w:tc>
        <w:tc>
          <w:tcPr>
            <w:tcW w:w="33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AF9990" w14:textId="77777777" w:rsidR="00806FC4" w:rsidRPr="00876136" w:rsidRDefault="00806FC4" w:rsidP="00C74315">
            <w:r w:rsidRPr="00876136">
              <w:t>Doc.</w:t>
            </w:r>
          </w:p>
        </w:tc>
        <w:tc>
          <w:tcPr>
            <w:tcW w:w="3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A30E8A" w14:textId="77777777" w:rsidR="00806FC4" w:rsidRPr="00876136" w:rsidRDefault="00806FC4" w:rsidP="00C74315">
            <w:r w:rsidRPr="00876136">
              <w:t>Public</w:t>
            </w:r>
          </w:p>
        </w:tc>
        <w:tc>
          <w:tcPr>
            <w:tcW w:w="40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71AD2F" w14:textId="77777777" w:rsidR="00806FC4" w:rsidRPr="00876136" w:rsidRDefault="00806FC4" w:rsidP="00C74315">
            <w:r w:rsidRPr="00876136">
              <w:t>OBEO</w:t>
            </w:r>
          </w:p>
        </w:tc>
      </w:tr>
      <w:tr w:rsidR="00806FC4" w:rsidRPr="00876136" w14:paraId="0E1999AF"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64D21EC" w14:textId="18A48368" w:rsidR="00806FC4" w:rsidRPr="00876136" w:rsidRDefault="00806FC4" w:rsidP="00C74315">
            <w:r w:rsidRPr="00876136">
              <w:t>[M11</w:t>
            </w:r>
            <w:ins w:id="146" w:author="Ferhat Erata" w:date="2015-02-27T18:42:00Z">
              <w:r w:rsidR="006572C2">
                <w:t>]</w:t>
              </w:r>
            </w:ins>
            <w:r w:rsidRPr="00876136">
              <w:t xml:space="preserve"> -&gt; M13]</w:t>
            </w:r>
          </w:p>
        </w:tc>
        <w:tc>
          <w:tcPr>
            <w:tcW w:w="331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1B4669" w14:textId="77777777" w:rsidR="00806FC4" w:rsidRPr="00876136" w:rsidRDefault="00806FC4" w:rsidP="00C74315">
            <w:r w:rsidRPr="00876136">
              <w:t>D4.6.2-1 Software: Proof-of-concept semantic comparison engine (release 1)</w:t>
            </w:r>
          </w:p>
        </w:tc>
        <w:tc>
          <w:tcPr>
            <w:tcW w:w="33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68DE4B" w14:textId="77777777" w:rsidR="00806FC4" w:rsidRPr="00876136" w:rsidRDefault="00806FC4" w:rsidP="00C74315">
            <w:r w:rsidRPr="00876136">
              <w:t>SW</w:t>
            </w:r>
          </w:p>
        </w:tc>
        <w:tc>
          <w:tcPr>
            <w:tcW w:w="39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24CD44" w14:textId="77777777" w:rsidR="00806FC4" w:rsidRPr="00876136" w:rsidRDefault="00806FC4" w:rsidP="00C74315">
            <w:r w:rsidRPr="00876136">
              <w:t>Public</w:t>
            </w:r>
          </w:p>
        </w:tc>
        <w:tc>
          <w:tcPr>
            <w:tcW w:w="40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9E3AABA" w14:textId="77777777" w:rsidR="00806FC4" w:rsidRPr="00876136" w:rsidRDefault="00806FC4" w:rsidP="00C74315">
            <w:r w:rsidRPr="00876136">
              <w:t>OBEO</w:t>
            </w:r>
          </w:p>
        </w:tc>
      </w:tr>
      <w:tr w:rsidR="00806FC4" w:rsidRPr="00876136" w14:paraId="46E1A3E6"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298893" w14:textId="5E38C5E7" w:rsidR="00806FC4" w:rsidRPr="00876136" w:rsidRDefault="00806FC4" w:rsidP="00C74315">
            <w:r w:rsidRPr="00876136">
              <w:t>[M19</w:t>
            </w:r>
            <w:ins w:id="147" w:author="Ferhat Erata" w:date="2015-02-27T18:42:00Z">
              <w:r w:rsidR="006572C2">
                <w:t>]</w:t>
              </w:r>
            </w:ins>
            <w:r w:rsidRPr="00876136">
              <w:t xml:space="preserve"> -&gt; M23]</w:t>
            </w:r>
          </w:p>
        </w:tc>
        <w:tc>
          <w:tcPr>
            <w:tcW w:w="331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691324" w14:textId="77777777" w:rsidR="00806FC4" w:rsidRPr="00876136" w:rsidRDefault="00806FC4" w:rsidP="00C74315">
            <w:r w:rsidRPr="00876136">
              <w:t>D4.6.2-2 Software: Proof-of-concept semantic comparison engine (release 2)</w:t>
            </w:r>
          </w:p>
        </w:tc>
        <w:tc>
          <w:tcPr>
            <w:tcW w:w="33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103E91" w14:textId="77777777" w:rsidR="00806FC4" w:rsidRPr="00876136" w:rsidRDefault="00806FC4" w:rsidP="00C74315">
            <w:r w:rsidRPr="00876136">
              <w:t>SW</w:t>
            </w:r>
          </w:p>
        </w:tc>
        <w:tc>
          <w:tcPr>
            <w:tcW w:w="3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33D2F7E" w14:textId="77777777" w:rsidR="00806FC4" w:rsidRPr="00876136" w:rsidRDefault="00806FC4" w:rsidP="00C74315">
            <w:r w:rsidRPr="00876136">
              <w:t>Public</w:t>
            </w:r>
          </w:p>
        </w:tc>
        <w:tc>
          <w:tcPr>
            <w:tcW w:w="40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53E769" w14:textId="77777777" w:rsidR="00806FC4" w:rsidRPr="00876136" w:rsidRDefault="00806FC4" w:rsidP="00C74315">
            <w:r w:rsidRPr="00876136">
              <w:t>OBEO</w:t>
            </w:r>
          </w:p>
        </w:tc>
      </w:tr>
      <w:tr w:rsidR="00806FC4" w:rsidRPr="00876136" w14:paraId="77C32B7A" w14:textId="77777777" w:rsidTr="00F13A6D">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9599907" w14:textId="061E5923" w:rsidR="00806FC4" w:rsidRPr="00876136" w:rsidRDefault="00806FC4" w:rsidP="00C74315">
            <w:r w:rsidRPr="00876136">
              <w:t>[M31</w:t>
            </w:r>
            <w:ins w:id="148" w:author="Ferhat Erata" w:date="2015-02-27T18:42:00Z">
              <w:r w:rsidR="006572C2">
                <w:t>]</w:t>
              </w:r>
            </w:ins>
            <w:r w:rsidRPr="00876136">
              <w:t xml:space="preserve"> -&gt; M33]</w:t>
            </w:r>
          </w:p>
        </w:tc>
        <w:tc>
          <w:tcPr>
            <w:tcW w:w="331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D507FA7" w14:textId="77777777" w:rsidR="00806FC4" w:rsidRPr="00876136" w:rsidRDefault="00806FC4" w:rsidP="00C74315">
            <w:r w:rsidRPr="00876136">
              <w:t>D4.6.2-3 Software: Proof-of-concept semantic comparison engine (release 3)</w:t>
            </w:r>
          </w:p>
        </w:tc>
        <w:tc>
          <w:tcPr>
            <w:tcW w:w="33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43E08E6" w14:textId="77777777" w:rsidR="00806FC4" w:rsidRPr="00876136" w:rsidRDefault="00806FC4" w:rsidP="00C74315">
            <w:r w:rsidRPr="00876136">
              <w:t>SW</w:t>
            </w:r>
          </w:p>
        </w:tc>
        <w:tc>
          <w:tcPr>
            <w:tcW w:w="39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E85A97" w14:textId="77777777" w:rsidR="00806FC4" w:rsidRPr="00876136" w:rsidRDefault="00806FC4" w:rsidP="00C74315">
            <w:r w:rsidRPr="00876136">
              <w:t>Public</w:t>
            </w:r>
          </w:p>
        </w:tc>
        <w:tc>
          <w:tcPr>
            <w:tcW w:w="40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EE8103A" w14:textId="77777777" w:rsidR="00806FC4" w:rsidRPr="00876136" w:rsidRDefault="00806FC4" w:rsidP="00C74315">
            <w:r w:rsidRPr="00876136">
              <w:t>OBEO</w:t>
            </w:r>
          </w:p>
        </w:tc>
      </w:tr>
    </w:tbl>
    <w:p w14:paraId="1567E02F" w14:textId="2FC189B3" w:rsidR="00806FC4" w:rsidRPr="00876136" w:rsidRDefault="00806FC4" w:rsidP="00D95FBE">
      <w:pPr>
        <w:pStyle w:val="Heading3"/>
      </w:pPr>
      <w:bookmarkStart w:id="149" w:name="_Toc412832611"/>
      <w:r w:rsidRPr="00876136">
        <w:t>T4.7 - Plug-in #2: ModelWriter-assisted compliance review [-SA</w:t>
      </w:r>
      <w:ins w:id="150" w:author="Ferhat Erata" w:date="2015-02-24T16:54:00Z">
        <w:r w:rsidR="00A920DA">
          <w:t xml:space="preserve"> + MANTIS + UNIT</w:t>
        </w:r>
      </w:ins>
      <w:ins w:id="151" w:author="Ferhat Erata" w:date="2015-02-24T16:56:00Z">
        <w:r w:rsidR="0009710B">
          <w:t xml:space="preserve"> + AIRBUS</w:t>
        </w:r>
      </w:ins>
      <w:ins w:id="152" w:author="Ferhat Erata" w:date="2015-02-27T18:40:00Z">
        <w:r w:rsidR="00D9191F">
          <w:t xml:space="preserve"> </w:t>
        </w:r>
      </w:ins>
      <w:ins w:id="153" w:author="Ferhat Erata" w:date="2015-02-27T19:06:00Z">
        <w:r w:rsidR="00CB720E">
          <w:t>+</w:t>
        </w:r>
      </w:ins>
      <w:ins w:id="154" w:author="Ferhat Erata" w:date="2015-02-27T18:40:00Z">
        <w:r w:rsidR="00D9191F">
          <w:t>SOGETI</w:t>
        </w:r>
      </w:ins>
      <w:r w:rsidRPr="00876136">
        <w:t>]</w:t>
      </w:r>
      <w:bookmarkEnd w:id="149"/>
    </w:p>
    <w:tbl>
      <w:tblPr>
        <w:tblW w:w="5000" w:type="pct"/>
        <w:tblCellMar>
          <w:top w:w="15" w:type="dxa"/>
          <w:left w:w="15" w:type="dxa"/>
          <w:bottom w:w="15" w:type="dxa"/>
          <w:right w:w="15" w:type="dxa"/>
        </w:tblCellMar>
        <w:tblLook w:val="04A0" w:firstRow="1" w:lastRow="0" w:firstColumn="1" w:lastColumn="0" w:noHBand="0" w:noVBand="1"/>
      </w:tblPr>
      <w:tblGrid>
        <w:gridCol w:w="1692"/>
        <w:gridCol w:w="8934"/>
        <w:gridCol w:w="1394"/>
        <w:gridCol w:w="1670"/>
        <w:gridCol w:w="1692"/>
      </w:tblGrid>
      <w:tr w:rsidR="00806FC4" w:rsidRPr="00876136" w14:paraId="586EA1FE" w14:textId="77777777" w:rsidTr="00717577">
        <w:trPr>
          <w:tblHeader/>
        </w:trPr>
        <w:tc>
          <w:tcPr>
            <w:tcW w:w="55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101E1A" w14:textId="77777777" w:rsidR="00806FC4" w:rsidRPr="00876136" w:rsidRDefault="00806FC4" w:rsidP="00C74315">
            <w:pPr>
              <w:rPr>
                <w:b/>
              </w:rPr>
            </w:pPr>
            <w:r w:rsidRPr="00876136">
              <w:rPr>
                <w:b/>
              </w:rPr>
              <w:t>Month</w:t>
            </w:r>
          </w:p>
        </w:tc>
        <w:tc>
          <w:tcPr>
            <w:tcW w:w="290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5F99AB" w14:textId="77777777" w:rsidR="00806FC4" w:rsidRPr="00876136" w:rsidRDefault="00806FC4" w:rsidP="00C74315">
            <w:pPr>
              <w:rPr>
                <w:b/>
              </w:rPr>
            </w:pPr>
            <w:r w:rsidRPr="00876136">
              <w:rPr>
                <w:b/>
              </w:rPr>
              <w:t>Deliverable</w:t>
            </w:r>
          </w:p>
        </w:tc>
        <w:tc>
          <w:tcPr>
            <w:tcW w:w="4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97273D" w14:textId="77777777" w:rsidR="00806FC4" w:rsidRPr="00876136" w:rsidRDefault="00806FC4" w:rsidP="00C74315">
            <w:pPr>
              <w:rPr>
                <w:b/>
              </w:rPr>
            </w:pPr>
            <w:r w:rsidRPr="00876136">
              <w:rPr>
                <w:b/>
              </w:rPr>
              <w:t>Type</w:t>
            </w:r>
          </w:p>
        </w:tc>
        <w:tc>
          <w:tcPr>
            <w:tcW w:w="54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C91B37" w14:textId="77777777" w:rsidR="00806FC4" w:rsidRPr="00876136" w:rsidRDefault="00806FC4" w:rsidP="00C74315">
            <w:pPr>
              <w:rPr>
                <w:b/>
              </w:rPr>
            </w:pPr>
            <w:r w:rsidRPr="00876136">
              <w:rPr>
                <w:b/>
              </w:rPr>
              <w:t>Access</w:t>
            </w:r>
          </w:p>
        </w:tc>
        <w:tc>
          <w:tcPr>
            <w:tcW w:w="55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25CE78" w14:textId="77777777" w:rsidR="00806FC4" w:rsidRPr="00876136" w:rsidRDefault="00806FC4" w:rsidP="00C74315">
            <w:pPr>
              <w:rPr>
                <w:b/>
              </w:rPr>
            </w:pPr>
            <w:r w:rsidRPr="00876136">
              <w:rPr>
                <w:b/>
              </w:rPr>
              <w:t>Leader</w:t>
            </w:r>
          </w:p>
        </w:tc>
      </w:tr>
      <w:tr w:rsidR="00806FC4" w:rsidRPr="00876136" w14:paraId="2A6062A0" w14:textId="77777777" w:rsidTr="00717577">
        <w:tc>
          <w:tcPr>
            <w:tcW w:w="55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49634B" w14:textId="3F87AF25" w:rsidR="00806FC4" w:rsidRPr="00876136" w:rsidRDefault="00806FC4" w:rsidP="00C74315">
            <w:r w:rsidRPr="00876136">
              <w:t>[M10]</w:t>
            </w:r>
            <w:ins w:id="155" w:author="Ferhat Erata" w:date="2015-02-24T16:54:00Z">
              <w:r w:rsidR="006572C2">
                <w:t xml:space="preserve"> -&gt;</w:t>
              </w:r>
            </w:ins>
            <w:ins w:id="156" w:author="Ferhat Erata" w:date="2015-02-27T18:42:00Z">
              <w:r w:rsidR="006572C2">
                <w:t xml:space="preserve"> </w:t>
              </w:r>
            </w:ins>
            <w:ins w:id="157" w:author="Ferhat Erata" w:date="2015-02-24T16:54:00Z">
              <w:r w:rsidR="00263C05">
                <w:t>[</w:t>
              </w:r>
              <w:r w:rsidR="00A17F93">
                <w:t>M1</w:t>
              </w:r>
            </w:ins>
            <w:ins w:id="158" w:author="Ferhat Erata" w:date="2015-02-24T16:56:00Z">
              <w:r w:rsidR="00A17F93">
                <w:t>4</w:t>
              </w:r>
            </w:ins>
            <w:ins w:id="159" w:author="Ferhat Erata" w:date="2015-02-24T16:54:00Z">
              <w:r w:rsidR="00263C05">
                <w:t>]</w:t>
              </w:r>
            </w:ins>
          </w:p>
        </w:tc>
        <w:tc>
          <w:tcPr>
            <w:tcW w:w="290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572FBCD" w14:textId="77777777" w:rsidR="00806FC4" w:rsidRPr="00876136" w:rsidRDefault="00806FC4" w:rsidP="00C74315">
            <w:r w:rsidRPr="00876136">
              <w:t>D4.7.1 Report: Future ModelWriter-Enabled Use Cases</w:t>
            </w:r>
          </w:p>
        </w:tc>
        <w:tc>
          <w:tcPr>
            <w:tcW w:w="4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732D338" w14:textId="77777777" w:rsidR="00806FC4" w:rsidRPr="00876136" w:rsidRDefault="00806FC4" w:rsidP="00C74315">
            <w:r w:rsidRPr="00876136">
              <w:t>Doc.</w:t>
            </w:r>
          </w:p>
        </w:tc>
        <w:tc>
          <w:tcPr>
            <w:tcW w:w="54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DDECD4" w14:textId="77777777" w:rsidR="00806FC4" w:rsidRPr="00876136" w:rsidRDefault="00806FC4" w:rsidP="00C74315">
            <w:r w:rsidRPr="00876136">
              <w:t>Public</w:t>
            </w:r>
          </w:p>
        </w:tc>
        <w:tc>
          <w:tcPr>
            <w:tcW w:w="55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D3408F" w14:textId="502F628D" w:rsidR="00806FC4" w:rsidRPr="00876136" w:rsidRDefault="00806FC4" w:rsidP="00D9191F">
            <w:r w:rsidRPr="00876136">
              <w:t xml:space="preserve">SA -&gt; </w:t>
            </w:r>
            <w:ins w:id="160" w:author="Ferhat Erata" w:date="2015-02-27T18:40:00Z">
              <w:r w:rsidR="00D9191F">
                <w:t>MANTIS [SOGETI]</w:t>
              </w:r>
            </w:ins>
          </w:p>
        </w:tc>
      </w:tr>
    </w:tbl>
    <w:p w14:paraId="4EB46233" w14:textId="77777777" w:rsidR="00806FC4" w:rsidRPr="00876136" w:rsidRDefault="00806FC4" w:rsidP="00D95FBE">
      <w:pPr>
        <w:pStyle w:val="Heading3"/>
      </w:pPr>
      <w:bookmarkStart w:id="161" w:name="_Toc412832612"/>
      <w:r w:rsidRPr="00876136">
        <w:t>T4.9 - Internal bi-directional synchronization mechanism [OBEO + UNIT]</w:t>
      </w:r>
      <w:bookmarkEnd w:id="161"/>
    </w:p>
    <w:p w14:paraId="792822B4" w14:textId="6B05999C" w:rsidR="00806FC4" w:rsidRPr="00876136" w:rsidRDefault="0068082D" w:rsidP="00D95FBE">
      <w:pPr>
        <w:pStyle w:val="Heading3"/>
      </w:pPr>
      <w:bookmarkStart w:id="162" w:name="_Toc412832613"/>
      <w:r w:rsidRPr="00876136">
        <w:t>T4.10 -</w:t>
      </w:r>
      <w:r w:rsidR="00806FC4" w:rsidRPr="00876136">
        <w:t xml:space="preserve"> External synchronization mechanism for collaborating ModelWriters [SA</w:t>
      </w:r>
      <w:ins w:id="163" w:author="Ferhat Erata" w:date="2015-02-27T18:37:00Z">
        <w:r w:rsidR="00ED4EE5">
          <w:t xml:space="preserve"> -&gt; HISBIM</w:t>
        </w:r>
      </w:ins>
      <w:r w:rsidR="00806FC4" w:rsidRPr="00876136">
        <w:t>]</w:t>
      </w:r>
      <w:bookmarkEnd w:id="162"/>
    </w:p>
    <w:p w14:paraId="2FC49F77" w14:textId="77777777" w:rsidR="00220D7F" w:rsidRPr="00876136" w:rsidRDefault="00220D7F">
      <w:pPr>
        <w:spacing w:after="160"/>
        <w:rPr>
          <w:rFonts w:eastAsia="Times New Roman" w:cs="Times New Roman"/>
          <w:b/>
          <w:bCs/>
          <w:color w:val="000000"/>
        </w:rPr>
      </w:pPr>
      <w:r w:rsidRPr="00876136">
        <w:rPr>
          <w:color w:val="000000"/>
        </w:rPr>
        <w:br w:type="page"/>
      </w:r>
    </w:p>
    <w:p w14:paraId="13C84DFA" w14:textId="719D048E" w:rsidR="00806FC4" w:rsidRPr="00876136" w:rsidRDefault="00806FC4" w:rsidP="00D95FBE">
      <w:pPr>
        <w:pStyle w:val="Heading2"/>
      </w:pPr>
      <w:bookmarkStart w:id="164" w:name="_Toc412832614"/>
      <w:r w:rsidRPr="00876136">
        <w:lastRenderedPageBreak/>
        <w:t>WP5 - Project Management (UNIT)</w:t>
      </w:r>
      <w:bookmarkEnd w:id="164"/>
    </w:p>
    <w:p w14:paraId="06642998" w14:textId="7F54A55B" w:rsidR="00806FC4" w:rsidRPr="00876136" w:rsidRDefault="0052344C" w:rsidP="00806FC4">
      <w:pPr>
        <w:pStyle w:val="NormalWeb"/>
        <w:spacing w:before="0" w:beforeAutospacing="0" w:after="225" w:afterAutospacing="0" w:line="336" w:lineRule="atLeast"/>
        <w:rPr>
          <w:rFonts w:asciiTheme="minorHAnsi" w:hAnsiTheme="minorHAnsi"/>
          <w:color w:val="333333"/>
          <w:sz w:val="21"/>
          <w:szCs w:val="21"/>
        </w:rPr>
      </w:pPr>
      <w:ins w:id="165" w:author="Ferhat Erata" w:date="2015-02-27T20:31:00Z">
        <w:r>
          <w:rPr>
            <w:rFonts w:asciiTheme="minorHAnsi" w:hAnsiTheme="minorHAnsi"/>
            <w:noProof/>
            <w:color w:val="333333"/>
            <w:sz w:val="21"/>
            <w:szCs w:val="21"/>
          </w:rPr>
          <w:drawing>
            <wp:inline distT="0" distB="0" distL="0" distR="0" wp14:anchorId="521C340F" wp14:editId="3044C423">
              <wp:extent cx="4566300" cy="2755631"/>
              <wp:effectExtent l="0" t="0" r="571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p5.png"/>
                      <pic:cNvPicPr/>
                    </pic:nvPicPr>
                    <pic:blipFill>
                      <a:blip r:embed="rId23">
                        <a:extLst>
                          <a:ext uri="{28A0092B-C50C-407E-A947-70E740481C1C}">
                            <a14:useLocalDpi xmlns:a14="http://schemas.microsoft.com/office/drawing/2010/main" val="0"/>
                          </a:ext>
                        </a:extLst>
                      </a:blip>
                      <a:stretch>
                        <a:fillRect/>
                      </a:stretch>
                    </pic:blipFill>
                    <pic:spPr>
                      <a:xfrm>
                        <a:off x="0" y="0"/>
                        <a:ext cx="4566300" cy="2755631"/>
                      </a:xfrm>
                      <a:prstGeom prst="rect">
                        <a:avLst/>
                      </a:prstGeom>
                    </pic:spPr>
                  </pic:pic>
                </a:graphicData>
              </a:graphic>
            </wp:inline>
          </w:drawing>
        </w:r>
        <w:r>
          <w:rPr>
            <w:rFonts w:asciiTheme="minorHAnsi" w:hAnsiTheme="minorHAnsi"/>
            <w:color w:val="333333"/>
            <w:sz w:val="21"/>
            <w:szCs w:val="21"/>
          </w:rPr>
          <w:t xml:space="preserve">  </w:t>
        </w:r>
        <w:r>
          <w:rPr>
            <w:rFonts w:asciiTheme="minorHAnsi" w:hAnsiTheme="minorHAnsi"/>
            <w:noProof/>
            <w:color w:val="333333"/>
            <w:sz w:val="21"/>
            <w:szCs w:val="21"/>
          </w:rPr>
          <w:drawing>
            <wp:inline distT="0" distB="0" distL="0" distR="0" wp14:anchorId="5820D98F" wp14:editId="592543B6">
              <wp:extent cx="4584589" cy="2755631"/>
              <wp:effectExtent l="0" t="0" r="698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p5be.png"/>
                      <pic:cNvPicPr/>
                    </pic:nvPicPr>
                    <pic:blipFill>
                      <a:blip r:embed="rId24">
                        <a:extLst>
                          <a:ext uri="{28A0092B-C50C-407E-A947-70E740481C1C}">
                            <a14:useLocalDpi xmlns:a14="http://schemas.microsoft.com/office/drawing/2010/main" val="0"/>
                          </a:ext>
                        </a:extLst>
                      </a:blip>
                      <a:stretch>
                        <a:fillRect/>
                      </a:stretch>
                    </pic:blipFill>
                    <pic:spPr>
                      <a:xfrm>
                        <a:off x="0" y="0"/>
                        <a:ext cx="4584589" cy="2755631"/>
                      </a:xfrm>
                      <a:prstGeom prst="rect">
                        <a:avLst/>
                      </a:prstGeom>
                    </pic:spPr>
                  </pic:pic>
                </a:graphicData>
              </a:graphic>
            </wp:inline>
          </w:drawing>
        </w:r>
      </w:ins>
    </w:p>
    <w:p w14:paraId="4B9C616B" w14:textId="169F09B9" w:rsidR="00806FC4" w:rsidRPr="00876136" w:rsidRDefault="00806FC4" w:rsidP="00D95FBE">
      <w:pPr>
        <w:pStyle w:val="Heading3"/>
      </w:pPr>
      <w:bookmarkStart w:id="166" w:name="_Toc412832615"/>
      <w:r w:rsidRPr="00876136">
        <w:t>T5.1 - Communication Management and Collaboration Infrastructure [</w:t>
      </w:r>
      <w:ins w:id="167" w:author="Ferhat Erata" w:date="2015-02-27T18:36:00Z">
        <w:r w:rsidR="006B1578">
          <w:t xml:space="preserve">SA -&gt; </w:t>
        </w:r>
      </w:ins>
      <w:r w:rsidRPr="00876136">
        <w:t>UNIT + WP7 leader]</w:t>
      </w:r>
      <w:bookmarkEnd w:id="166"/>
    </w:p>
    <w:tbl>
      <w:tblPr>
        <w:tblW w:w="5000" w:type="pct"/>
        <w:tblCellMar>
          <w:top w:w="15" w:type="dxa"/>
          <w:left w:w="15" w:type="dxa"/>
          <w:bottom w:w="15" w:type="dxa"/>
          <w:right w:w="15" w:type="dxa"/>
        </w:tblCellMar>
        <w:tblLook w:val="04A0" w:firstRow="1" w:lastRow="0" w:firstColumn="1" w:lastColumn="0" w:noHBand="0" w:noVBand="1"/>
      </w:tblPr>
      <w:tblGrid>
        <w:gridCol w:w="1593"/>
        <w:gridCol w:w="9306"/>
        <w:gridCol w:w="1314"/>
        <w:gridCol w:w="1572"/>
        <w:gridCol w:w="1597"/>
      </w:tblGrid>
      <w:tr w:rsidR="00806FC4" w:rsidRPr="00876136" w14:paraId="28798DF2" w14:textId="77777777" w:rsidTr="009D6E9B">
        <w:trPr>
          <w:tblHeader/>
        </w:trPr>
        <w:tc>
          <w:tcPr>
            <w:tcW w:w="51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521E5C" w14:textId="77777777" w:rsidR="00806FC4" w:rsidRPr="00876136" w:rsidRDefault="00806FC4" w:rsidP="00C74315">
            <w:pPr>
              <w:rPr>
                <w:b/>
              </w:rPr>
            </w:pPr>
            <w:r w:rsidRPr="00876136">
              <w:rPr>
                <w:b/>
              </w:rPr>
              <w:t>Month</w:t>
            </w:r>
          </w:p>
        </w:tc>
        <w:tc>
          <w:tcPr>
            <w:tcW w:w="302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E639D1D" w14:textId="77777777" w:rsidR="00806FC4" w:rsidRPr="00876136" w:rsidRDefault="00806FC4" w:rsidP="00C74315">
            <w:pPr>
              <w:rPr>
                <w:b/>
              </w:rPr>
            </w:pPr>
            <w:r w:rsidRPr="00876136">
              <w:rPr>
                <w:b/>
              </w:rPr>
              <w:t>Deliverable</w:t>
            </w:r>
          </w:p>
        </w:tc>
        <w:tc>
          <w:tcPr>
            <w:tcW w:w="4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8F5EBD" w14:textId="77777777" w:rsidR="00806FC4" w:rsidRPr="00876136" w:rsidRDefault="00806FC4" w:rsidP="00C74315">
            <w:pPr>
              <w:rPr>
                <w:b/>
              </w:rPr>
            </w:pPr>
            <w:r w:rsidRPr="00876136">
              <w:rPr>
                <w:b/>
              </w:rPr>
              <w:t>Type</w:t>
            </w:r>
          </w:p>
        </w:tc>
        <w:tc>
          <w:tcPr>
            <w:tcW w:w="51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326694" w14:textId="77777777" w:rsidR="00806FC4" w:rsidRPr="00876136" w:rsidRDefault="00806FC4" w:rsidP="00C74315">
            <w:pPr>
              <w:rPr>
                <w:b/>
              </w:rPr>
            </w:pPr>
            <w:r w:rsidRPr="00876136">
              <w:rPr>
                <w:b/>
              </w:rPr>
              <w:t>Access</w:t>
            </w:r>
          </w:p>
        </w:tc>
        <w:tc>
          <w:tcPr>
            <w:tcW w:w="51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962796" w14:textId="77777777" w:rsidR="00806FC4" w:rsidRPr="00876136" w:rsidRDefault="00806FC4" w:rsidP="00C74315">
            <w:pPr>
              <w:rPr>
                <w:b/>
              </w:rPr>
            </w:pPr>
            <w:r w:rsidRPr="00876136">
              <w:rPr>
                <w:b/>
              </w:rPr>
              <w:t>Leader</w:t>
            </w:r>
          </w:p>
        </w:tc>
      </w:tr>
      <w:tr w:rsidR="00806FC4" w:rsidRPr="00876136" w14:paraId="7A2FD55E" w14:textId="77777777" w:rsidTr="009D6E9B">
        <w:tc>
          <w:tcPr>
            <w:tcW w:w="51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47387B" w14:textId="77777777" w:rsidR="00806FC4" w:rsidRPr="00876136" w:rsidRDefault="00806FC4" w:rsidP="00C74315">
            <w:r w:rsidRPr="00876136">
              <w:t>[M1]</w:t>
            </w:r>
          </w:p>
        </w:tc>
        <w:tc>
          <w:tcPr>
            <w:tcW w:w="302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4EB008" w14:textId="77777777" w:rsidR="00806FC4" w:rsidRPr="00876136" w:rsidRDefault="00806FC4" w:rsidP="00C74315">
            <w:r w:rsidRPr="00876136">
              <w:t>D5.1.1 Project Kick-Off Report and Project Management Plan</w:t>
            </w:r>
          </w:p>
        </w:tc>
        <w:tc>
          <w:tcPr>
            <w:tcW w:w="4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C40B94" w14:textId="77777777" w:rsidR="00806FC4" w:rsidRPr="00876136" w:rsidRDefault="00806FC4" w:rsidP="00C74315">
            <w:r w:rsidRPr="00876136">
              <w:t>Doc.</w:t>
            </w:r>
          </w:p>
        </w:tc>
        <w:tc>
          <w:tcPr>
            <w:tcW w:w="51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FD2387" w14:textId="77777777" w:rsidR="00806FC4" w:rsidRPr="00876136" w:rsidRDefault="00806FC4" w:rsidP="00C74315">
            <w:r w:rsidRPr="00876136">
              <w:t>Public</w:t>
            </w:r>
          </w:p>
        </w:tc>
        <w:tc>
          <w:tcPr>
            <w:tcW w:w="51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48C80F" w14:textId="77777777" w:rsidR="00806FC4" w:rsidRPr="00876136" w:rsidRDefault="00806FC4" w:rsidP="00C74315">
            <w:r w:rsidRPr="00876136">
              <w:t>UNIT</w:t>
            </w:r>
          </w:p>
        </w:tc>
      </w:tr>
    </w:tbl>
    <w:p w14:paraId="181962E6" w14:textId="580A9D87" w:rsidR="00806FC4" w:rsidRPr="00876136" w:rsidRDefault="00806FC4" w:rsidP="00D95FBE">
      <w:pPr>
        <w:pStyle w:val="Heading3"/>
      </w:pPr>
      <w:bookmarkStart w:id="168" w:name="_Toc412832616"/>
      <w:r w:rsidRPr="00876136">
        <w:t>T5.2 - Project Coordination and Reporting [</w:t>
      </w:r>
      <w:ins w:id="169" w:author="Ferhat Erata" w:date="2015-02-27T18:36:00Z">
        <w:r w:rsidR="006B1578">
          <w:t xml:space="preserve">SA -&gt; </w:t>
        </w:r>
      </w:ins>
      <w:r w:rsidRPr="00876136">
        <w:t>UNIT + Country Coordinators + WP Leaders]</w:t>
      </w:r>
      <w:bookmarkEnd w:id="168"/>
    </w:p>
    <w:tbl>
      <w:tblPr>
        <w:tblW w:w="5000" w:type="pct"/>
        <w:tblCellMar>
          <w:top w:w="15" w:type="dxa"/>
          <w:left w:w="15" w:type="dxa"/>
          <w:bottom w:w="15" w:type="dxa"/>
          <w:right w:w="15" w:type="dxa"/>
        </w:tblCellMar>
        <w:tblLook w:val="04A0" w:firstRow="1" w:lastRow="0" w:firstColumn="1" w:lastColumn="0" w:noHBand="0" w:noVBand="1"/>
      </w:tblPr>
      <w:tblGrid>
        <w:gridCol w:w="1612"/>
        <w:gridCol w:w="8180"/>
        <w:gridCol w:w="1394"/>
        <w:gridCol w:w="2504"/>
        <w:gridCol w:w="1692"/>
      </w:tblGrid>
      <w:tr w:rsidR="00806FC4" w:rsidRPr="00876136" w14:paraId="40B66BAE" w14:textId="77777777" w:rsidTr="009D6E9B">
        <w:trPr>
          <w:tblHeader/>
        </w:trPr>
        <w:tc>
          <w:tcPr>
            <w:tcW w:w="52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F3CCD3" w14:textId="77777777" w:rsidR="00806FC4" w:rsidRPr="00876136" w:rsidRDefault="00806FC4" w:rsidP="00C74315">
            <w:pPr>
              <w:rPr>
                <w:b/>
              </w:rPr>
            </w:pPr>
            <w:r w:rsidRPr="00876136">
              <w:rPr>
                <w:b/>
              </w:rPr>
              <w:t>Month</w:t>
            </w:r>
          </w:p>
        </w:tc>
        <w:tc>
          <w:tcPr>
            <w:tcW w:w="265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058821" w14:textId="77777777" w:rsidR="00806FC4" w:rsidRPr="00876136" w:rsidRDefault="00806FC4" w:rsidP="00C74315">
            <w:pPr>
              <w:rPr>
                <w:b/>
              </w:rPr>
            </w:pPr>
            <w:r w:rsidRPr="00876136">
              <w:rPr>
                <w:b/>
              </w:rPr>
              <w:t>Deliverable</w:t>
            </w:r>
          </w:p>
        </w:tc>
        <w:tc>
          <w:tcPr>
            <w:tcW w:w="4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442CC9" w14:textId="77777777" w:rsidR="00806FC4" w:rsidRPr="00876136" w:rsidRDefault="00806FC4" w:rsidP="00C74315">
            <w:pPr>
              <w:rPr>
                <w:b/>
              </w:rPr>
            </w:pPr>
            <w:r w:rsidRPr="00876136">
              <w:rPr>
                <w:b/>
              </w:rPr>
              <w:t>Type</w:t>
            </w:r>
          </w:p>
        </w:tc>
        <w:tc>
          <w:tcPr>
            <w:tcW w:w="81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76E9D9" w14:textId="77777777" w:rsidR="00806FC4" w:rsidRPr="00876136" w:rsidRDefault="00806FC4" w:rsidP="00C74315">
            <w:pPr>
              <w:rPr>
                <w:b/>
              </w:rPr>
            </w:pPr>
            <w:r w:rsidRPr="00876136">
              <w:rPr>
                <w:b/>
              </w:rPr>
              <w:t>Access</w:t>
            </w:r>
          </w:p>
        </w:tc>
        <w:tc>
          <w:tcPr>
            <w:tcW w:w="55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F5E09B" w14:textId="77777777" w:rsidR="00806FC4" w:rsidRPr="00876136" w:rsidRDefault="00806FC4" w:rsidP="00C74315">
            <w:pPr>
              <w:rPr>
                <w:b/>
              </w:rPr>
            </w:pPr>
            <w:r w:rsidRPr="00876136">
              <w:rPr>
                <w:b/>
              </w:rPr>
              <w:t>Leader</w:t>
            </w:r>
          </w:p>
        </w:tc>
      </w:tr>
      <w:tr w:rsidR="00806FC4" w:rsidRPr="00876136" w14:paraId="07986E82" w14:textId="77777777" w:rsidTr="009D6E9B">
        <w:tc>
          <w:tcPr>
            <w:tcW w:w="52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4DD617" w14:textId="77777777" w:rsidR="00806FC4" w:rsidRPr="00876136" w:rsidRDefault="00806FC4" w:rsidP="00C74315">
            <w:r w:rsidRPr="00876136">
              <w:t>[M7]</w:t>
            </w:r>
          </w:p>
        </w:tc>
        <w:tc>
          <w:tcPr>
            <w:tcW w:w="265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1B0F11" w14:textId="77777777" w:rsidR="00806FC4" w:rsidRPr="00876136" w:rsidRDefault="00806FC4" w:rsidP="00C74315">
            <w:r w:rsidRPr="00876136">
              <w:t>D5.2.1 Project Progress Report (first half year)</w:t>
            </w:r>
          </w:p>
        </w:tc>
        <w:tc>
          <w:tcPr>
            <w:tcW w:w="4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1DC96E" w14:textId="77777777" w:rsidR="00806FC4" w:rsidRPr="00876136" w:rsidRDefault="00806FC4" w:rsidP="00C74315">
            <w:r w:rsidRPr="00876136">
              <w:t>Doc.</w:t>
            </w:r>
          </w:p>
        </w:tc>
        <w:tc>
          <w:tcPr>
            <w:tcW w:w="81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C55B07" w14:textId="77777777" w:rsidR="00806FC4" w:rsidRPr="00876136" w:rsidRDefault="00806FC4" w:rsidP="00C74315">
            <w:r w:rsidRPr="00876136">
              <w:t>Confidential</w:t>
            </w:r>
          </w:p>
        </w:tc>
        <w:tc>
          <w:tcPr>
            <w:tcW w:w="55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41DBC1" w14:textId="77777777" w:rsidR="00806FC4" w:rsidRPr="00876136" w:rsidRDefault="00806FC4" w:rsidP="00C74315">
            <w:r w:rsidRPr="00876136">
              <w:t>UNIT</w:t>
            </w:r>
          </w:p>
        </w:tc>
      </w:tr>
      <w:tr w:rsidR="00806FC4" w:rsidRPr="00876136" w14:paraId="3ABA2926" w14:textId="77777777" w:rsidTr="009D6E9B">
        <w:tc>
          <w:tcPr>
            <w:tcW w:w="52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D41A35" w14:textId="77777777" w:rsidR="00806FC4" w:rsidRPr="00876136" w:rsidRDefault="00806FC4" w:rsidP="00C74315">
            <w:r w:rsidRPr="00876136">
              <w:t>[M13]</w:t>
            </w:r>
          </w:p>
        </w:tc>
        <w:tc>
          <w:tcPr>
            <w:tcW w:w="265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CFE712B" w14:textId="77777777" w:rsidR="00806FC4" w:rsidRPr="00876136" w:rsidRDefault="00806FC4" w:rsidP="00C74315">
            <w:r w:rsidRPr="00876136">
              <w:t>D5.2.2 Project Progress Report (second half year)</w:t>
            </w:r>
          </w:p>
        </w:tc>
        <w:tc>
          <w:tcPr>
            <w:tcW w:w="4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4859A8" w14:textId="77777777" w:rsidR="00806FC4" w:rsidRPr="00876136" w:rsidRDefault="00806FC4" w:rsidP="00C74315">
            <w:r w:rsidRPr="00876136">
              <w:t>Doc.</w:t>
            </w:r>
          </w:p>
        </w:tc>
        <w:tc>
          <w:tcPr>
            <w:tcW w:w="81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A47678" w14:textId="77777777" w:rsidR="00806FC4" w:rsidRPr="00876136" w:rsidRDefault="00806FC4" w:rsidP="00C74315">
            <w:r w:rsidRPr="00876136">
              <w:t>Confidential</w:t>
            </w:r>
          </w:p>
        </w:tc>
        <w:tc>
          <w:tcPr>
            <w:tcW w:w="55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261BDC6" w14:textId="77777777" w:rsidR="00806FC4" w:rsidRPr="00876136" w:rsidRDefault="00806FC4" w:rsidP="00C74315">
            <w:r w:rsidRPr="00876136">
              <w:t>UNIT</w:t>
            </w:r>
          </w:p>
        </w:tc>
      </w:tr>
      <w:tr w:rsidR="00806FC4" w:rsidRPr="00876136" w14:paraId="67465DE6" w14:textId="77777777" w:rsidTr="009D6E9B">
        <w:tc>
          <w:tcPr>
            <w:tcW w:w="52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C976F1" w14:textId="77777777" w:rsidR="00806FC4" w:rsidRPr="00876136" w:rsidRDefault="00806FC4" w:rsidP="00C74315">
            <w:r w:rsidRPr="00876136">
              <w:lastRenderedPageBreak/>
              <w:t>[M19]</w:t>
            </w:r>
          </w:p>
        </w:tc>
        <w:tc>
          <w:tcPr>
            <w:tcW w:w="265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E4B0C0" w14:textId="77777777" w:rsidR="00806FC4" w:rsidRPr="00876136" w:rsidRDefault="00806FC4" w:rsidP="00C74315">
            <w:r w:rsidRPr="00876136">
              <w:t>D5.2.3 Project Progress Report (third half year)</w:t>
            </w:r>
          </w:p>
        </w:tc>
        <w:tc>
          <w:tcPr>
            <w:tcW w:w="4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5D8E3E" w14:textId="77777777" w:rsidR="00806FC4" w:rsidRPr="00876136" w:rsidRDefault="00806FC4" w:rsidP="00C74315">
            <w:r w:rsidRPr="00876136">
              <w:t>Doc.</w:t>
            </w:r>
          </w:p>
        </w:tc>
        <w:tc>
          <w:tcPr>
            <w:tcW w:w="81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26A7DB" w14:textId="77777777" w:rsidR="00806FC4" w:rsidRPr="00876136" w:rsidRDefault="00806FC4" w:rsidP="00C74315">
            <w:r w:rsidRPr="00876136">
              <w:t>Confidential</w:t>
            </w:r>
          </w:p>
        </w:tc>
        <w:tc>
          <w:tcPr>
            <w:tcW w:w="55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025367" w14:textId="77777777" w:rsidR="00806FC4" w:rsidRPr="00876136" w:rsidRDefault="00806FC4" w:rsidP="00C74315">
            <w:r w:rsidRPr="00876136">
              <w:t>UNIT</w:t>
            </w:r>
          </w:p>
        </w:tc>
      </w:tr>
      <w:tr w:rsidR="00806FC4" w:rsidRPr="00876136" w14:paraId="0A9E22BE" w14:textId="77777777" w:rsidTr="009D6E9B">
        <w:tc>
          <w:tcPr>
            <w:tcW w:w="52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8D2556" w14:textId="77777777" w:rsidR="00806FC4" w:rsidRPr="00876136" w:rsidRDefault="00806FC4" w:rsidP="00C74315">
            <w:r w:rsidRPr="00876136">
              <w:t>[M25]</w:t>
            </w:r>
          </w:p>
        </w:tc>
        <w:tc>
          <w:tcPr>
            <w:tcW w:w="265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EDE137B" w14:textId="77777777" w:rsidR="00806FC4" w:rsidRPr="00876136" w:rsidRDefault="00806FC4" w:rsidP="00C74315">
            <w:r w:rsidRPr="00876136">
              <w:t>D5.2.4 Project Progress Report (fourth half year)</w:t>
            </w:r>
          </w:p>
        </w:tc>
        <w:tc>
          <w:tcPr>
            <w:tcW w:w="4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9E3B36" w14:textId="77777777" w:rsidR="00806FC4" w:rsidRPr="00876136" w:rsidRDefault="00806FC4" w:rsidP="00C74315">
            <w:r w:rsidRPr="00876136">
              <w:t>Doc.</w:t>
            </w:r>
          </w:p>
        </w:tc>
        <w:tc>
          <w:tcPr>
            <w:tcW w:w="81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526540" w14:textId="77777777" w:rsidR="00806FC4" w:rsidRPr="00876136" w:rsidRDefault="00806FC4" w:rsidP="00C74315">
            <w:r w:rsidRPr="00876136">
              <w:t>Confidential</w:t>
            </w:r>
          </w:p>
        </w:tc>
        <w:tc>
          <w:tcPr>
            <w:tcW w:w="55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90331E5" w14:textId="77777777" w:rsidR="00806FC4" w:rsidRPr="00876136" w:rsidRDefault="00806FC4" w:rsidP="00C74315">
            <w:r w:rsidRPr="00876136">
              <w:t>UNIT</w:t>
            </w:r>
          </w:p>
        </w:tc>
      </w:tr>
      <w:tr w:rsidR="00806FC4" w:rsidRPr="00876136" w14:paraId="1F88DBFA" w14:textId="77777777" w:rsidTr="009D6E9B">
        <w:tc>
          <w:tcPr>
            <w:tcW w:w="52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A792EF" w14:textId="77777777" w:rsidR="00806FC4" w:rsidRPr="00876136" w:rsidRDefault="00806FC4" w:rsidP="00C74315">
            <w:r w:rsidRPr="00876136">
              <w:t>[M31]</w:t>
            </w:r>
          </w:p>
        </w:tc>
        <w:tc>
          <w:tcPr>
            <w:tcW w:w="265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BCD8B5" w14:textId="77777777" w:rsidR="00806FC4" w:rsidRPr="00876136" w:rsidRDefault="00806FC4" w:rsidP="00C74315">
            <w:r w:rsidRPr="00876136">
              <w:t>D5.2.5 Project Progress Report (fifth half year)</w:t>
            </w:r>
          </w:p>
        </w:tc>
        <w:tc>
          <w:tcPr>
            <w:tcW w:w="4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D2513A" w14:textId="77777777" w:rsidR="00806FC4" w:rsidRPr="00876136" w:rsidRDefault="00806FC4" w:rsidP="00C74315">
            <w:r w:rsidRPr="00876136">
              <w:t>Doc.</w:t>
            </w:r>
          </w:p>
        </w:tc>
        <w:tc>
          <w:tcPr>
            <w:tcW w:w="81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82DDC2" w14:textId="77777777" w:rsidR="00806FC4" w:rsidRPr="00876136" w:rsidRDefault="00806FC4" w:rsidP="00C74315">
            <w:r w:rsidRPr="00876136">
              <w:t>Confidential</w:t>
            </w:r>
          </w:p>
        </w:tc>
        <w:tc>
          <w:tcPr>
            <w:tcW w:w="55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824474" w14:textId="77777777" w:rsidR="00806FC4" w:rsidRPr="00876136" w:rsidRDefault="00806FC4" w:rsidP="00C74315">
            <w:r w:rsidRPr="00876136">
              <w:t>UNIT</w:t>
            </w:r>
          </w:p>
        </w:tc>
      </w:tr>
    </w:tbl>
    <w:p w14:paraId="606BC462" w14:textId="758F4D4E" w:rsidR="00806FC4" w:rsidRPr="00876136" w:rsidRDefault="00806FC4" w:rsidP="00D95FBE">
      <w:pPr>
        <w:pStyle w:val="Heading3"/>
      </w:pPr>
      <w:bookmarkStart w:id="170" w:name="_Toc412832617"/>
      <w:r w:rsidRPr="00876136">
        <w:t>T5.3 - Closing Project [</w:t>
      </w:r>
      <w:ins w:id="171" w:author="Ferhat Erata" w:date="2015-02-27T18:37:00Z">
        <w:r w:rsidR="006B1578">
          <w:t xml:space="preserve">SA -&gt; </w:t>
        </w:r>
      </w:ins>
      <w:r w:rsidRPr="00876136">
        <w:t>UNIT + WP Leaders]</w:t>
      </w:r>
      <w:bookmarkEnd w:id="170"/>
    </w:p>
    <w:tbl>
      <w:tblPr>
        <w:tblW w:w="5000" w:type="pct"/>
        <w:tblCellMar>
          <w:top w:w="15" w:type="dxa"/>
          <w:left w:w="15" w:type="dxa"/>
          <w:bottom w:w="15" w:type="dxa"/>
          <w:right w:w="15" w:type="dxa"/>
        </w:tblCellMar>
        <w:tblLook w:val="04A0" w:firstRow="1" w:lastRow="0" w:firstColumn="1" w:lastColumn="0" w:noHBand="0" w:noVBand="1"/>
      </w:tblPr>
      <w:tblGrid>
        <w:gridCol w:w="1645"/>
        <w:gridCol w:w="8297"/>
        <w:gridCol w:w="1354"/>
        <w:gridCol w:w="2437"/>
        <w:gridCol w:w="1649"/>
      </w:tblGrid>
      <w:tr w:rsidR="00806FC4" w:rsidRPr="00876136" w14:paraId="1960F7AE" w14:textId="77777777" w:rsidTr="009D6E9B">
        <w:trPr>
          <w:tblHeader/>
        </w:trPr>
        <w:tc>
          <w:tcPr>
            <w:tcW w:w="53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59D725" w14:textId="77777777" w:rsidR="00806FC4" w:rsidRPr="00876136" w:rsidRDefault="00806FC4" w:rsidP="00C74315">
            <w:pPr>
              <w:rPr>
                <w:b/>
              </w:rPr>
            </w:pPr>
            <w:r w:rsidRPr="00876136">
              <w:rPr>
                <w:b/>
              </w:rPr>
              <w:t>Month</w:t>
            </w:r>
          </w:p>
        </w:tc>
        <w:tc>
          <w:tcPr>
            <w:tcW w:w="26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9F5D5E" w14:textId="77777777" w:rsidR="00806FC4" w:rsidRPr="00876136" w:rsidRDefault="00806FC4" w:rsidP="00C74315">
            <w:pPr>
              <w:rPr>
                <w:b/>
              </w:rPr>
            </w:pPr>
            <w:r w:rsidRPr="00876136">
              <w:rPr>
                <w:b/>
              </w:rPr>
              <w:t>Deliverable</w:t>
            </w:r>
          </w:p>
        </w:tc>
        <w:tc>
          <w:tcPr>
            <w:tcW w:w="44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CD9819" w14:textId="77777777" w:rsidR="00806FC4" w:rsidRPr="00876136" w:rsidRDefault="00806FC4" w:rsidP="00C74315">
            <w:pPr>
              <w:rPr>
                <w:b/>
              </w:rPr>
            </w:pPr>
            <w:r w:rsidRPr="00876136">
              <w:rPr>
                <w:b/>
              </w:rPr>
              <w:t>Type</w:t>
            </w:r>
          </w:p>
        </w:tc>
        <w:tc>
          <w:tcPr>
            <w:tcW w:w="7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50AC5A" w14:textId="77777777" w:rsidR="00806FC4" w:rsidRPr="00876136" w:rsidRDefault="00806FC4" w:rsidP="00C74315">
            <w:pPr>
              <w:rPr>
                <w:b/>
              </w:rPr>
            </w:pPr>
            <w:r w:rsidRPr="00876136">
              <w:rPr>
                <w:b/>
              </w:rPr>
              <w:t>Access</w:t>
            </w:r>
          </w:p>
        </w:tc>
        <w:tc>
          <w:tcPr>
            <w:tcW w:w="5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F0FE84" w14:textId="77777777" w:rsidR="00806FC4" w:rsidRPr="00876136" w:rsidRDefault="00806FC4" w:rsidP="00C74315">
            <w:pPr>
              <w:rPr>
                <w:b/>
              </w:rPr>
            </w:pPr>
            <w:r w:rsidRPr="00876136">
              <w:rPr>
                <w:b/>
              </w:rPr>
              <w:t>Leader</w:t>
            </w:r>
          </w:p>
        </w:tc>
      </w:tr>
      <w:tr w:rsidR="00806FC4" w:rsidRPr="00876136" w14:paraId="0044BBD2" w14:textId="77777777" w:rsidTr="009D6E9B">
        <w:tc>
          <w:tcPr>
            <w:tcW w:w="53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0A8D00" w14:textId="77777777" w:rsidR="00806FC4" w:rsidRPr="00876136" w:rsidRDefault="00806FC4" w:rsidP="00C74315">
            <w:r w:rsidRPr="00876136">
              <w:t>[M37]</w:t>
            </w:r>
          </w:p>
        </w:tc>
        <w:tc>
          <w:tcPr>
            <w:tcW w:w="26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D01B16" w14:textId="77777777" w:rsidR="00806FC4" w:rsidRPr="00876136" w:rsidRDefault="00806FC4" w:rsidP="00C74315">
            <w:r w:rsidRPr="00876136">
              <w:t>D5.3.1 Final Project Report</w:t>
            </w:r>
          </w:p>
        </w:tc>
        <w:tc>
          <w:tcPr>
            <w:tcW w:w="44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ABC58D" w14:textId="77777777" w:rsidR="00806FC4" w:rsidRPr="00876136" w:rsidRDefault="00806FC4" w:rsidP="00C74315">
            <w:r w:rsidRPr="00876136">
              <w:t>Doc.</w:t>
            </w:r>
          </w:p>
        </w:tc>
        <w:tc>
          <w:tcPr>
            <w:tcW w:w="7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C692A8" w14:textId="77777777" w:rsidR="00806FC4" w:rsidRPr="00876136" w:rsidRDefault="00806FC4" w:rsidP="00C74315">
            <w:r w:rsidRPr="00876136">
              <w:t>Confidential</w:t>
            </w:r>
          </w:p>
        </w:tc>
        <w:tc>
          <w:tcPr>
            <w:tcW w:w="5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F5081B" w14:textId="77777777" w:rsidR="00806FC4" w:rsidRPr="00876136" w:rsidRDefault="00806FC4" w:rsidP="00C74315">
            <w:r w:rsidRPr="00876136">
              <w:t>UNIT</w:t>
            </w:r>
          </w:p>
        </w:tc>
      </w:tr>
      <w:tr w:rsidR="00806FC4" w:rsidRPr="00876136" w14:paraId="215E538F" w14:textId="77777777" w:rsidTr="009D6E9B">
        <w:tc>
          <w:tcPr>
            <w:tcW w:w="53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E609C1" w14:textId="77777777" w:rsidR="00806FC4" w:rsidRPr="00876136" w:rsidRDefault="00806FC4" w:rsidP="00C74315">
            <w:r w:rsidRPr="00876136">
              <w:t>[M37]</w:t>
            </w:r>
          </w:p>
        </w:tc>
        <w:tc>
          <w:tcPr>
            <w:tcW w:w="269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11203B" w14:textId="77777777" w:rsidR="00806FC4" w:rsidRPr="00876136" w:rsidRDefault="00806FC4" w:rsidP="00C74315">
            <w:r w:rsidRPr="00876136">
              <w:t>D5.3.2 Updated State-of-the-art (Public Deliverable)</w:t>
            </w:r>
          </w:p>
        </w:tc>
        <w:tc>
          <w:tcPr>
            <w:tcW w:w="44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F0E6DF8" w14:textId="77777777" w:rsidR="00806FC4" w:rsidRPr="00876136" w:rsidRDefault="00806FC4" w:rsidP="00C74315">
            <w:r w:rsidRPr="00876136">
              <w:t>Doc.</w:t>
            </w:r>
          </w:p>
        </w:tc>
        <w:tc>
          <w:tcPr>
            <w:tcW w:w="79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9DAAB7" w14:textId="77777777" w:rsidR="00806FC4" w:rsidRPr="00876136" w:rsidRDefault="00806FC4" w:rsidP="00C74315">
            <w:r w:rsidRPr="00876136">
              <w:t>Public</w:t>
            </w:r>
          </w:p>
        </w:tc>
        <w:tc>
          <w:tcPr>
            <w:tcW w:w="53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6AB36B2" w14:textId="77777777" w:rsidR="00806FC4" w:rsidRPr="00876136" w:rsidRDefault="00806FC4" w:rsidP="00C74315">
            <w:r w:rsidRPr="00876136">
              <w:t>UNIT</w:t>
            </w:r>
          </w:p>
        </w:tc>
      </w:tr>
    </w:tbl>
    <w:p w14:paraId="75BCDCC7" w14:textId="77777777" w:rsidR="00C74315" w:rsidRPr="00876136" w:rsidRDefault="00C74315" w:rsidP="00C74315"/>
    <w:p w14:paraId="57279020" w14:textId="77777777" w:rsidR="00C74315" w:rsidRPr="00876136" w:rsidRDefault="00C74315">
      <w:pPr>
        <w:spacing w:after="160"/>
        <w:rPr>
          <w:rFonts w:eastAsia="Times New Roman" w:cs="Times New Roman"/>
          <w:b/>
          <w:bCs/>
          <w:color w:val="000000"/>
        </w:rPr>
      </w:pPr>
      <w:r w:rsidRPr="00876136">
        <w:rPr>
          <w:color w:val="000000"/>
        </w:rPr>
        <w:br w:type="page"/>
      </w:r>
    </w:p>
    <w:p w14:paraId="3AB86965" w14:textId="696EB521" w:rsidR="00806FC4" w:rsidRPr="00876136" w:rsidRDefault="00806FC4" w:rsidP="00D95FBE">
      <w:pPr>
        <w:pStyle w:val="Heading2"/>
      </w:pPr>
      <w:bookmarkStart w:id="172" w:name="_Toc412832618"/>
      <w:r w:rsidRPr="00876136">
        <w:lastRenderedPageBreak/>
        <w:t>WP6 - ModelWriter Architecture, Integration and Evaluation (OBEO)</w:t>
      </w:r>
      <w:bookmarkEnd w:id="172"/>
    </w:p>
    <w:p w14:paraId="4FB0165E" w14:textId="3CC48A6A" w:rsidR="00806FC4" w:rsidRPr="00876136" w:rsidRDefault="00750AA0" w:rsidP="00806FC4">
      <w:pPr>
        <w:pStyle w:val="NormalWeb"/>
        <w:spacing w:before="0" w:beforeAutospacing="0" w:after="225" w:afterAutospacing="0" w:line="336" w:lineRule="atLeast"/>
        <w:rPr>
          <w:rFonts w:asciiTheme="minorHAnsi" w:hAnsiTheme="minorHAnsi"/>
          <w:color w:val="333333"/>
          <w:sz w:val="21"/>
          <w:szCs w:val="21"/>
        </w:rPr>
      </w:pPr>
      <w:ins w:id="173" w:author="Ferhat Erata" w:date="2015-02-27T20:32:00Z">
        <w:r>
          <w:rPr>
            <w:rFonts w:asciiTheme="minorHAnsi" w:hAnsiTheme="minorHAnsi"/>
            <w:noProof/>
            <w:color w:val="333333"/>
            <w:sz w:val="21"/>
            <w:szCs w:val="21"/>
          </w:rPr>
          <w:drawing>
            <wp:inline distT="0" distB="0" distL="0" distR="0" wp14:anchorId="67F8A279" wp14:editId="2AC0ACE0">
              <wp:extent cx="4566300" cy="2755631"/>
              <wp:effectExtent l="0" t="0" r="571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p6.png"/>
                      <pic:cNvPicPr/>
                    </pic:nvPicPr>
                    <pic:blipFill>
                      <a:blip r:embed="rId25">
                        <a:extLst>
                          <a:ext uri="{28A0092B-C50C-407E-A947-70E740481C1C}">
                            <a14:useLocalDpi xmlns:a14="http://schemas.microsoft.com/office/drawing/2010/main" val="0"/>
                          </a:ext>
                        </a:extLst>
                      </a:blip>
                      <a:stretch>
                        <a:fillRect/>
                      </a:stretch>
                    </pic:blipFill>
                    <pic:spPr>
                      <a:xfrm>
                        <a:off x="0" y="0"/>
                        <a:ext cx="4566300" cy="2755631"/>
                      </a:xfrm>
                      <a:prstGeom prst="rect">
                        <a:avLst/>
                      </a:prstGeom>
                    </pic:spPr>
                  </pic:pic>
                </a:graphicData>
              </a:graphic>
            </wp:inline>
          </w:drawing>
        </w:r>
        <w:r>
          <w:rPr>
            <w:rFonts w:asciiTheme="minorHAnsi" w:hAnsiTheme="minorHAnsi"/>
            <w:color w:val="333333"/>
            <w:sz w:val="21"/>
            <w:szCs w:val="21"/>
          </w:rPr>
          <w:t xml:space="preserve">  </w:t>
        </w:r>
        <w:r>
          <w:rPr>
            <w:rFonts w:asciiTheme="minorHAnsi" w:hAnsiTheme="minorHAnsi"/>
            <w:noProof/>
            <w:color w:val="333333"/>
            <w:sz w:val="21"/>
            <w:szCs w:val="21"/>
          </w:rPr>
          <w:drawing>
            <wp:inline distT="0" distB="0" distL="0" distR="0" wp14:anchorId="7D46F36B" wp14:editId="3CB4E14C">
              <wp:extent cx="4584589" cy="2755631"/>
              <wp:effectExtent l="0" t="0" r="698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p6be.png"/>
                      <pic:cNvPicPr/>
                    </pic:nvPicPr>
                    <pic:blipFill>
                      <a:blip r:embed="rId26">
                        <a:extLst>
                          <a:ext uri="{28A0092B-C50C-407E-A947-70E740481C1C}">
                            <a14:useLocalDpi xmlns:a14="http://schemas.microsoft.com/office/drawing/2010/main" val="0"/>
                          </a:ext>
                        </a:extLst>
                      </a:blip>
                      <a:stretch>
                        <a:fillRect/>
                      </a:stretch>
                    </pic:blipFill>
                    <pic:spPr>
                      <a:xfrm>
                        <a:off x="0" y="0"/>
                        <a:ext cx="4584589" cy="2755631"/>
                      </a:xfrm>
                      <a:prstGeom prst="rect">
                        <a:avLst/>
                      </a:prstGeom>
                    </pic:spPr>
                  </pic:pic>
                </a:graphicData>
              </a:graphic>
            </wp:inline>
          </w:drawing>
        </w:r>
      </w:ins>
    </w:p>
    <w:p w14:paraId="3156E359" w14:textId="019BFF38" w:rsidR="00806FC4" w:rsidRPr="00876136" w:rsidRDefault="00806FC4" w:rsidP="00D95FBE">
      <w:pPr>
        <w:pStyle w:val="Heading3"/>
      </w:pPr>
      <w:bookmarkStart w:id="174" w:name="_Toc412832619"/>
      <w:r w:rsidRPr="00876136">
        <w:t xml:space="preserve">T6.1 - Experimental Prototyping [OBEO </w:t>
      </w:r>
      <w:ins w:id="175" w:author="Ferhat Erata" w:date="2015-02-24T14:56:00Z">
        <w:r w:rsidR="00071CDE">
          <w:t>+</w:t>
        </w:r>
      </w:ins>
      <w:r w:rsidRPr="00876136">
        <w:t xml:space="preserve"> </w:t>
      </w:r>
      <w:ins w:id="176" w:author="Ferhat Erata" w:date="2015-02-27T18:43:00Z">
        <w:r w:rsidR="00E954FA">
          <w:t>UNIT</w:t>
        </w:r>
      </w:ins>
      <w:r w:rsidRPr="00876136">
        <w:t>]</w:t>
      </w:r>
      <w:bookmarkEnd w:id="174"/>
    </w:p>
    <w:tbl>
      <w:tblPr>
        <w:tblW w:w="5000" w:type="pct"/>
        <w:tblCellMar>
          <w:top w:w="15" w:type="dxa"/>
          <w:left w:w="15" w:type="dxa"/>
          <w:bottom w:w="15" w:type="dxa"/>
          <w:right w:w="15" w:type="dxa"/>
        </w:tblCellMar>
        <w:tblLook w:val="04A0" w:firstRow="1" w:lastRow="0" w:firstColumn="1" w:lastColumn="0" w:noHBand="0" w:noVBand="1"/>
      </w:tblPr>
      <w:tblGrid>
        <w:gridCol w:w="1882"/>
        <w:gridCol w:w="9285"/>
        <w:gridCol w:w="1234"/>
        <w:gridCol w:w="1480"/>
        <w:gridCol w:w="1501"/>
      </w:tblGrid>
      <w:tr w:rsidR="00806FC4" w:rsidRPr="00876136" w14:paraId="1CE8903A" w14:textId="77777777" w:rsidTr="00F13A6D">
        <w:trPr>
          <w:tblHeader/>
        </w:trPr>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5CA6F2" w14:textId="77777777" w:rsidR="00806FC4" w:rsidRPr="00876136" w:rsidRDefault="00806FC4" w:rsidP="00C74315">
            <w:pPr>
              <w:rPr>
                <w:b/>
              </w:rPr>
            </w:pPr>
            <w:r w:rsidRPr="00876136">
              <w:rPr>
                <w:b/>
              </w:rPr>
              <w:t>Month</w:t>
            </w:r>
          </w:p>
        </w:tc>
        <w:tc>
          <w:tcPr>
            <w:tcW w:w="301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7D750C" w14:textId="77777777" w:rsidR="00806FC4" w:rsidRPr="00876136" w:rsidRDefault="00806FC4" w:rsidP="00C74315">
            <w:pPr>
              <w:rPr>
                <w:b/>
              </w:rPr>
            </w:pPr>
            <w:r w:rsidRPr="00876136">
              <w:rPr>
                <w:b/>
              </w:rPr>
              <w:t>Deliverable</w:t>
            </w:r>
          </w:p>
        </w:tc>
        <w:tc>
          <w:tcPr>
            <w:tcW w:w="40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000CD2" w14:textId="77777777" w:rsidR="00806FC4" w:rsidRPr="00876136" w:rsidRDefault="00806FC4" w:rsidP="00C74315">
            <w:pPr>
              <w:rPr>
                <w:b/>
              </w:rPr>
            </w:pPr>
            <w:r w:rsidRPr="00876136">
              <w:rPr>
                <w:b/>
              </w:rPr>
              <w:t>Type</w:t>
            </w:r>
          </w:p>
        </w:tc>
        <w:tc>
          <w:tcPr>
            <w:tcW w:w="4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F8CEB9" w14:textId="77777777" w:rsidR="00806FC4" w:rsidRPr="00876136" w:rsidRDefault="00806FC4" w:rsidP="00C74315">
            <w:pPr>
              <w:rPr>
                <w:b/>
              </w:rPr>
            </w:pPr>
            <w:r w:rsidRPr="00876136">
              <w:rPr>
                <w:b/>
              </w:rPr>
              <w:t>Access</w:t>
            </w:r>
          </w:p>
        </w:tc>
        <w:tc>
          <w:tcPr>
            <w:tcW w:w="48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61F6168" w14:textId="77777777" w:rsidR="00806FC4" w:rsidRPr="00876136" w:rsidRDefault="00806FC4" w:rsidP="00C74315">
            <w:pPr>
              <w:rPr>
                <w:b/>
              </w:rPr>
            </w:pPr>
            <w:r w:rsidRPr="00876136">
              <w:rPr>
                <w:b/>
              </w:rPr>
              <w:t>Leader</w:t>
            </w:r>
          </w:p>
        </w:tc>
      </w:tr>
      <w:tr w:rsidR="00806FC4" w:rsidRPr="00876136" w14:paraId="23F60320" w14:textId="77777777" w:rsidTr="00F13A6D">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F1B273" w14:textId="77777777" w:rsidR="00806FC4" w:rsidRPr="00876136" w:rsidRDefault="00806FC4" w:rsidP="00C74315">
            <w:r w:rsidRPr="00876136">
              <w:t>[M5 -&gt; M6]</w:t>
            </w:r>
          </w:p>
        </w:tc>
        <w:tc>
          <w:tcPr>
            <w:tcW w:w="301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57B426" w14:textId="6DF1E967" w:rsidR="00806FC4" w:rsidRPr="00876136" w:rsidRDefault="00806FC4" w:rsidP="00E954FA">
            <w:r w:rsidRPr="00876136">
              <w:t>D6.1.1 Software: Prototype Core ModelWriter</w:t>
            </w:r>
          </w:p>
        </w:tc>
        <w:tc>
          <w:tcPr>
            <w:tcW w:w="40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6A715DC" w14:textId="77777777" w:rsidR="00806FC4" w:rsidRPr="00876136" w:rsidRDefault="00806FC4" w:rsidP="00C74315">
            <w:r w:rsidRPr="00876136">
              <w:t>SW</w:t>
            </w:r>
          </w:p>
        </w:tc>
        <w:tc>
          <w:tcPr>
            <w:tcW w:w="4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FE5CBB" w14:textId="77777777" w:rsidR="00806FC4" w:rsidRPr="00876136" w:rsidRDefault="00806FC4" w:rsidP="00C74315">
            <w:r w:rsidRPr="00876136">
              <w:t>Public</w:t>
            </w:r>
          </w:p>
        </w:tc>
        <w:tc>
          <w:tcPr>
            <w:tcW w:w="488"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3385A8A" w14:textId="77777777" w:rsidR="00806FC4" w:rsidRPr="00876136" w:rsidRDefault="00806FC4" w:rsidP="00C74315">
            <w:r w:rsidRPr="00876136">
              <w:t>OBEO</w:t>
            </w:r>
          </w:p>
        </w:tc>
      </w:tr>
    </w:tbl>
    <w:p w14:paraId="2FE2B5CD" w14:textId="447CBB1D" w:rsidR="00806FC4" w:rsidRPr="00876136" w:rsidRDefault="00806FC4" w:rsidP="00D95FBE">
      <w:pPr>
        <w:pStyle w:val="Heading3"/>
      </w:pPr>
      <w:bookmarkStart w:id="177" w:name="_Toc412832620"/>
      <w:r w:rsidRPr="00876136">
        <w:t xml:space="preserve">T6.2 - Architectural Design [OBEO </w:t>
      </w:r>
      <w:ins w:id="178" w:author="Ferhat Erata" w:date="2015-02-27T18:47:00Z">
        <w:r w:rsidR="00562727">
          <w:t>+ UNIT</w:t>
        </w:r>
      </w:ins>
      <w:r w:rsidRPr="00876136">
        <w:t xml:space="preserve"> + MANTIS + technological WP Leaders]</w:t>
      </w:r>
      <w:bookmarkEnd w:id="177"/>
    </w:p>
    <w:tbl>
      <w:tblPr>
        <w:tblW w:w="5000" w:type="pct"/>
        <w:tblCellMar>
          <w:top w:w="15" w:type="dxa"/>
          <w:left w:w="15" w:type="dxa"/>
          <w:bottom w:w="15" w:type="dxa"/>
          <w:right w:w="15" w:type="dxa"/>
        </w:tblCellMar>
        <w:tblLook w:val="04A0" w:firstRow="1" w:lastRow="0" w:firstColumn="1" w:lastColumn="0" w:noHBand="0" w:noVBand="1"/>
      </w:tblPr>
      <w:tblGrid>
        <w:gridCol w:w="1861"/>
        <w:gridCol w:w="9789"/>
        <w:gridCol w:w="1092"/>
        <w:gridCol w:w="1311"/>
        <w:gridCol w:w="1329"/>
      </w:tblGrid>
      <w:tr w:rsidR="00806FC4" w:rsidRPr="00876136" w14:paraId="34E6420D" w14:textId="77777777" w:rsidTr="00717577">
        <w:trPr>
          <w:tblHeader/>
        </w:trPr>
        <w:tc>
          <w:tcPr>
            <w:tcW w:w="60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65356B" w14:textId="77777777" w:rsidR="00806FC4" w:rsidRPr="00876136" w:rsidRDefault="00806FC4" w:rsidP="00C74315">
            <w:pPr>
              <w:rPr>
                <w:b/>
              </w:rPr>
            </w:pPr>
            <w:r w:rsidRPr="00876136">
              <w:rPr>
                <w:b/>
              </w:rPr>
              <w:t>Month</w:t>
            </w:r>
          </w:p>
        </w:tc>
        <w:tc>
          <w:tcPr>
            <w:tcW w:w="318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BF0955" w14:textId="77777777" w:rsidR="00806FC4" w:rsidRPr="00876136" w:rsidRDefault="00806FC4" w:rsidP="00C74315">
            <w:pPr>
              <w:rPr>
                <w:b/>
              </w:rPr>
            </w:pPr>
            <w:r w:rsidRPr="00876136">
              <w:rPr>
                <w:b/>
              </w:rPr>
              <w:t>Deliverable</w:t>
            </w:r>
          </w:p>
        </w:tc>
        <w:tc>
          <w:tcPr>
            <w:tcW w:w="35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D5FC4F" w14:textId="77777777" w:rsidR="00806FC4" w:rsidRPr="00876136" w:rsidRDefault="00806FC4" w:rsidP="00C74315">
            <w:pPr>
              <w:rPr>
                <w:b/>
              </w:rPr>
            </w:pPr>
            <w:r w:rsidRPr="00876136">
              <w:rPr>
                <w:b/>
              </w:rPr>
              <w:t>Type</w:t>
            </w:r>
          </w:p>
        </w:tc>
        <w:tc>
          <w:tcPr>
            <w:tcW w:w="42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3D5B6A" w14:textId="77777777" w:rsidR="00806FC4" w:rsidRPr="00876136" w:rsidRDefault="00806FC4" w:rsidP="00C74315">
            <w:pPr>
              <w:rPr>
                <w:b/>
              </w:rPr>
            </w:pPr>
            <w:r w:rsidRPr="00876136">
              <w:rPr>
                <w:b/>
              </w:rPr>
              <w:t>Access</w:t>
            </w:r>
          </w:p>
        </w:tc>
        <w:tc>
          <w:tcPr>
            <w:tcW w:w="43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E89699" w14:textId="77777777" w:rsidR="00806FC4" w:rsidRPr="00876136" w:rsidRDefault="00806FC4" w:rsidP="00C74315">
            <w:pPr>
              <w:rPr>
                <w:b/>
              </w:rPr>
            </w:pPr>
            <w:r w:rsidRPr="00876136">
              <w:rPr>
                <w:b/>
              </w:rPr>
              <w:t>Leader</w:t>
            </w:r>
          </w:p>
        </w:tc>
      </w:tr>
      <w:tr w:rsidR="00806FC4" w:rsidRPr="00876136" w14:paraId="5545F1FC" w14:textId="77777777" w:rsidTr="00717577">
        <w:tc>
          <w:tcPr>
            <w:tcW w:w="60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80B7BB" w14:textId="77777777" w:rsidR="00806FC4" w:rsidRPr="00876136" w:rsidRDefault="00806FC4" w:rsidP="00C74315">
            <w:r w:rsidRPr="00876136">
              <w:t>[M5 -&gt; M6]</w:t>
            </w:r>
          </w:p>
        </w:tc>
        <w:tc>
          <w:tcPr>
            <w:tcW w:w="318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152D97" w14:textId="5F6A9D8B" w:rsidR="00806FC4" w:rsidRPr="00876136" w:rsidRDefault="00806FC4" w:rsidP="00C74315">
            <w:r w:rsidRPr="00876136">
              <w:t>D6.2.1 Report: Architectural Design Document (ADD) (OBEO, Mantis)</w:t>
            </w:r>
          </w:p>
        </w:tc>
        <w:tc>
          <w:tcPr>
            <w:tcW w:w="35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82DD95" w14:textId="77777777" w:rsidR="00806FC4" w:rsidRPr="00876136" w:rsidRDefault="00806FC4" w:rsidP="00C74315">
            <w:r w:rsidRPr="00876136">
              <w:t>Doc.</w:t>
            </w:r>
          </w:p>
        </w:tc>
        <w:tc>
          <w:tcPr>
            <w:tcW w:w="42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7B9FBA" w14:textId="77777777" w:rsidR="00806FC4" w:rsidRPr="00876136" w:rsidRDefault="00806FC4" w:rsidP="00C74315">
            <w:r w:rsidRPr="00876136">
              <w:t>Public</w:t>
            </w:r>
          </w:p>
        </w:tc>
        <w:tc>
          <w:tcPr>
            <w:tcW w:w="43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AB937C" w14:textId="77777777" w:rsidR="00806FC4" w:rsidRPr="00876136" w:rsidRDefault="00806FC4" w:rsidP="00C74315">
            <w:r w:rsidRPr="00876136">
              <w:t>OBEO</w:t>
            </w:r>
          </w:p>
        </w:tc>
      </w:tr>
    </w:tbl>
    <w:p w14:paraId="776126A3" w14:textId="1EC49555" w:rsidR="00806FC4" w:rsidRPr="00876136" w:rsidRDefault="00806FC4" w:rsidP="00D95FBE">
      <w:pPr>
        <w:pStyle w:val="Heading3"/>
      </w:pPr>
      <w:bookmarkStart w:id="179" w:name="_Toc412832621"/>
      <w:r w:rsidRPr="00876136">
        <w:t xml:space="preserve">T6.3 - </w:t>
      </w:r>
      <w:commentRangeStart w:id="180"/>
      <w:r w:rsidRPr="00876136">
        <w:t xml:space="preserve">Writer </w:t>
      </w:r>
      <w:commentRangeEnd w:id="180"/>
      <w:r w:rsidR="008C11B0">
        <w:rPr>
          <w:rStyle w:val="CommentReference"/>
          <w:rFonts w:eastAsiaTheme="minorHAnsi" w:cstheme="minorBidi"/>
          <w:b w:val="0"/>
          <w:bCs w:val="0"/>
          <w:color w:val="auto"/>
        </w:rPr>
        <w:commentReference w:id="180"/>
      </w:r>
      <w:r w:rsidRPr="00876136">
        <w:t>Part enhancements [</w:t>
      </w:r>
      <w:ins w:id="181" w:author="Ferhat Erata" w:date="2015-02-24T17:13:00Z">
        <w:r w:rsidR="00C4288A">
          <w:t>UNIT + KOCSISTEM</w:t>
        </w:r>
      </w:ins>
      <w:ins w:id="182" w:author="Ferhat Erata" w:date="2015-02-27T18:47:00Z">
        <w:r w:rsidR="0068537B">
          <w:t xml:space="preserve"> + SOGETI</w:t>
        </w:r>
      </w:ins>
      <w:r w:rsidRPr="00876136">
        <w:t>]</w:t>
      </w:r>
      <w:bookmarkEnd w:id="179"/>
    </w:p>
    <w:tbl>
      <w:tblPr>
        <w:tblW w:w="5000" w:type="pct"/>
        <w:tblCellMar>
          <w:top w:w="15" w:type="dxa"/>
          <w:left w:w="15" w:type="dxa"/>
          <w:bottom w:w="15" w:type="dxa"/>
          <w:right w:w="15" w:type="dxa"/>
        </w:tblCellMar>
        <w:tblLook w:val="04A0" w:firstRow="1" w:lastRow="0" w:firstColumn="1" w:lastColumn="0" w:noHBand="0" w:noVBand="1"/>
      </w:tblPr>
      <w:tblGrid>
        <w:gridCol w:w="1882"/>
        <w:gridCol w:w="7199"/>
        <w:gridCol w:w="1169"/>
        <w:gridCol w:w="1351"/>
        <w:gridCol w:w="3781"/>
      </w:tblGrid>
      <w:tr w:rsidR="00806FC4" w:rsidRPr="00876136" w14:paraId="26222B32" w14:textId="77777777" w:rsidTr="00302E5A">
        <w:trPr>
          <w:tblHeader/>
        </w:trPr>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14301A" w14:textId="77777777" w:rsidR="00806FC4" w:rsidRPr="00876136" w:rsidRDefault="00806FC4" w:rsidP="00C74315">
            <w:pPr>
              <w:rPr>
                <w:b/>
              </w:rPr>
            </w:pPr>
            <w:r w:rsidRPr="00876136">
              <w:rPr>
                <w:b/>
              </w:rPr>
              <w:lastRenderedPageBreak/>
              <w:t>Month</w:t>
            </w:r>
          </w:p>
        </w:tc>
        <w:tc>
          <w:tcPr>
            <w:tcW w:w="234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863D12" w14:textId="77777777" w:rsidR="00806FC4" w:rsidRPr="00876136" w:rsidRDefault="00806FC4" w:rsidP="00C74315">
            <w:pPr>
              <w:rPr>
                <w:b/>
              </w:rPr>
            </w:pPr>
            <w:r w:rsidRPr="00876136">
              <w:rPr>
                <w:b/>
              </w:rPr>
              <w:t>Deliverable</w:t>
            </w:r>
          </w:p>
        </w:tc>
        <w:tc>
          <w:tcPr>
            <w:tcW w:w="3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E1BD66" w14:textId="77777777" w:rsidR="00806FC4" w:rsidRPr="00876136" w:rsidRDefault="00806FC4" w:rsidP="00C74315">
            <w:pPr>
              <w:rPr>
                <w:b/>
              </w:rPr>
            </w:pPr>
            <w:r w:rsidRPr="00876136">
              <w:rPr>
                <w:b/>
              </w:rPr>
              <w:t>Type</w:t>
            </w:r>
          </w:p>
        </w:tc>
        <w:tc>
          <w:tcPr>
            <w:tcW w:w="4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2BAE13" w14:textId="77777777" w:rsidR="00806FC4" w:rsidRPr="00876136" w:rsidRDefault="00806FC4" w:rsidP="00C74315">
            <w:pPr>
              <w:rPr>
                <w:b/>
              </w:rPr>
            </w:pPr>
            <w:r w:rsidRPr="00876136">
              <w:rPr>
                <w:b/>
              </w:rPr>
              <w:t>Access</w:t>
            </w:r>
          </w:p>
        </w:tc>
        <w:tc>
          <w:tcPr>
            <w:tcW w:w="122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C1D557" w14:textId="77777777" w:rsidR="00806FC4" w:rsidRPr="00876136" w:rsidRDefault="00806FC4" w:rsidP="00C74315">
            <w:pPr>
              <w:rPr>
                <w:b/>
              </w:rPr>
            </w:pPr>
            <w:r w:rsidRPr="00876136">
              <w:rPr>
                <w:b/>
              </w:rPr>
              <w:t>Leader</w:t>
            </w:r>
          </w:p>
        </w:tc>
      </w:tr>
      <w:tr w:rsidR="00806FC4" w:rsidRPr="00876136" w14:paraId="1DB16354"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DFE6AC" w14:textId="77777777" w:rsidR="00806FC4" w:rsidRPr="00876136" w:rsidRDefault="00806FC4" w:rsidP="00C74315">
            <w:r w:rsidRPr="00876136">
              <w:t>[M10]</w:t>
            </w:r>
          </w:p>
        </w:tc>
        <w:tc>
          <w:tcPr>
            <w:tcW w:w="234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A10F3B" w14:textId="77777777" w:rsidR="00806FC4" w:rsidRPr="00876136" w:rsidRDefault="00806FC4" w:rsidP="00C74315">
            <w:r w:rsidRPr="00876136">
              <w:t>D6.3.1-1 Software: Writer enhancements (release 1)</w:t>
            </w:r>
          </w:p>
        </w:tc>
        <w:tc>
          <w:tcPr>
            <w:tcW w:w="3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D20D7F" w14:textId="77777777" w:rsidR="00806FC4" w:rsidRPr="00876136" w:rsidRDefault="00806FC4" w:rsidP="00C74315">
            <w:r w:rsidRPr="00876136">
              <w:t>SW</w:t>
            </w:r>
          </w:p>
        </w:tc>
        <w:tc>
          <w:tcPr>
            <w:tcW w:w="4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5C8A6B" w14:textId="77777777" w:rsidR="00806FC4" w:rsidRPr="00876136" w:rsidRDefault="00806FC4" w:rsidP="00C74315">
            <w:r w:rsidRPr="00876136">
              <w:t>Public</w:t>
            </w:r>
          </w:p>
        </w:tc>
        <w:tc>
          <w:tcPr>
            <w:tcW w:w="122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36F712" w14:textId="1A559A4D" w:rsidR="00806FC4" w:rsidRPr="00876136" w:rsidRDefault="00806FC4" w:rsidP="00776287">
            <w:r w:rsidRPr="00876136">
              <w:t xml:space="preserve">SA -&gt; </w:t>
            </w:r>
            <w:ins w:id="183" w:author="Ferhat Erata" w:date="2015-02-27T18:47:00Z">
              <w:r w:rsidR="00776287">
                <w:t>KOCSISTEM</w:t>
              </w:r>
            </w:ins>
            <w:ins w:id="184" w:author="Ferhat Erata" w:date="2015-02-24T14:27:00Z">
              <w:r w:rsidR="00270791">
                <w:t xml:space="preserve"> [</w:t>
              </w:r>
            </w:ins>
            <w:ins w:id="185" w:author="Ferhat Erata" w:date="2015-02-27T19:07:00Z">
              <w:r w:rsidR="00BF5541">
                <w:t>SOGETI</w:t>
              </w:r>
            </w:ins>
            <w:ins w:id="186" w:author="Ferhat Erata" w:date="2015-02-24T14:27:00Z">
              <w:r w:rsidR="00270791">
                <w:t>]</w:t>
              </w:r>
            </w:ins>
          </w:p>
        </w:tc>
      </w:tr>
      <w:tr w:rsidR="00806FC4" w:rsidRPr="00876136" w14:paraId="52C2CA54"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93C55AC" w14:textId="77777777" w:rsidR="00806FC4" w:rsidRPr="00876136" w:rsidRDefault="00806FC4" w:rsidP="00C74315">
            <w:r w:rsidRPr="00876136">
              <w:t>[M20]</w:t>
            </w:r>
          </w:p>
        </w:tc>
        <w:tc>
          <w:tcPr>
            <w:tcW w:w="234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AAF7E40" w14:textId="77777777" w:rsidR="00806FC4" w:rsidRPr="00876136" w:rsidRDefault="00806FC4" w:rsidP="00C74315">
            <w:r w:rsidRPr="00876136">
              <w:t>D6.3.1-2 Software: Writer enhancements (release 2)</w:t>
            </w:r>
          </w:p>
        </w:tc>
        <w:tc>
          <w:tcPr>
            <w:tcW w:w="38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98B4421" w14:textId="77777777" w:rsidR="00806FC4" w:rsidRPr="00876136" w:rsidRDefault="00806FC4" w:rsidP="00C74315">
            <w:r w:rsidRPr="00876136">
              <w:t>SW</w:t>
            </w:r>
          </w:p>
        </w:tc>
        <w:tc>
          <w:tcPr>
            <w:tcW w:w="43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EC16887" w14:textId="77777777" w:rsidR="00806FC4" w:rsidRPr="00876136" w:rsidRDefault="00806FC4" w:rsidP="00C74315">
            <w:r w:rsidRPr="00876136">
              <w:t>Public</w:t>
            </w:r>
          </w:p>
        </w:tc>
        <w:tc>
          <w:tcPr>
            <w:tcW w:w="122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CD3C1E9" w14:textId="55E0C462" w:rsidR="00806FC4" w:rsidRPr="00876136" w:rsidRDefault="00806FC4" w:rsidP="00C74315">
            <w:r w:rsidRPr="00876136">
              <w:t xml:space="preserve">SA -&gt; </w:t>
            </w:r>
            <w:ins w:id="187" w:author="Ferhat Erata" w:date="2015-02-24T14:27:00Z">
              <w:r w:rsidR="00776287">
                <w:t>K</w:t>
              </w:r>
            </w:ins>
            <w:ins w:id="188" w:author="Ferhat Erata" w:date="2015-02-27T18:48:00Z">
              <w:r w:rsidR="00776287">
                <w:t xml:space="preserve">OCSISTEM </w:t>
              </w:r>
            </w:ins>
            <w:ins w:id="189" w:author="Ferhat Erata" w:date="2015-02-24T14:27:00Z">
              <w:r w:rsidR="00270791">
                <w:t>[</w:t>
              </w:r>
            </w:ins>
            <w:ins w:id="190" w:author="Ferhat Erata" w:date="2015-02-27T19:07:00Z">
              <w:r w:rsidR="00BF5541">
                <w:t>SOGETI</w:t>
              </w:r>
            </w:ins>
            <w:ins w:id="191" w:author="Ferhat Erata" w:date="2015-02-24T14:27:00Z">
              <w:r w:rsidR="00270791">
                <w:t>]</w:t>
              </w:r>
            </w:ins>
          </w:p>
        </w:tc>
      </w:tr>
      <w:tr w:rsidR="00806FC4" w:rsidRPr="00876136" w14:paraId="7D6FDDA0"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D8EBAF" w14:textId="77777777" w:rsidR="00806FC4" w:rsidRPr="00876136" w:rsidRDefault="00806FC4" w:rsidP="00C74315">
            <w:r w:rsidRPr="00876136">
              <w:t>[M34]</w:t>
            </w:r>
          </w:p>
        </w:tc>
        <w:tc>
          <w:tcPr>
            <w:tcW w:w="234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D65305" w14:textId="77777777" w:rsidR="00806FC4" w:rsidRPr="00876136" w:rsidRDefault="00806FC4" w:rsidP="00C74315">
            <w:r w:rsidRPr="00876136">
              <w:t>D6.3.1-3 Software: Writer enhancements (release 3)</w:t>
            </w:r>
          </w:p>
        </w:tc>
        <w:tc>
          <w:tcPr>
            <w:tcW w:w="3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23BB45E" w14:textId="77777777" w:rsidR="00806FC4" w:rsidRPr="00876136" w:rsidRDefault="00806FC4" w:rsidP="00C74315">
            <w:r w:rsidRPr="00876136">
              <w:t>SW</w:t>
            </w:r>
          </w:p>
        </w:tc>
        <w:tc>
          <w:tcPr>
            <w:tcW w:w="4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8353EA" w14:textId="77777777" w:rsidR="00806FC4" w:rsidRPr="00876136" w:rsidRDefault="00806FC4" w:rsidP="00C74315">
            <w:r w:rsidRPr="00876136">
              <w:t>Public</w:t>
            </w:r>
          </w:p>
        </w:tc>
        <w:tc>
          <w:tcPr>
            <w:tcW w:w="122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3702B5" w14:textId="06E1B89D" w:rsidR="00806FC4" w:rsidRPr="00876136" w:rsidRDefault="00806FC4" w:rsidP="00C74315">
            <w:r w:rsidRPr="00876136">
              <w:t>SA -&gt;</w:t>
            </w:r>
            <w:ins w:id="192" w:author="Ferhat Erata" w:date="2015-02-24T14:39:00Z">
              <w:r w:rsidR="007E4C16">
                <w:t xml:space="preserve"> </w:t>
              </w:r>
            </w:ins>
            <w:ins w:id="193" w:author="Ferhat Erata" w:date="2015-02-24T14:27:00Z">
              <w:r w:rsidR="00776287">
                <w:t>K</w:t>
              </w:r>
            </w:ins>
            <w:ins w:id="194" w:author="Ferhat Erata" w:date="2015-02-27T18:48:00Z">
              <w:r w:rsidR="00776287">
                <w:t>OCSISTEM</w:t>
              </w:r>
            </w:ins>
            <w:ins w:id="195" w:author="Ferhat Erata" w:date="2015-02-24T14:27:00Z">
              <w:r w:rsidR="00270791">
                <w:t xml:space="preserve"> [</w:t>
              </w:r>
            </w:ins>
            <w:ins w:id="196" w:author="Ferhat Erata" w:date="2015-02-27T19:08:00Z">
              <w:r w:rsidR="00BF5541">
                <w:t>SOGETI</w:t>
              </w:r>
            </w:ins>
            <w:ins w:id="197" w:author="Ferhat Erata" w:date="2015-02-24T14:27:00Z">
              <w:r w:rsidR="00270791">
                <w:t>]</w:t>
              </w:r>
            </w:ins>
          </w:p>
        </w:tc>
      </w:tr>
    </w:tbl>
    <w:p w14:paraId="47963757" w14:textId="701B486E" w:rsidR="00806FC4" w:rsidRPr="00876136" w:rsidRDefault="00806FC4" w:rsidP="00D95FBE">
      <w:pPr>
        <w:pStyle w:val="Heading3"/>
      </w:pPr>
      <w:bookmarkStart w:id="198" w:name="_Toc412832622"/>
      <w:commentRangeStart w:id="199"/>
      <w:r w:rsidRPr="00876136">
        <w:t xml:space="preserve">T6.4 </w:t>
      </w:r>
      <w:commentRangeEnd w:id="199"/>
      <w:r w:rsidR="006205CA">
        <w:rPr>
          <w:rStyle w:val="CommentReference"/>
          <w:rFonts w:eastAsiaTheme="minorHAnsi" w:cstheme="minorBidi"/>
          <w:b w:val="0"/>
          <w:bCs w:val="0"/>
          <w:color w:val="auto"/>
        </w:rPr>
        <w:commentReference w:id="199"/>
      </w:r>
      <w:r w:rsidRPr="00876136">
        <w:t>- User Interfaces Implementation [OBEO</w:t>
      </w:r>
      <w:ins w:id="200" w:author="Ferhat Erata" w:date="2015-02-25T14:27:00Z">
        <w:r w:rsidR="00D179A8">
          <w:t xml:space="preserve"> </w:t>
        </w:r>
      </w:ins>
      <w:ins w:id="201" w:author="Ferhat Erata" w:date="2015-02-27T19:06:00Z">
        <w:r w:rsidR="00CB720E">
          <w:t>+</w:t>
        </w:r>
      </w:ins>
      <w:ins w:id="202" w:author="Ferhat Erata" w:date="2015-02-25T14:27:00Z">
        <w:r w:rsidR="00D179A8">
          <w:t xml:space="preserve"> </w:t>
        </w:r>
      </w:ins>
      <w:ins w:id="203" w:author="Ferhat Erata" w:date="2015-02-27T18:48:00Z">
        <w:r w:rsidR="00C17003">
          <w:t>SOGETI</w:t>
        </w:r>
      </w:ins>
      <w:ins w:id="204" w:author="Ferhat Erata" w:date="2015-02-24T17:13:00Z">
        <w:r w:rsidR="009F4878">
          <w:t xml:space="preserve"> + UNIT + KOCSISTEM</w:t>
        </w:r>
      </w:ins>
      <w:r w:rsidRPr="00876136">
        <w:t>]</w:t>
      </w:r>
      <w:bookmarkEnd w:id="198"/>
    </w:p>
    <w:p w14:paraId="68D5D3F4" w14:textId="77777777" w:rsidR="00806FC4" w:rsidRPr="00876136" w:rsidRDefault="00806FC4" w:rsidP="00C74315">
      <w:r w:rsidRPr="00876136">
        <w:t>User Interface for the Writer part [- SA]</w:t>
      </w:r>
    </w:p>
    <w:tbl>
      <w:tblPr>
        <w:tblW w:w="5000" w:type="pct"/>
        <w:tblCellMar>
          <w:top w:w="15" w:type="dxa"/>
          <w:left w:w="15" w:type="dxa"/>
          <w:bottom w:w="15" w:type="dxa"/>
          <w:right w:w="15" w:type="dxa"/>
        </w:tblCellMar>
        <w:tblLook w:val="04A0" w:firstRow="1" w:lastRow="0" w:firstColumn="1" w:lastColumn="0" w:noHBand="0" w:noVBand="1"/>
      </w:tblPr>
      <w:tblGrid>
        <w:gridCol w:w="1883"/>
        <w:gridCol w:w="8549"/>
        <w:gridCol w:w="1169"/>
        <w:gridCol w:w="1351"/>
        <w:gridCol w:w="2430"/>
      </w:tblGrid>
      <w:tr w:rsidR="00806FC4" w:rsidRPr="00876136" w14:paraId="38E605D9" w14:textId="77777777" w:rsidTr="00302E5A">
        <w:trPr>
          <w:tblHeader/>
        </w:trPr>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E311F30" w14:textId="77777777" w:rsidR="00806FC4" w:rsidRPr="00876136" w:rsidRDefault="00806FC4" w:rsidP="00C74315">
            <w:pPr>
              <w:rPr>
                <w:b/>
                <w:bCs/>
              </w:rPr>
            </w:pPr>
            <w:r w:rsidRPr="00876136">
              <w:rPr>
                <w:b/>
                <w:bCs/>
              </w:rPr>
              <w:t>Month</w:t>
            </w:r>
          </w:p>
        </w:tc>
        <w:tc>
          <w:tcPr>
            <w:tcW w:w="277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8675B0" w14:textId="77777777" w:rsidR="00806FC4" w:rsidRPr="00876136" w:rsidRDefault="00806FC4" w:rsidP="00C74315">
            <w:pPr>
              <w:rPr>
                <w:b/>
                <w:bCs/>
              </w:rPr>
            </w:pPr>
            <w:r w:rsidRPr="00876136">
              <w:rPr>
                <w:b/>
                <w:bCs/>
              </w:rPr>
              <w:t>Deliverable</w:t>
            </w:r>
          </w:p>
        </w:tc>
        <w:tc>
          <w:tcPr>
            <w:tcW w:w="3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5DC783" w14:textId="77777777" w:rsidR="00806FC4" w:rsidRPr="00876136" w:rsidRDefault="00806FC4" w:rsidP="00C74315">
            <w:pPr>
              <w:rPr>
                <w:b/>
                <w:bCs/>
              </w:rPr>
            </w:pPr>
            <w:r w:rsidRPr="00876136">
              <w:rPr>
                <w:b/>
                <w:bCs/>
              </w:rPr>
              <w:t>Type</w:t>
            </w:r>
          </w:p>
        </w:tc>
        <w:tc>
          <w:tcPr>
            <w:tcW w:w="4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BBE00E" w14:textId="77777777" w:rsidR="00806FC4" w:rsidRPr="00876136" w:rsidRDefault="00806FC4" w:rsidP="00C74315">
            <w:pPr>
              <w:rPr>
                <w:b/>
                <w:bCs/>
              </w:rPr>
            </w:pPr>
            <w:r w:rsidRPr="00876136">
              <w:rPr>
                <w:b/>
                <w:bCs/>
              </w:rPr>
              <w:t>Access</w:t>
            </w:r>
          </w:p>
        </w:tc>
        <w:tc>
          <w:tcPr>
            <w:tcW w:w="79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8F4F67" w14:textId="77777777" w:rsidR="00806FC4" w:rsidRPr="00876136" w:rsidRDefault="00806FC4" w:rsidP="00C74315">
            <w:pPr>
              <w:rPr>
                <w:b/>
                <w:bCs/>
              </w:rPr>
            </w:pPr>
            <w:r w:rsidRPr="00876136">
              <w:rPr>
                <w:b/>
                <w:bCs/>
              </w:rPr>
              <w:t>Leader</w:t>
            </w:r>
          </w:p>
        </w:tc>
      </w:tr>
      <w:tr w:rsidR="00806FC4" w:rsidRPr="00876136" w14:paraId="052DABAB"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7B312B" w14:textId="434E92BA" w:rsidR="00806FC4" w:rsidRPr="00876136" w:rsidRDefault="00806FC4" w:rsidP="00C74315">
            <w:r w:rsidRPr="00876136">
              <w:t>[M7]</w:t>
            </w:r>
            <w:ins w:id="205" w:author="Ferhat Erata" w:date="2015-02-24T17:17:00Z">
              <w:r w:rsidR="000B699D">
                <w:t xml:space="preserve"> -&gt; [M9]</w:t>
              </w:r>
            </w:ins>
          </w:p>
        </w:tc>
        <w:tc>
          <w:tcPr>
            <w:tcW w:w="277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1A2891" w14:textId="77777777" w:rsidR="00806FC4" w:rsidRPr="00876136" w:rsidRDefault="00806FC4" w:rsidP="00C74315">
            <w:r w:rsidRPr="00876136">
              <w:t>D6.4.1 Report: Ergonomics Guidelines document for the Writer Part</w:t>
            </w:r>
          </w:p>
        </w:tc>
        <w:tc>
          <w:tcPr>
            <w:tcW w:w="3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6933CE2" w14:textId="77777777" w:rsidR="00806FC4" w:rsidRPr="00876136" w:rsidRDefault="00806FC4" w:rsidP="00C74315">
            <w:r w:rsidRPr="00876136">
              <w:t>Doc.</w:t>
            </w:r>
          </w:p>
        </w:tc>
        <w:tc>
          <w:tcPr>
            <w:tcW w:w="4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938DD5" w14:textId="77777777" w:rsidR="00806FC4" w:rsidRPr="00876136" w:rsidRDefault="00806FC4" w:rsidP="00C74315">
            <w:r w:rsidRPr="00876136">
              <w:t>Public</w:t>
            </w:r>
          </w:p>
        </w:tc>
        <w:tc>
          <w:tcPr>
            <w:tcW w:w="79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B4F527" w14:textId="0CE7BBBB" w:rsidR="00806FC4" w:rsidRPr="00876136" w:rsidRDefault="00806FC4" w:rsidP="00F624EC">
            <w:r w:rsidRPr="00876136">
              <w:t xml:space="preserve">SA -&gt; </w:t>
            </w:r>
            <w:ins w:id="206" w:author="Ferhat Erata" w:date="2015-02-24T17:13:00Z">
              <w:r w:rsidR="00325E03">
                <w:t>OB</w:t>
              </w:r>
            </w:ins>
            <w:ins w:id="207" w:author="Ferhat Erata" w:date="2015-02-27T18:48:00Z">
              <w:r w:rsidR="00325E03">
                <w:t>EO</w:t>
              </w:r>
            </w:ins>
          </w:p>
        </w:tc>
      </w:tr>
      <w:tr w:rsidR="00806FC4" w:rsidRPr="00876136" w14:paraId="48D3944E"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41F7213" w14:textId="15314757" w:rsidR="00806FC4" w:rsidRPr="00876136" w:rsidRDefault="00806FC4" w:rsidP="00C74315">
            <w:r w:rsidRPr="00876136">
              <w:t>[M10]</w:t>
            </w:r>
            <w:ins w:id="208" w:author="Ferhat Erata" w:date="2015-02-24T17:17:00Z">
              <w:r w:rsidR="000B699D">
                <w:t xml:space="preserve"> </w:t>
              </w:r>
              <w:r w:rsidR="003A4EDA">
                <w:t>-&gt; [M12]</w:t>
              </w:r>
            </w:ins>
          </w:p>
        </w:tc>
        <w:tc>
          <w:tcPr>
            <w:tcW w:w="277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680A2A" w14:textId="77777777" w:rsidR="00806FC4" w:rsidRPr="00876136" w:rsidRDefault="00806FC4" w:rsidP="00C74315">
            <w:r w:rsidRPr="00876136">
              <w:t>D6.4.2-1 Software: User Interface for the Writer part (release 1)</w:t>
            </w:r>
          </w:p>
        </w:tc>
        <w:tc>
          <w:tcPr>
            <w:tcW w:w="38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35A96C6" w14:textId="77777777" w:rsidR="00806FC4" w:rsidRPr="00876136" w:rsidRDefault="00806FC4" w:rsidP="00C74315">
            <w:r w:rsidRPr="00876136">
              <w:t>SW</w:t>
            </w:r>
          </w:p>
        </w:tc>
        <w:tc>
          <w:tcPr>
            <w:tcW w:w="43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56CF2B" w14:textId="77777777" w:rsidR="00806FC4" w:rsidRPr="00876136" w:rsidRDefault="00806FC4" w:rsidP="00C74315">
            <w:r w:rsidRPr="00876136">
              <w:t>Public</w:t>
            </w:r>
          </w:p>
        </w:tc>
        <w:tc>
          <w:tcPr>
            <w:tcW w:w="79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568907" w14:textId="61393375" w:rsidR="00806FC4" w:rsidRPr="00876136" w:rsidRDefault="00806FC4" w:rsidP="00C74315">
            <w:r w:rsidRPr="00876136">
              <w:t xml:space="preserve">SA -&gt; </w:t>
            </w:r>
            <w:ins w:id="209" w:author="Ferhat Erata" w:date="2015-02-24T17:13:00Z">
              <w:r w:rsidR="00F624EC">
                <w:t>OBEO [</w:t>
              </w:r>
            </w:ins>
            <w:ins w:id="210" w:author="Ferhat Erata" w:date="2015-02-27T19:08:00Z">
              <w:r w:rsidR="00BF5541">
                <w:t>SOGETI</w:t>
              </w:r>
            </w:ins>
            <w:ins w:id="211" w:author="Ferhat Erata" w:date="2015-02-24T17:13:00Z">
              <w:r w:rsidR="00F624EC">
                <w:t>]</w:t>
              </w:r>
            </w:ins>
          </w:p>
        </w:tc>
      </w:tr>
      <w:tr w:rsidR="00806FC4" w:rsidRPr="00876136" w14:paraId="53FD9C73"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ED481A" w14:textId="77777777" w:rsidR="00806FC4" w:rsidRPr="00876136" w:rsidRDefault="00806FC4" w:rsidP="00C74315">
            <w:r w:rsidRPr="00876136">
              <w:t>[M20]</w:t>
            </w:r>
          </w:p>
        </w:tc>
        <w:tc>
          <w:tcPr>
            <w:tcW w:w="277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F4107E" w14:textId="77777777" w:rsidR="00806FC4" w:rsidRPr="00876136" w:rsidRDefault="00806FC4" w:rsidP="00C74315">
            <w:r w:rsidRPr="00876136">
              <w:t>D6.4.2-2 Software: User Interface for the Writer part (release 2)</w:t>
            </w:r>
          </w:p>
        </w:tc>
        <w:tc>
          <w:tcPr>
            <w:tcW w:w="3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29A624" w14:textId="77777777" w:rsidR="00806FC4" w:rsidRPr="00876136" w:rsidRDefault="00806FC4" w:rsidP="00C74315">
            <w:r w:rsidRPr="00876136">
              <w:t>SW</w:t>
            </w:r>
          </w:p>
        </w:tc>
        <w:tc>
          <w:tcPr>
            <w:tcW w:w="4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D769EE" w14:textId="77777777" w:rsidR="00806FC4" w:rsidRPr="00876136" w:rsidRDefault="00806FC4" w:rsidP="00C74315">
            <w:r w:rsidRPr="00876136">
              <w:t>Public</w:t>
            </w:r>
          </w:p>
        </w:tc>
        <w:tc>
          <w:tcPr>
            <w:tcW w:w="79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078170" w14:textId="0C639A20" w:rsidR="00806FC4" w:rsidRPr="00876136" w:rsidRDefault="00806FC4" w:rsidP="00C74315">
            <w:r w:rsidRPr="00876136">
              <w:t xml:space="preserve">SA -&gt; </w:t>
            </w:r>
            <w:ins w:id="212" w:author="Ferhat Erata" w:date="2015-02-24T17:13:00Z">
              <w:r w:rsidR="00F624EC">
                <w:t>OBEO [</w:t>
              </w:r>
            </w:ins>
            <w:ins w:id="213" w:author="Ferhat Erata" w:date="2015-02-27T19:08:00Z">
              <w:r w:rsidR="00BF5541">
                <w:t>SOGETI</w:t>
              </w:r>
            </w:ins>
            <w:ins w:id="214" w:author="Ferhat Erata" w:date="2015-02-24T17:13:00Z">
              <w:r w:rsidR="00F624EC">
                <w:t>]</w:t>
              </w:r>
            </w:ins>
          </w:p>
        </w:tc>
      </w:tr>
      <w:tr w:rsidR="00806FC4" w:rsidRPr="00876136" w14:paraId="784B94D8"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67BDDF" w14:textId="77777777" w:rsidR="00806FC4" w:rsidRPr="00876136" w:rsidRDefault="00806FC4" w:rsidP="00C74315">
            <w:r w:rsidRPr="00876136">
              <w:t>[M34]</w:t>
            </w:r>
          </w:p>
        </w:tc>
        <w:tc>
          <w:tcPr>
            <w:tcW w:w="277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EBE288" w14:textId="77777777" w:rsidR="00806FC4" w:rsidRPr="00876136" w:rsidRDefault="00806FC4" w:rsidP="00C74315">
            <w:r w:rsidRPr="00876136">
              <w:t>D6.4.2-3 Software: User Interface for the Writer part (release 3)</w:t>
            </w:r>
          </w:p>
        </w:tc>
        <w:tc>
          <w:tcPr>
            <w:tcW w:w="38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D5E8965" w14:textId="77777777" w:rsidR="00806FC4" w:rsidRPr="00876136" w:rsidRDefault="00806FC4" w:rsidP="00C74315">
            <w:r w:rsidRPr="00876136">
              <w:t>SW</w:t>
            </w:r>
          </w:p>
        </w:tc>
        <w:tc>
          <w:tcPr>
            <w:tcW w:w="43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EC9C9A0" w14:textId="77777777" w:rsidR="00806FC4" w:rsidRPr="00876136" w:rsidRDefault="00806FC4" w:rsidP="00C74315">
            <w:r w:rsidRPr="00876136">
              <w:t>Public</w:t>
            </w:r>
          </w:p>
        </w:tc>
        <w:tc>
          <w:tcPr>
            <w:tcW w:w="79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E48C21C" w14:textId="7E6AFBC3" w:rsidR="00806FC4" w:rsidRPr="00876136" w:rsidRDefault="00806FC4" w:rsidP="00C74315">
            <w:r w:rsidRPr="00876136">
              <w:t xml:space="preserve">SA -&gt; </w:t>
            </w:r>
            <w:ins w:id="215" w:author="Ferhat Erata" w:date="2015-02-24T17:13:00Z">
              <w:r w:rsidR="00F624EC">
                <w:t>OBEO [</w:t>
              </w:r>
            </w:ins>
            <w:ins w:id="216" w:author="Ferhat Erata" w:date="2015-02-27T19:08:00Z">
              <w:r w:rsidR="00BF5541">
                <w:t>SOGETI</w:t>
              </w:r>
            </w:ins>
            <w:ins w:id="217" w:author="Ferhat Erata" w:date="2015-02-24T17:13:00Z">
              <w:r w:rsidR="00F624EC">
                <w:t>]</w:t>
              </w:r>
            </w:ins>
          </w:p>
        </w:tc>
      </w:tr>
    </w:tbl>
    <w:p w14:paraId="069A193C" w14:textId="77777777" w:rsidR="00806FC4" w:rsidRPr="00876136" w:rsidRDefault="00806FC4" w:rsidP="00C74315">
      <w:r w:rsidRPr="00876136">
        <w:t>Software: IDE-integrated User Interface to handle Synchronization [Obeo]</w:t>
      </w:r>
    </w:p>
    <w:tbl>
      <w:tblPr>
        <w:tblW w:w="5000" w:type="pct"/>
        <w:tblCellMar>
          <w:top w:w="15" w:type="dxa"/>
          <w:left w:w="15" w:type="dxa"/>
          <w:bottom w:w="15" w:type="dxa"/>
          <w:right w:w="15" w:type="dxa"/>
        </w:tblCellMar>
        <w:tblLook w:val="04A0" w:firstRow="1" w:lastRow="0" w:firstColumn="1" w:lastColumn="0" w:noHBand="0" w:noVBand="1"/>
      </w:tblPr>
      <w:tblGrid>
        <w:gridCol w:w="1882"/>
        <w:gridCol w:w="10343"/>
        <w:gridCol w:w="926"/>
        <w:gridCol w:w="1108"/>
        <w:gridCol w:w="1123"/>
      </w:tblGrid>
      <w:tr w:rsidR="00806FC4" w:rsidRPr="00876136" w14:paraId="5497DA7D" w14:textId="77777777" w:rsidTr="00F13A6D">
        <w:trPr>
          <w:tblHeader/>
        </w:trPr>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C6C286" w14:textId="77777777" w:rsidR="00806FC4" w:rsidRPr="00876136" w:rsidRDefault="00806FC4" w:rsidP="00C74315">
            <w:pPr>
              <w:rPr>
                <w:b/>
                <w:bCs/>
              </w:rPr>
            </w:pPr>
            <w:r w:rsidRPr="00876136">
              <w:rPr>
                <w:b/>
                <w:bCs/>
              </w:rPr>
              <w:t>Month</w:t>
            </w:r>
          </w:p>
        </w:tc>
        <w:tc>
          <w:tcPr>
            <w:tcW w:w="336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218391" w14:textId="77777777" w:rsidR="00806FC4" w:rsidRPr="00876136" w:rsidRDefault="00806FC4" w:rsidP="00C74315">
            <w:pPr>
              <w:rPr>
                <w:b/>
                <w:bCs/>
              </w:rPr>
            </w:pPr>
            <w:r w:rsidRPr="00876136">
              <w:rPr>
                <w:b/>
                <w:bCs/>
              </w:rPr>
              <w:t>Deliverable</w:t>
            </w:r>
          </w:p>
        </w:tc>
        <w:tc>
          <w:tcPr>
            <w:tcW w:w="30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C1394D" w14:textId="77777777" w:rsidR="00806FC4" w:rsidRPr="00876136" w:rsidRDefault="00806FC4" w:rsidP="00C74315">
            <w:pPr>
              <w:rPr>
                <w:b/>
                <w:bCs/>
              </w:rPr>
            </w:pPr>
            <w:r w:rsidRPr="00876136">
              <w:rPr>
                <w:b/>
                <w:bCs/>
              </w:rPr>
              <w:t>Type</w:t>
            </w:r>
          </w:p>
        </w:tc>
        <w:tc>
          <w:tcPr>
            <w:tcW w:w="36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C020D5" w14:textId="77777777" w:rsidR="00806FC4" w:rsidRPr="00876136" w:rsidRDefault="00806FC4" w:rsidP="00C74315">
            <w:pPr>
              <w:rPr>
                <w:b/>
                <w:bCs/>
              </w:rPr>
            </w:pPr>
            <w:r w:rsidRPr="00876136">
              <w:rPr>
                <w:b/>
                <w:bCs/>
              </w:rPr>
              <w:t>Access</w:t>
            </w:r>
          </w:p>
        </w:tc>
        <w:tc>
          <w:tcPr>
            <w:tcW w:w="36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B84765" w14:textId="77777777" w:rsidR="00806FC4" w:rsidRPr="00876136" w:rsidRDefault="00806FC4" w:rsidP="00C74315">
            <w:pPr>
              <w:rPr>
                <w:b/>
                <w:bCs/>
              </w:rPr>
            </w:pPr>
            <w:r w:rsidRPr="00876136">
              <w:rPr>
                <w:b/>
                <w:bCs/>
              </w:rPr>
              <w:t>Leader</w:t>
            </w:r>
          </w:p>
        </w:tc>
      </w:tr>
      <w:tr w:rsidR="00806FC4" w:rsidRPr="00876136" w14:paraId="6DEDEB9A" w14:textId="77777777" w:rsidTr="00F13A6D">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A5BD5B" w14:textId="62B00CEC" w:rsidR="00806FC4" w:rsidRPr="00876136" w:rsidRDefault="008C554D" w:rsidP="00C74315">
            <w:ins w:id="218" w:author="Ferhat Erata" w:date="2015-02-24T17:17:00Z">
              <w:r>
                <w:t>[</w:t>
              </w:r>
              <w:r w:rsidR="005C2F7F" w:rsidRPr="00876136">
                <w:t>M10]</w:t>
              </w:r>
              <w:r w:rsidR="005C2F7F">
                <w:t xml:space="preserve"> -&gt; [M12]</w:t>
              </w:r>
            </w:ins>
          </w:p>
        </w:tc>
        <w:tc>
          <w:tcPr>
            <w:tcW w:w="336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5E44FE" w14:textId="77777777" w:rsidR="00806FC4" w:rsidRPr="00876136" w:rsidRDefault="00806FC4" w:rsidP="00C74315">
            <w:r w:rsidRPr="00876136">
              <w:t>D6.4.3-1 Software: IDE-integrated User Interface to handle Synchronization issues major release (release 1)</w:t>
            </w:r>
          </w:p>
        </w:tc>
        <w:tc>
          <w:tcPr>
            <w:tcW w:w="30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89A48F" w14:textId="77777777" w:rsidR="00806FC4" w:rsidRPr="00876136" w:rsidRDefault="00806FC4" w:rsidP="00C74315">
            <w:r w:rsidRPr="00876136">
              <w:t>SW</w:t>
            </w:r>
          </w:p>
        </w:tc>
        <w:tc>
          <w:tcPr>
            <w:tcW w:w="36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7AC516" w14:textId="77777777" w:rsidR="00806FC4" w:rsidRPr="00876136" w:rsidRDefault="00806FC4" w:rsidP="00C74315">
            <w:r w:rsidRPr="00876136">
              <w:t>Public</w:t>
            </w:r>
          </w:p>
        </w:tc>
        <w:tc>
          <w:tcPr>
            <w:tcW w:w="36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E7AD3D" w14:textId="77777777" w:rsidR="00806FC4" w:rsidRPr="00876136" w:rsidRDefault="00806FC4" w:rsidP="00C74315">
            <w:r w:rsidRPr="00876136">
              <w:t>OBEO</w:t>
            </w:r>
          </w:p>
        </w:tc>
      </w:tr>
      <w:tr w:rsidR="00806FC4" w:rsidRPr="00876136" w14:paraId="17A8493E" w14:textId="77777777" w:rsidTr="00F13A6D">
        <w:tc>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B74691B" w14:textId="77777777" w:rsidR="00806FC4" w:rsidRPr="00876136" w:rsidRDefault="00806FC4" w:rsidP="00C74315">
            <w:r w:rsidRPr="00876136">
              <w:t>[M20]</w:t>
            </w:r>
          </w:p>
        </w:tc>
        <w:tc>
          <w:tcPr>
            <w:tcW w:w="336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F11BE2" w14:textId="77777777" w:rsidR="00806FC4" w:rsidRPr="00876136" w:rsidRDefault="00806FC4" w:rsidP="00C74315">
            <w:r w:rsidRPr="00876136">
              <w:t>D6.4.3-2 Software: IDE-integrated User Interface to handle Synchronization issues major release (release 2)</w:t>
            </w:r>
          </w:p>
        </w:tc>
        <w:tc>
          <w:tcPr>
            <w:tcW w:w="30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BC7763C" w14:textId="77777777" w:rsidR="00806FC4" w:rsidRPr="00876136" w:rsidRDefault="00806FC4" w:rsidP="00C74315">
            <w:r w:rsidRPr="00876136">
              <w:t>SW</w:t>
            </w:r>
          </w:p>
        </w:tc>
        <w:tc>
          <w:tcPr>
            <w:tcW w:w="36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E0F9A0F" w14:textId="77777777" w:rsidR="00806FC4" w:rsidRPr="00876136" w:rsidRDefault="00806FC4" w:rsidP="00C74315">
            <w:r w:rsidRPr="00876136">
              <w:t>Public</w:t>
            </w:r>
          </w:p>
        </w:tc>
        <w:tc>
          <w:tcPr>
            <w:tcW w:w="36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7962F7B" w14:textId="77777777" w:rsidR="00806FC4" w:rsidRPr="00876136" w:rsidRDefault="00806FC4" w:rsidP="00C74315">
            <w:r w:rsidRPr="00876136">
              <w:t>OBEO</w:t>
            </w:r>
          </w:p>
        </w:tc>
      </w:tr>
      <w:tr w:rsidR="00806FC4" w:rsidRPr="00876136" w14:paraId="4C2F7EDB" w14:textId="77777777" w:rsidTr="00F13A6D">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0E94E9" w14:textId="77777777" w:rsidR="00806FC4" w:rsidRPr="00876136" w:rsidRDefault="00806FC4" w:rsidP="00C74315">
            <w:r w:rsidRPr="00876136">
              <w:t>[M34]</w:t>
            </w:r>
          </w:p>
        </w:tc>
        <w:tc>
          <w:tcPr>
            <w:tcW w:w="336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7369C4" w14:textId="77777777" w:rsidR="00806FC4" w:rsidRPr="00876136" w:rsidRDefault="00806FC4" w:rsidP="00C74315">
            <w:r w:rsidRPr="00876136">
              <w:t>D6.4.3-3 Software: IDE-integrated User Interface to handle Synchronization issues major release (release 3)</w:t>
            </w:r>
          </w:p>
        </w:tc>
        <w:tc>
          <w:tcPr>
            <w:tcW w:w="30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AD43BE" w14:textId="77777777" w:rsidR="00806FC4" w:rsidRPr="00876136" w:rsidRDefault="00806FC4" w:rsidP="00C74315">
            <w:r w:rsidRPr="00876136">
              <w:t>SW</w:t>
            </w:r>
          </w:p>
        </w:tc>
        <w:tc>
          <w:tcPr>
            <w:tcW w:w="36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0CAB11" w14:textId="77777777" w:rsidR="00806FC4" w:rsidRPr="00876136" w:rsidRDefault="00806FC4" w:rsidP="00C74315">
            <w:r w:rsidRPr="00876136">
              <w:t>Public</w:t>
            </w:r>
          </w:p>
        </w:tc>
        <w:tc>
          <w:tcPr>
            <w:tcW w:w="36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0B5E5B" w14:textId="77777777" w:rsidR="00806FC4" w:rsidRPr="00876136" w:rsidRDefault="00806FC4" w:rsidP="00C74315">
            <w:r w:rsidRPr="00876136">
              <w:t>OBEO</w:t>
            </w:r>
          </w:p>
        </w:tc>
      </w:tr>
    </w:tbl>
    <w:p w14:paraId="5522816E" w14:textId="7B8D967C" w:rsidR="00806FC4" w:rsidRPr="00876136" w:rsidRDefault="00806FC4" w:rsidP="00D95FBE">
      <w:pPr>
        <w:pStyle w:val="Heading3"/>
      </w:pPr>
      <w:bookmarkStart w:id="219" w:name="_Toc412832623"/>
      <w:commentRangeStart w:id="220"/>
      <w:r w:rsidRPr="00876136">
        <w:t xml:space="preserve">T6.5 </w:t>
      </w:r>
      <w:commentRangeEnd w:id="220"/>
      <w:r w:rsidR="00A938E4">
        <w:rPr>
          <w:rStyle w:val="CommentReference"/>
          <w:rFonts w:eastAsiaTheme="minorHAnsi" w:cstheme="minorBidi"/>
          <w:b w:val="0"/>
          <w:bCs w:val="0"/>
          <w:color w:val="auto"/>
        </w:rPr>
        <w:commentReference w:id="220"/>
      </w:r>
      <w:r w:rsidRPr="00876136">
        <w:t>- Acceptance Test Plan [UNIT + K</w:t>
      </w:r>
      <w:ins w:id="221" w:author="Ferhat Erata" w:date="2015-02-27T18:49:00Z">
        <w:r w:rsidR="00325E03">
          <w:t>OCSISTEM</w:t>
        </w:r>
      </w:ins>
      <w:r w:rsidRPr="00876136">
        <w:t xml:space="preserve"> + ALL]</w:t>
      </w:r>
      <w:bookmarkEnd w:id="219"/>
    </w:p>
    <w:tbl>
      <w:tblPr>
        <w:tblW w:w="5000" w:type="pct"/>
        <w:tblCellMar>
          <w:top w:w="15" w:type="dxa"/>
          <w:left w:w="15" w:type="dxa"/>
          <w:bottom w:w="15" w:type="dxa"/>
          <w:right w:w="15" w:type="dxa"/>
        </w:tblCellMar>
        <w:tblLook w:val="04A0" w:firstRow="1" w:lastRow="0" w:firstColumn="1" w:lastColumn="0" w:noHBand="0" w:noVBand="1"/>
      </w:tblPr>
      <w:tblGrid>
        <w:gridCol w:w="1883"/>
        <w:gridCol w:w="8008"/>
        <w:gridCol w:w="1172"/>
        <w:gridCol w:w="1258"/>
        <w:gridCol w:w="3061"/>
      </w:tblGrid>
      <w:tr w:rsidR="00806FC4" w:rsidRPr="00876136" w14:paraId="0DA99C44" w14:textId="77777777" w:rsidTr="00302E5A">
        <w:trPr>
          <w:tblHeader/>
        </w:trPr>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CC4C0D" w14:textId="77777777" w:rsidR="00806FC4" w:rsidRPr="00876136" w:rsidRDefault="00806FC4" w:rsidP="00C74315">
            <w:pPr>
              <w:rPr>
                <w:b/>
              </w:rPr>
            </w:pPr>
            <w:r w:rsidRPr="00876136">
              <w:rPr>
                <w:b/>
              </w:rPr>
              <w:lastRenderedPageBreak/>
              <w:t>Month</w:t>
            </w:r>
          </w:p>
        </w:tc>
        <w:tc>
          <w:tcPr>
            <w:tcW w:w="260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8E688F" w14:textId="77777777" w:rsidR="00806FC4" w:rsidRPr="00876136" w:rsidRDefault="00806FC4" w:rsidP="00C74315">
            <w:pPr>
              <w:rPr>
                <w:b/>
              </w:rPr>
            </w:pPr>
            <w:r w:rsidRPr="00876136">
              <w:rPr>
                <w:b/>
              </w:rPr>
              <w:t>Deliverable</w:t>
            </w:r>
          </w:p>
        </w:tc>
        <w:tc>
          <w:tcPr>
            <w:tcW w:w="3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4E2DFB" w14:textId="77777777" w:rsidR="00806FC4" w:rsidRPr="00876136" w:rsidRDefault="00806FC4" w:rsidP="00C74315">
            <w:pPr>
              <w:rPr>
                <w:b/>
              </w:rPr>
            </w:pPr>
            <w:r w:rsidRPr="00876136">
              <w:rPr>
                <w:b/>
              </w:rPr>
              <w:t>Type</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46F5EF" w14:textId="77777777" w:rsidR="00806FC4" w:rsidRPr="00876136" w:rsidRDefault="00806FC4" w:rsidP="00C74315">
            <w:pPr>
              <w:rPr>
                <w:b/>
              </w:rPr>
            </w:pPr>
            <w:r w:rsidRPr="00876136">
              <w:rPr>
                <w:b/>
              </w:rPr>
              <w:t>Access</w:t>
            </w:r>
          </w:p>
        </w:tc>
        <w:tc>
          <w:tcPr>
            <w:tcW w:w="9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55C669" w14:textId="77777777" w:rsidR="00806FC4" w:rsidRPr="00876136" w:rsidRDefault="00806FC4" w:rsidP="00C74315">
            <w:pPr>
              <w:rPr>
                <w:b/>
              </w:rPr>
            </w:pPr>
            <w:r w:rsidRPr="00876136">
              <w:rPr>
                <w:b/>
              </w:rPr>
              <w:t>Leader</w:t>
            </w:r>
          </w:p>
        </w:tc>
      </w:tr>
      <w:tr w:rsidR="00806FC4" w:rsidRPr="00876136" w14:paraId="2D3320CF"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DC8264" w14:textId="3262B00A" w:rsidR="00806FC4" w:rsidRPr="00876136" w:rsidRDefault="003E6221" w:rsidP="00C74315">
            <w:ins w:id="222" w:author="Ferhat Erata" w:date="2015-02-24T17:18:00Z">
              <w:r>
                <w:t>[</w:t>
              </w:r>
              <w:r w:rsidRPr="00876136">
                <w:t>M10]</w:t>
              </w:r>
              <w:r>
                <w:t xml:space="preserve"> -&gt; [M12]</w:t>
              </w:r>
            </w:ins>
          </w:p>
        </w:tc>
        <w:tc>
          <w:tcPr>
            <w:tcW w:w="260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831E2E" w14:textId="77777777" w:rsidR="00806FC4" w:rsidRPr="00876136" w:rsidRDefault="00806FC4" w:rsidP="00C74315">
            <w:r w:rsidRPr="00876136">
              <w:t>D6.5.1-1 Report: Acceptance Test Plan (release 1) (SA + all)</w:t>
            </w:r>
          </w:p>
        </w:tc>
        <w:tc>
          <w:tcPr>
            <w:tcW w:w="3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299B1C" w14:textId="77777777" w:rsidR="00806FC4" w:rsidRPr="00876136" w:rsidRDefault="00806FC4" w:rsidP="00C74315">
            <w:r w:rsidRPr="00876136">
              <w:t>Doc.</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305732" w14:textId="77777777" w:rsidR="00806FC4" w:rsidRPr="00876136" w:rsidRDefault="00806FC4" w:rsidP="00C74315">
            <w:r w:rsidRPr="00876136">
              <w:t>Public</w:t>
            </w:r>
          </w:p>
        </w:tc>
        <w:tc>
          <w:tcPr>
            <w:tcW w:w="9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98DBA5B" w14:textId="56D431D2" w:rsidR="00806FC4" w:rsidRPr="00876136" w:rsidRDefault="00806FC4" w:rsidP="00677267">
            <w:r w:rsidRPr="00876136">
              <w:t>SA -&gt;</w:t>
            </w:r>
            <w:ins w:id="223" w:author="Ferhat Erata" w:date="2015-02-27T18:49:00Z">
              <w:r w:rsidR="00677267">
                <w:t xml:space="preserve"> KOCSISTEM</w:t>
              </w:r>
            </w:ins>
            <w:ins w:id="224" w:author="Ferhat Erata" w:date="2015-02-24T14:35:00Z">
              <w:r w:rsidR="00834947">
                <w:t xml:space="preserve"> [</w:t>
              </w:r>
            </w:ins>
            <w:ins w:id="225" w:author="Ferhat Erata" w:date="2015-02-27T18:49:00Z">
              <w:r w:rsidR="00677267">
                <w:t>SOGETI</w:t>
              </w:r>
            </w:ins>
            <w:ins w:id="226" w:author="Ferhat Erata" w:date="2015-02-24T14:35:00Z">
              <w:r w:rsidR="00834947">
                <w:t>]</w:t>
              </w:r>
            </w:ins>
          </w:p>
        </w:tc>
      </w:tr>
      <w:tr w:rsidR="00806FC4" w:rsidRPr="00876136" w14:paraId="4C7FAF66"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D7E6EB5" w14:textId="77777777" w:rsidR="00806FC4" w:rsidRPr="00876136" w:rsidRDefault="00806FC4" w:rsidP="00C74315">
            <w:r w:rsidRPr="00876136">
              <w:t>[M20]</w:t>
            </w:r>
          </w:p>
        </w:tc>
        <w:tc>
          <w:tcPr>
            <w:tcW w:w="260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669D080" w14:textId="77777777" w:rsidR="00806FC4" w:rsidRPr="00876136" w:rsidRDefault="00806FC4" w:rsidP="00C74315">
            <w:r w:rsidRPr="00876136">
              <w:t>D6.5.1-2 Report: Acceptance Test Plan (release 2) (SA + all)</w:t>
            </w:r>
          </w:p>
        </w:tc>
        <w:tc>
          <w:tcPr>
            <w:tcW w:w="38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470818F" w14:textId="77777777" w:rsidR="00806FC4" w:rsidRPr="00876136" w:rsidRDefault="00806FC4" w:rsidP="00C74315">
            <w:r w:rsidRPr="00876136">
              <w:t>Doc.</w:t>
            </w:r>
          </w:p>
        </w:tc>
        <w:tc>
          <w:tcPr>
            <w:tcW w:w="40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273A98" w14:textId="77777777" w:rsidR="00806FC4" w:rsidRPr="00876136" w:rsidRDefault="00806FC4" w:rsidP="00C74315">
            <w:r w:rsidRPr="00876136">
              <w:t>Public</w:t>
            </w:r>
          </w:p>
        </w:tc>
        <w:tc>
          <w:tcPr>
            <w:tcW w:w="99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FFA592" w14:textId="32D24A59" w:rsidR="00806FC4" w:rsidRPr="00876136" w:rsidRDefault="00806FC4" w:rsidP="00677267">
            <w:r w:rsidRPr="00876136">
              <w:t xml:space="preserve">SA -&gt; </w:t>
            </w:r>
            <w:ins w:id="227" w:author="Ferhat Erata" w:date="2015-02-27T18:49:00Z">
              <w:r w:rsidR="00677267">
                <w:t>KOCSISTEM [SOGETI]</w:t>
              </w:r>
            </w:ins>
          </w:p>
        </w:tc>
      </w:tr>
      <w:tr w:rsidR="00806FC4" w:rsidRPr="00876136" w14:paraId="10A5E87B"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978C255" w14:textId="77777777" w:rsidR="00806FC4" w:rsidRPr="00876136" w:rsidRDefault="00806FC4" w:rsidP="00C74315">
            <w:r w:rsidRPr="00876136">
              <w:t>[M34]</w:t>
            </w:r>
          </w:p>
        </w:tc>
        <w:tc>
          <w:tcPr>
            <w:tcW w:w="260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C40E66" w14:textId="77777777" w:rsidR="00806FC4" w:rsidRPr="00876136" w:rsidRDefault="00806FC4" w:rsidP="00C74315">
            <w:r w:rsidRPr="00876136">
              <w:t>D6.5.1-3 Report: Acceptance Test Plan (release 3) (SA + all)</w:t>
            </w:r>
          </w:p>
        </w:tc>
        <w:tc>
          <w:tcPr>
            <w:tcW w:w="3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691886" w14:textId="77777777" w:rsidR="00806FC4" w:rsidRPr="00876136" w:rsidRDefault="00806FC4" w:rsidP="00C74315">
            <w:r w:rsidRPr="00876136">
              <w:t>Doc.</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DEB2BC" w14:textId="77777777" w:rsidR="00806FC4" w:rsidRPr="00876136" w:rsidRDefault="00806FC4" w:rsidP="00C74315">
            <w:r w:rsidRPr="00876136">
              <w:t>Public</w:t>
            </w:r>
          </w:p>
        </w:tc>
        <w:tc>
          <w:tcPr>
            <w:tcW w:w="9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07B98E9" w14:textId="29F0ED45" w:rsidR="00806FC4" w:rsidRPr="00876136" w:rsidRDefault="00806FC4" w:rsidP="00C74315">
            <w:r w:rsidRPr="00876136">
              <w:t xml:space="preserve">SA -&gt; </w:t>
            </w:r>
            <w:ins w:id="228" w:author="Ferhat Erata" w:date="2015-02-27T18:49:00Z">
              <w:r w:rsidR="00677267">
                <w:t>KOCSISTEM [SOGETI]</w:t>
              </w:r>
            </w:ins>
          </w:p>
        </w:tc>
      </w:tr>
      <w:tr w:rsidR="00806FC4" w:rsidRPr="00876136" w14:paraId="46F5071D"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D47540" w14:textId="678A64EA" w:rsidR="00806FC4" w:rsidRPr="00876136" w:rsidRDefault="00857F66" w:rsidP="00C74315">
            <w:ins w:id="229" w:author="Ferhat Erata" w:date="2015-02-24T17:18:00Z">
              <w:r>
                <w:t>[</w:t>
              </w:r>
              <w:r w:rsidRPr="00876136">
                <w:t>M10]</w:t>
              </w:r>
              <w:r>
                <w:t xml:space="preserve"> -&gt; [M12]</w:t>
              </w:r>
            </w:ins>
          </w:p>
        </w:tc>
        <w:tc>
          <w:tcPr>
            <w:tcW w:w="260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CA2E56D" w14:textId="77777777" w:rsidR="00806FC4" w:rsidRPr="00876136" w:rsidRDefault="00806FC4" w:rsidP="00C74315">
            <w:r w:rsidRPr="00876136">
              <w:t>D6.5.2-1 Software: Automated Acceptance Tests (release 1) (SA + all</w:t>
            </w:r>
          </w:p>
        </w:tc>
        <w:tc>
          <w:tcPr>
            <w:tcW w:w="38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04863E2" w14:textId="77777777" w:rsidR="00806FC4" w:rsidRPr="00876136" w:rsidRDefault="00806FC4" w:rsidP="00C74315">
            <w:r w:rsidRPr="00876136">
              <w:t>SW</w:t>
            </w:r>
          </w:p>
        </w:tc>
        <w:tc>
          <w:tcPr>
            <w:tcW w:w="40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42CB46A" w14:textId="77777777" w:rsidR="00806FC4" w:rsidRPr="00876136" w:rsidRDefault="00806FC4" w:rsidP="00C74315">
            <w:r w:rsidRPr="00876136">
              <w:t>Public</w:t>
            </w:r>
          </w:p>
        </w:tc>
        <w:tc>
          <w:tcPr>
            <w:tcW w:w="99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211FBC8" w14:textId="46487F0C" w:rsidR="00806FC4" w:rsidRPr="00876136" w:rsidRDefault="00806FC4" w:rsidP="00C74315">
            <w:r w:rsidRPr="00876136">
              <w:t xml:space="preserve">SA -&gt; </w:t>
            </w:r>
            <w:ins w:id="230" w:author="Ferhat Erata" w:date="2015-02-27T18:49:00Z">
              <w:r w:rsidR="00677267">
                <w:t>KOCSISTEM [SOGETI]</w:t>
              </w:r>
            </w:ins>
          </w:p>
        </w:tc>
      </w:tr>
      <w:tr w:rsidR="00806FC4" w:rsidRPr="00876136" w14:paraId="3506A93C"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1ECD1C" w14:textId="77777777" w:rsidR="00806FC4" w:rsidRPr="00876136" w:rsidRDefault="00806FC4" w:rsidP="00C74315">
            <w:r w:rsidRPr="00876136">
              <w:t>[M20]</w:t>
            </w:r>
          </w:p>
        </w:tc>
        <w:tc>
          <w:tcPr>
            <w:tcW w:w="260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AF8263" w14:textId="77777777" w:rsidR="00806FC4" w:rsidRPr="00876136" w:rsidRDefault="00806FC4" w:rsidP="00C74315">
            <w:r w:rsidRPr="00876136">
              <w:t>D6.5.2-2 Software: Automated Acceptance Tests (release 2) (SA + all)</w:t>
            </w:r>
          </w:p>
        </w:tc>
        <w:tc>
          <w:tcPr>
            <w:tcW w:w="3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29FA4A" w14:textId="77777777" w:rsidR="00806FC4" w:rsidRPr="00876136" w:rsidRDefault="00806FC4" w:rsidP="00C74315">
            <w:r w:rsidRPr="00876136">
              <w:t>SW</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73B90E" w14:textId="77777777" w:rsidR="00806FC4" w:rsidRPr="00876136" w:rsidRDefault="00806FC4" w:rsidP="00C74315">
            <w:r w:rsidRPr="00876136">
              <w:t>Public</w:t>
            </w:r>
          </w:p>
        </w:tc>
        <w:tc>
          <w:tcPr>
            <w:tcW w:w="9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8F358F" w14:textId="16314BD6" w:rsidR="00806FC4" w:rsidRPr="00876136" w:rsidRDefault="00806FC4" w:rsidP="00C74315">
            <w:r w:rsidRPr="00876136">
              <w:t xml:space="preserve">SA -&gt; </w:t>
            </w:r>
            <w:ins w:id="231" w:author="Ferhat Erata" w:date="2015-02-27T18:49:00Z">
              <w:r w:rsidR="00677267">
                <w:t>KOCSISTEM [SOGETI]</w:t>
              </w:r>
            </w:ins>
          </w:p>
        </w:tc>
      </w:tr>
      <w:tr w:rsidR="00806FC4" w:rsidRPr="00876136" w14:paraId="5FA586DA"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B97270E" w14:textId="77777777" w:rsidR="00806FC4" w:rsidRPr="00876136" w:rsidRDefault="00806FC4" w:rsidP="00C74315">
            <w:r w:rsidRPr="00876136">
              <w:t>[M34]</w:t>
            </w:r>
          </w:p>
        </w:tc>
        <w:tc>
          <w:tcPr>
            <w:tcW w:w="260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0C23022" w14:textId="77777777" w:rsidR="00806FC4" w:rsidRPr="00876136" w:rsidRDefault="00806FC4" w:rsidP="00C74315">
            <w:r w:rsidRPr="00876136">
              <w:t>D6.5.2-3 Software: Automated Acceptance Tests (release 3) (SA + all)</w:t>
            </w:r>
          </w:p>
        </w:tc>
        <w:tc>
          <w:tcPr>
            <w:tcW w:w="38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4BD5F58" w14:textId="77777777" w:rsidR="00806FC4" w:rsidRPr="00876136" w:rsidRDefault="00806FC4" w:rsidP="00C74315">
            <w:r w:rsidRPr="00876136">
              <w:t>SW</w:t>
            </w:r>
          </w:p>
        </w:tc>
        <w:tc>
          <w:tcPr>
            <w:tcW w:w="40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FFF8863" w14:textId="77777777" w:rsidR="00806FC4" w:rsidRPr="00876136" w:rsidRDefault="00806FC4" w:rsidP="00C74315">
            <w:r w:rsidRPr="00876136">
              <w:t>Public</w:t>
            </w:r>
          </w:p>
        </w:tc>
        <w:tc>
          <w:tcPr>
            <w:tcW w:w="99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9201A80" w14:textId="03601826" w:rsidR="00806FC4" w:rsidRPr="00876136" w:rsidRDefault="00806FC4" w:rsidP="00C74315">
            <w:r w:rsidRPr="00876136">
              <w:t xml:space="preserve">SA -&gt; </w:t>
            </w:r>
            <w:ins w:id="232" w:author="Ferhat Erata" w:date="2015-02-27T18:50:00Z">
              <w:r w:rsidR="00677267">
                <w:t>KOCSISTEM [SOGETI]</w:t>
              </w:r>
            </w:ins>
          </w:p>
        </w:tc>
      </w:tr>
    </w:tbl>
    <w:p w14:paraId="6C3337D4" w14:textId="666A80C9" w:rsidR="00806FC4" w:rsidRPr="00876136" w:rsidRDefault="00806FC4" w:rsidP="00D95FBE">
      <w:pPr>
        <w:pStyle w:val="Heading3"/>
      </w:pPr>
      <w:bookmarkStart w:id="233" w:name="_Toc412832624"/>
      <w:commentRangeStart w:id="234"/>
      <w:r w:rsidRPr="00876136">
        <w:t xml:space="preserve">T6.6 </w:t>
      </w:r>
      <w:commentRangeEnd w:id="234"/>
      <w:r w:rsidR="00EC5528">
        <w:rPr>
          <w:rStyle w:val="CommentReference"/>
          <w:rFonts w:eastAsiaTheme="minorHAnsi" w:cstheme="minorBidi"/>
          <w:b w:val="0"/>
          <w:bCs w:val="0"/>
          <w:color w:val="auto"/>
        </w:rPr>
        <w:commentReference w:id="234"/>
      </w:r>
      <w:r w:rsidRPr="00876136">
        <w:t>- Acceptance Test Procedures [</w:t>
      </w:r>
      <w:ins w:id="235" w:author="Ferhat Erata" w:date="2015-02-27T18:51:00Z">
        <w:r w:rsidR="006409AB">
          <w:t>SOGETI</w:t>
        </w:r>
      </w:ins>
      <w:ins w:id="236" w:author="Ferhat Erata" w:date="2015-02-25T14:38:00Z">
        <w:r w:rsidR="00492B2F">
          <w:t xml:space="preserve"> </w:t>
        </w:r>
      </w:ins>
      <w:r w:rsidRPr="00876136">
        <w:t>+ UNIT + KS + ALL]</w:t>
      </w:r>
      <w:bookmarkEnd w:id="233"/>
    </w:p>
    <w:tbl>
      <w:tblPr>
        <w:tblW w:w="5000" w:type="pct"/>
        <w:tblCellMar>
          <w:top w:w="15" w:type="dxa"/>
          <w:left w:w="15" w:type="dxa"/>
          <w:bottom w:w="15" w:type="dxa"/>
          <w:right w:w="15" w:type="dxa"/>
        </w:tblCellMar>
        <w:tblLook w:val="04A0" w:firstRow="1" w:lastRow="0" w:firstColumn="1" w:lastColumn="0" w:noHBand="0" w:noVBand="1"/>
      </w:tblPr>
      <w:tblGrid>
        <w:gridCol w:w="1883"/>
        <w:gridCol w:w="8008"/>
        <w:gridCol w:w="1172"/>
        <w:gridCol w:w="1258"/>
        <w:gridCol w:w="3061"/>
      </w:tblGrid>
      <w:tr w:rsidR="00806FC4" w:rsidRPr="00876136" w14:paraId="58690CBF" w14:textId="77777777" w:rsidTr="00302E5A">
        <w:trPr>
          <w:tblHeader/>
        </w:trPr>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3F1A9AB" w14:textId="77777777" w:rsidR="00806FC4" w:rsidRPr="00876136" w:rsidRDefault="00806FC4" w:rsidP="00C74315">
            <w:pPr>
              <w:rPr>
                <w:b/>
              </w:rPr>
            </w:pPr>
            <w:r w:rsidRPr="00876136">
              <w:rPr>
                <w:b/>
              </w:rPr>
              <w:t>Month</w:t>
            </w:r>
          </w:p>
        </w:tc>
        <w:tc>
          <w:tcPr>
            <w:tcW w:w="260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06BD17" w14:textId="77777777" w:rsidR="00806FC4" w:rsidRPr="00876136" w:rsidRDefault="00806FC4" w:rsidP="00C74315">
            <w:pPr>
              <w:rPr>
                <w:b/>
              </w:rPr>
            </w:pPr>
            <w:r w:rsidRPr="00876136">
              <w:rPr>
                <w:b/>
              </w:rPr>
              <w:t>Deliverable</w:t>
            </w:r>
          </w:p>
        </w:tc>
        <w:tc>
          <w:tcPr>
            <w:tcW w:w="3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910F7F" w14:textId="77777777" w:rsidR="00806FC4" w:rsidRPr="00876136" w:rsidRDefault="00806FC4" w:rsidP="00C74315">
            <w:pPr>
              <w:rPr>
                <w:b/>
              </w:rPr>
            </w:pPr>
            <w:r w:rsidRPr="00876136">
              <w:rPr>
                <w:b/>
              </w:rPr>
              <w:t>Type</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0C4371" w14:textId="77777777" w:rsidR="00806FC4" w:rsidRPr="00876136" w:rsidRDefault="00806FC4" w:rsidP="00C74315">
            <w:pPr>
              <w:rPr>
                <w:b/>
              </w:rPr>
            </w:pPr>
            <w:r w:rsidRPr="00876136">
              <w:rPr>
                <w:b/>
              </w:rPr>
              <w:t>Access</w:t>
            </w:r>
          </w:p>
        </w:tc>
        <w:tc>
          <w:tcPr>
            <w:tcW w:w="9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842AC1" w14:textId="77777777" w:rsidR="00806FC4" w:rsidRPr="00876136" w:rsidRDefault="00806FC4" w:rsidP="00C74315">
            <w:pPr>
              <w:rPr>
                <w:b/>
              </w:rPr>
            </w:pPr>
            <w:r w:rsidRPr="00876136">
              <w:rPr>
                <w:b/>
              </w:rPr>
              <w:t>Leader</w:t>
            </w:r>
          </w:p>
        </w:tc>
      </w:tr>
      <w:tr w:rsidR="00806FC4" w:rsidRPr="00876136" w14:paraId="7B81F8D4"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1AE509" w14:textId="59670B56" w:rsidR="00806FC4" w:rsidRPr="00876136" w:rsidRDefault="00211BC9" w:rsidP="00C74315">
            <w:ins w:id="237" w:author="Ferhat Erata" w:date="2015-02-24T17:18:00Z">
              <w:r>
                <w:t>[</w:t>
              </w:r>
              <w:r w:rsidRPr="00876136">
                <w:t>M10]</w:t>
              </w:r>
              <w:r>
                <w:t xml:space="preserve"> -&gt; [M12]</w:t>
              </w:r>
            </w:ins>
          </w:p>
        </w:tc>
        <w:tc>
          <w:tcPr>
            <w:tcW w:w="260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D16875" w14:textId="77777777" w:rsidR="00806FC4" w:rsidRPr="00876136" w:rsidRDefault="00806FC4" w:rsidP="00C74315">
            <w:r w:rsidRPr="00876136">
              <w:t>D6.6.1-1 Report: Acceptance Test Procedures (release 1) (SA + all)</w:t>
            </w:r>
          </w:p>
        </w:tc>
        <w:tc>
          <w:tcPr>
            <w:tcW w:w="3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A11057" w14:textId="77777777" w:rsidR="00806FC4" w:rsidRPr="00876136" w:rsidRDefault="00806FC4" w:rsidP="00C74315">
            <w:r w:rsidRPr="00876136">
              <w:t>Doc.</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FCD085" w14:textId="77777777" w:rsidR="00806FC4" w:rsidRPr="00876136" w:rsidRDefault="00806FC4" w:rsidP="00C74315">
            <w:r w:rsidRPr="00876136">
              <w:t>Public</w:t>
            </w:r>
          </w:p>
        </w:tc>
        <w:tc>
          <w:tcPr>
            <w:tcW w:w="9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D83BFB" w14:textId="08EDD702" w:rsidR="00806FC4" w:rsidRPr="00876136" w:rsidRDefault="00806FC4" w:rsidP="006F5DE9">
            <w:r w:rsidRPr="00876136">
              <w:t>SA -&gt;</w:t>
            </w:r>
            <w:ins w:id="238" w:author="Ferhat Erata" w:date="2015-02-27T18:50:00Z">
              <w:r w:rsidR="006F5DE9">
                <w:t xml:space="preserve"> KOCSISTEM [SOGETI]</w:t>
              </w:r>
            </w:ins>
          </w:p>
        </w:tc>
      </w:tr>
      <w:tr w:rsidR="00806FC4" w:rsidRPr="00876136" w14:paraId="437E9D1F"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433C564" w14:textId="77777777" w:rsidR="00806FC4" w:rsidRPr="00876136" w:rsidRDefault="00806FC4" w:rsidP="00C74315">
            <w:r w:rsidRPr="00876136">
              <w:t>[M20]</w:t>
            </w:r>
          </w:p>
        </w:tc>
        <w:tc>
          <w:tcPr>
            <w:tcW w:w="260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286838" w14:textId="77777777" w:rsidR="00806FC4" w:rsidRPr="00876136" w:rsidRDefault="00806FC4" w:rsidP="00C74315">
            <w:r w:rsidRPr="00876136">
              <w:t>D6.6.1-2 Report: Acceptance Test Procedures (release 2) (SA + all)</w:t>
            </w:r>
          </w:p>
        </w:tc>
        <w:tc>
          <w:tcPr>
            <w:tcW w:w="381"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32EC7B" w14:textId="77777777" w:rsidR="00806FC4" w:rsidRPr="00876136" w:rsidRDefault="00806FC4" w:rsidP="00C74315">
            <w:r w:rsidRPr="00876136">
              <w:t>Doc.</w:t>
            </w:r>
          </w:p>
        </w:tc>
        <w:tc>
          <w:tcPr>
            <w:tcW w:w="40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AA7171A" w14:textId="77777777" w:rsidR="00806FC4" w:rsidRPr="00876136" w:rsidRDefault="00806FC4" w:rsidP="00C74315">
            <w:r w:rsidRPr="00876136">
              <w:t>Public</w:t>
            </w:r>
          </w:p>
        </w:tc>
        <w:tc>
          <w:tcPr>
            <w:tcW w:w="99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2E3A47" w14:textId="449B3212" w:rsidR="00806FC4" w:rsidRPr="00876136" w:rsidRDefault="00806FC4" w:rsidP="00C74315">
            <w:r w:rsidRPr="00876136">
              <w:t xml:space="preserve">SA -&gt; </w:t>
            </w:r>
            <w:ins w:id="239" w:author="Ferhat Erata" w:date="2015-02-27T18:50:00Z">
              <w:r w:rsidR="006F5DE9">
                <w:t>KOCSISTEM [SOGETI]</w:t>
              </w:r>
            </w:ins>
          </w:p>
        </w:tc>
      </w:tr>
      <w:tr w:rsidR="00806FC4" w:rsidRPr="00876136" w14:paraId="28A2AE2F"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5E7451" w14:textId="77777777" w:rsidR="00806FC4" w:rsidRPr="00876136" w:rsidRDefault="00806FC4" w:rsidP="00C74315">
            <w:r w:rsidRPr="00876136">
              <w:t>[M34]</w:t>
            </w:r>
          </w:p>
        </w:tc>
        <w:tc>
          <w:tcPr>
            <w:tcW w:w="260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A14143" w14:textId="77777777" w:rsidR="00806FC4" w:rsidRPr="00876136" w:rsidRDefault="00806FC4" w:rsidP="00C74315">
            <w:r w:rsidRPr="00876136">
              <w:t>D6.6.1-3 Report: Acceptance Test Procedures (release 3) (SA + all)</w:t>
            </w:r>
          </w:p>
        </w:tc>
        <w:tc>
          <w:tcPr>
            <w:tcW w:w="3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51684E" w14:textId="77777777" w:rsidR="00806FC4" w:rsidRPr="00876136" w:rsidRDefault="00806FC4" w:rsidP="00C74315">
            <w:r w:rsidRPr="00876136">
              <w:t>Doc.</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1B3E52" w14:textId="77777777" w:rsidR="00806FC4" w:rsidRPr="00876136" w:rsidRDefault="00806FC4" w:rsidP="00C74315">
            <w:r w:rsidRPr="00876136">
              <w:t>Public</w:t>
            </w:r>
          </w:p>
        </w:tc>
        <w:tc>
          <w:tcPr>
            <w:tcW w:w="9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8329C4A" w14:textId="59AC4D5C" w:rsidR="00806FC4" w:rsidRPr="00876136" w:rsidRDefault="00806FC4" w:rsidP="00C74315">
            <w:r w:rsidRPr="00876136">
              <w:t xml:space="preserve">SA -&gt; </w:t>
            </w:r>
            <w:ins w:id="240" w:author="Ferhat Erata" w:date="2015-02-27T18:50:00Z">
              <w:r w:rsidR="006F5DE9">
                <w:t>KOCSISTEM [SOGETI]</w:t>
              </w:r>
            </w:ins>
          </w:p>
        </w:tc>
      </w:tr>
    </w:tbl>
    <w:p w14:paraId="0400F8C0" w14:textId="77777777" w:rsidR="00806FC4" w:rsidRPr="00876136" w:rsidRDefault="00806FC4" w:rsidP="00D95FBE">
      <w:pPr>
        <w:pStyle w:val="Heading3"/>
      </w:pPr>
      <w:bookmarkStart w:id="241" w:name="_Toc412832625"/>
      <w:r w:rsidRPr="00876136">
        <w:t>T6.7 - ModelWriter Integration [OBEO + UNIT + ALL]</w:t>
      </w:r>
      <w:bookmarkEnd w:id="241"/>
    </w:p>
    <w:tbl>
      <w:tblPr>
        <w:tblW w:w="5000" w:type="pct"/>
        <w:tblCellMar>
          <w:top w:w="15" w:type="dxa"/>
          <w:left w:w="15" w:type="dxa"/>
          <w:bottom w:w="15" w:type="dxa"/>
          <w:right w:w="15" w:type="dxa"/>
        </w:tblCellMar>
        <w:tblLook w:val="04A0" w:firstRow="1" w:lastRow="0" w:firstColumn="1" w:lastColumn="0" w:noHBand="0" w:noVBand="1"/>
      </w:tblPr>
      <w:tblGrid>
        <w:gridCol w:w="1884"/>
        <w:gridCol w:w="8549"/>
        <w:gridCol w:w="1261"/>
        <w:gridCol w:w="1258"/>
        <w:gridCol w:w="2430"/>
      </w:tblGrid>
      <w:tr w:rsidR="00806FC4" w:rsidRPr="00876136" w14:paraId="2C6882AB" w14:textId="77777777" w:rsidTr="00302E5A">
        <w:trPr>
          <w:tblHeader/>
        </w:trPr>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538FA7" w14:textId="77777777" w:rsidR="00806FC4" w:rsidRPr="00876136" w:rsidRDefault="00806FC4" w:rsidP="00C74315">
            <w:pPr>
              <w:rPr>
                <w:b/>
              </w:rPr>
            </w:pPr>
            <w:r w:rsidRPr="00876136">
              <w:rPr>
                <w:b/>
              </w:rPr>
              <w:t>Month</w:t>
            </w:r>
          </w:p>
        </w:tc>
        <w:tc>
          <w:tcPr>
            <w:tcW w:w="277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4BAD276" w14:textId="77777777" w:rsidR="00806FC4" w:rsidRPr="00876136" w:rsidRDefault="00806FC4" w:rsidP="00C74315">
            <w:pPr>
              <w:rPr>
                <w:b/>
              </w:rPr>
            </w:pPr>
            <w:r w:rsidRPr="00876136">
              <w:rPr>
                <w:b/>
              </w:rPr>
              <w:t>Deliverable</w:t>
            </w:r>
          </w:p>
        </w:tc>
        <w:tc>
          <w:tcPr>
            <w:tcW w:w="41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28B5B6" w14:textId="77777777" w:rsidR="00806FC4" w:rsidRPr="00876136" w:rsidRDefault="00806FC4" w:rsidP="00C74315">
            <w:pPr>
              <w:rPr>
                <w:b/>
              </w:rPr>
            </w:pPr>
            <w:r w:rsidRPr="00876136">
              <w:rPr>
                <w:b/>
              </w:rPr>
              <w:t>Type</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CFCD79" w14:textId="77777777" w:rsidR="00806FC4" w:rsidRPr="00876136" w:rsidRDefault="00806FC4" w:rsidP="00C74315">
            <w:pPr>
              <w:rPr>
                <w:b/>
              </w:rPr>
            </w:pPr>
            <w:r w:rsidRPr="00876136">
              <w:rPr>
                <w:b/>
              </w:rPr>
              <w:t>Access</w:t>
            </w:r>
          </w:p>
        </w:tc>
        <w:tc>
          <w:tcPr>
            <w:tcW w:w="79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0A8A4D" w14:textId="77777777" w:rsidR="00806FC4" w:rsidRPr="00876136" w:rsidRDefault="00806FC4" w:rsidP="00C74315">
            <w:pPr>
              <w:rPr>
                <w:b/>
              </w:rPr>
            </w:pPr>
            <w:r w:rsidRPr="00876136">
              <w:rPr>
                <w:b/>
              </w:rPr>
              <w:t>Leader</w:t>
            </w:r>
          </w:p>
        </w:tc>
      </w:tr>
      <w:tr w:rsidR="00806FC4" w:rsidRPr="00876136" w14:paraId="02699313"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6993AB" w14:textId="5EC7AE3A" w:rsidR="00806FC4" w:rsidRPr="00876136" w:rsidRDefault="00806FC4" w:rsidP="00C74315">
            <w:r w:rsidRPr="00876136">
              <w:t>[M11]</w:t>
            </w:r>
            <w:ins w:id="242" w:author="Ferhat Erata" w:date="2015-02-24T17:18:00Z">
              <w:r w:rsidR="00F73FFC">
                <w:t xml:space="preserve"> -&gt; [M13]</w:t>
              </w:r>
            </w:ins>
          </w:p>
        </w:tc>
        <w:tc>
          <w:tcPr>
            <w:tcW w:w="277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52CDC8" w14:textId="77777777" w:rsidR="00806FC4" w:rsidRPr="00876136" w:rsidRDefault="00806FC4" w:rsidP="00C74315">
            <w:r w:rsidRPr="00876136">
              <w:t>D6.7.1-1 Software: ModelWriter major release (release 1)</w:t>
            </w:r>
          </w:p>
        </w:tc>
        <w:tc>
          <w:tcPr>
            <w:tcW w:w="41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AD3025" w14:textId="77777777" w:rsidR="00806FC4" w:rsidRPr="00876136" w:rsidRDefault="00806FC4" w:rsidP="00C74315">
            <w:r w:rsidRPr="00876136">
              <w:t>SW</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B1CE802" w14:textId="77777777" w:rsidR="00806FC4" w:rsidRPr="00876136" w:rsidRDefault="00806FC4" w:rsidP="00C74315">
            <w:r w:rsidRPr="00876136">
              <w:t>Public</w:t>
            </w:r>
          </w:p>
        </w:tc>
        <w:tc>
          <w:tcPr>
            <w:tcW w:w="79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EFD9C80" w14:textId="77777777" w:rsidR="00806FC4" w:rsidRPr="00876136" w:rsidRDefault="00806FC4" w:rsidP="00C74315">
            <w:r w:rsidRPr="00876136">
              <w:t>OBEO</w:t>
            </w:r>
          </w:p>
        </w:tc>
      </w:tr>
      <w:tr w:rsidR="00806FC4" w:rsidRPr="00876136" w14:paraId="4C6BFE28"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73BF8B3" w14:textId="77777777" w:rsidR="00806FC4" w:rsidRPr="00876136" w:rsidRDefault="00806FC4" w:rsidP="00C74315">
            <w:r w:rsidRPr="00876136">
              <w:t>[M23]</w:t>
            </w:r>
          </w:p>
        </w:tc>
        <w:tc>
          <w:tcPr>
            <w:tcW w:w="277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2C0B8BB" w14:textId="77777777" w:rsidR="00806FC4" w:rsidRPr="00876136" w:rsidRDefault="00806FC4" w:rsidP="00C74315">
            <w:r w:rsidRPr="00876136">
              <w:t>D6.7.1-2 Software: ModelWriter major release (release 2)</w:t>
            </w:r>
          </w:p>
        </w:tc>
        <w:tc>
          <w:tcPr>
            <w:tcW w:w="41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67BB645" w14:textId="77777777" w:rsidR="00806FC4" w:rsidRPr="00876136" w:rsidRDefault="00806FC4" w:rsidP="00C74315">
            <w:r w:rsidRPr="00876136">
              <w:t>SW</w:t>
            </w:r>
          </w:p>
        </w:tc>
        <w:tc>
          <w:tcPr>
            <w:tcW w:w="40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30C7B31" w14:textId="77777777" w:rsidR="00806FC4" w:rsidRPr="00876136" w:rsidRDefault="00806FC4" w:rsidP="00C74315">
            <w:r w:rsidRPr="00876136">
              <w:t>Public</w:t>
            </w:r>
          </w:p>
        </w:tc>
        <w:tc>
          <w:tcPr>
            <w:tcW w:w="79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0DEBFAD" w14:textId="77777777" w:rsidR="00806FC4" w:rsidRPr="00876136" w:rsidRDefault="00806FC4" w:rsidP="00C74315">
            <w:r w:rsidRPr="00876136">
              <w:t>OBEO</w:t>
            </w:r>
          </w:p>
        </w:tc>
      </w:tr>
      <w:tr w:rsidR="00806FC4" w:rsidRPr="00876136" w14:paraId="45C910C1"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0218C0" w14:textId="77777777" w:rsidR="00806FC4" w:rsidRPr="00876136" w:rsidRDefault="00806FC4" w:rsidP="00C74315">
            <w:r w:rsidRPr="00876136">
              <w:t>[M35]</w:t>
            </w:r>
          </w:p>
        </w:tc>
        <w:tc>
          <w:tcPr>
            <w:tcW w:w="277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7C5DE1" w14:textId="77777777" w:rsidR="00806FC4" w:rsidRPr="00876136" w:rsidRDefault="00806FC4" w:rsidP="00C74315">
            <w:r w:rsidRPr="00876136">
              <w:t>D6.7.1-3 Software: ModelWriter major release (release 3)</w:t>
            </w:r>
          </w:p>
        </w:tc>
        <w:tc>
          <w:tcPr>
            <w:tcW w:w="41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2A82AA" w14:textId="77777777" w:rsidR="00806FC4" w:rsidRPr="00876136" w:rsidRDefault="00806FC4" w:rsidP="00C74315">
            <w:r w:rsidRPr="00876136">
              <w:t>SW</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E38C67" w14:textId="77777777" w:rsidR="00806FC4" w:rsidRPr="00876136" w:rsidRDefault="00806FC4" w:rsidP="00C74315">
            <w:r w:rsidRPr="00876136">
              <w:t>Public</w:t>
            </w:r>
          </w:p>
        </w:tc>
        <w:tc>
          <w:tcPr>
            <w:tcW w:w="79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8DFA53" w14:textId="77777777" w:rsidR="00806FC4" w:rsidRPr="00876136" w:rsidRDefault="00806FC4" w:rsidP="00C74315">
            <w:r w:rsidRPr="00876136">
              <w:t>OBEO</w:t>
            </w:r>
          </w:p>
        </w:tc>
      </w:tr>
    </w:tbl>
    <w:p w14:paraId="4FCAD42E" w14:textId="77777777" w:rsidR="00662D09" w:rsidRDefault="00662D09" w:rsidP="00302E5A">
      <w:pPr>
        <w:rPr>
          <w:ins w:id="243" w:author="Ferhat Erata" w:date="2015-02-24T15:49:00Z"/>
        </w:rPr>
      </w:pPr>
    </w:p>
    <w:p w14:paraId="7D4DB741" w14:textId="77777777" w:rsidR="00662D09" w:rsidRPr="00876136" w:rsidRDefault="00662D09" w:rsidP="00662D09">
      <w:pPr>
        <w:rPr>
          <w:ins w:id="244" w:author="Ferhat Erata" w:date="2015-02-24T15:49:00Z"/>
        </w:rPr>
      </w:pPr>
    </w:p>
    <w:tbl>
      <w:tblPr>
        <w:tblW w:w="5000" w:type="pct"/>
        <w:tblCellMar>
          <w:top w:w="15" w:type="dxa"/>
          <w:left w:w="15" w:type="dxa"/>
          <w:bottom w:w="15" w:type="dxa"/>
          <w:right w:w="15" w:type="dxa"/>
        </w:tblCellMar>
        <w:tblLook w:val="04A0" w:firstRow="1" w:lastRow="0" w:firstColumn="1" w:lastColumn="0" w:noHBand="0" w:noVBand="1"/>
      </w:tblPr>
      <w:tblGrid>
        <w:gridCol w:w="1700"/>
        <w:gridCol w:w="9518"/>
        <w:gridCol w:w="832"/>
        <w:gridCol w:w="994"/>
        <w:gridCol w:w="2338"/>
      </w:tblGrid>
      <w:tr w:rsidR="00662D09" w:rsidRPr="00876136" w14:paraId="51BCA5A5" w14:textId="77777777" w:rsidTr="00302E5A">
        <w:trPr>
          <w:tblHeader/>
          <w:ins w:id="245" w:author="Ferhat Erata" w:date="2015-02-24T15:49:00Z"/>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7C2D35" w14:textId="77777777" w:rsidR="00662D09" w:rsidRPr="00876136" w:rsidRDefault="00662D09" w:rsidP="00BD1855">
            <w:pPr>
              <w:rPr>
                <w:ins w:id="246" w:author="Ferhat Erata" w:date="2015-02-24T15:49:00Z"/>
                <w:b/>
              </w:rPr>
            </w:pPr>
            <w:ins w:id="247" w:author="Ferhat Erata" w:date="2015-02-24T15:49:00Z">
              <w:r w:rsidRPr="00876136">
                <w:rPr>
                  <w:b/>
                </w:rPr>
                <w:t>Month</w:t>
              </w:r>
            </w:ins>
          </w:p>
        </w:tc>
        <w:tc>
          <w:tcPr>
            <w:tcW w:w="309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DF06B9" w14:textId="77777777" w:rsidR="00662D09" w:rsidRPr="00876136" w:rsidRDefault="00662D09" w:rsidP="00BD1855">
            <w:pPr>
              <w:rPr>
                <w:ins w:id="248" w:author="Ferhat Erata" w:date="2015-02-24T15:49:00Z"/>
                <w:b/>
              </w:rPr>
            </w:pPr>
            <w:ins w:id="249" w:author="Ferhat Erata" w:date="2015-02-24T15:49:00Z">
              <w:r w:rsidRPr="00876136">
                <w:rPr>
                  <w:b/>
                </w:rPr>
                <w:t>Deliverable</w:t>
              </w:r>
            </w:ins>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611B116" w14:textId="77777777" w:rsidR="00662D09" w:rsidRPr="00876136" w:rsidRDefault="00662D09" w:rsidP="00BD1855">
            <w:pPr>
              <w:rPr>
                <w:ins w:id="250" w:author="Ferhat Erata" w:date="2015-02-24T15:49:00Z"/>
                <w:b/>
              </w:rPr>
            </w:pPr>
            <w:ins w:id="251" w:author="Ferhat Erata" w:date="2015-02-24T15:49:00Z">
              <w:r w:rsidRPr="00876136">
                <w:rPr>
                  <w:b/>
                </w:rPr>
                <w:t>Type</w:t>
              </w:r>
            </w:ins>
          </w:p>
        </w:tc>
        <w:tc>
          <w:tcPr>
            <w:tcW w:w="32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C37693" w14:textId="77777777" w:rsidR="00662D09" w:rsidRPr="00876136" w:rsidRDefault="00662D09" w:rsidP="00BD1855">
            <w:pPr>
              <w:rPr>
                <w:ins w:id="252" w:author="Ferhat Erata" w:date="2015-02-24T15:49:00Z"/>
                <w:b/>
              </w:rPr>
            </w:pPr>
            <w:ins w:id="253" w:author="Ferhat Erata" w:date="2015-02-24T15:49:00Z">
              <w:r w:rsidRPr="00876136">
                <w:rPr>
                  <w:b/>
                </w:rPr>
                <w:t>Access</w:t>
              </w:r>
            </w:ins>
          </w:p>
        </w:tc>
        <w:tc>
          <w:tcPr>
            <w:tcW w:w="76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8E097" w14:textId="531D2844" w:rsidR="00662D09" w:rsidRPr="00876136" w:rsidRDefault="0070747A" w:rsidP="0070747A">
            <w:pPr>
              <w:rPr>
                <w:ins w:id="254" w:author="Ferhat Erata" w:date="2015-02-24T15:49:00Z"/>
                <w:b/>
              </w:rPr>
            </w:pPr>
            <w:ins w:id="255" w:author="Ferhat Erata" w:date="2015-02-24T15:49:00Z">
              <w:r>
                <w:rPr>
                  <w:b/>
                </w:rPr>
                <w:t>Leader</w:t>
              </w:r>
            </w:ins>
          </w:p>
        </w:tc>
      </w:tr>
      <w:tr w:rsidR="00662D09" w:rsidRPr="00876136" w14:paraId="2A0E7625" w14:textId="77777777" w:rsidTr="00302E5A">
        <w:trPr>
          <w:ins w:id="256" w:author="Ferhat Erata" w:date="2015-02-24T15:49:00Z"/>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2B8BE6" w14:textId="47DA66B6" w:rsidR="00662D09" w:rsidRPr="00876136" w:rsidRDefault="00662D09" w:rsidP="00BD1855">
            <w:pPr>
              <w:rPr>
                <w:ins w:id="257" w:author="Ferhat Erata" w:date="2015-02-24T15:49:00Z"/>
                <w:color w:val="333333"/>
              </w:rPr>
            </w:pPr>
            <w:ins w:id="258" w:author="Ferhat Erata" w:date="2015-02-24T15:49:00Z">
              <w:r>
                <w:rPr>
                  <w:color w:val="333333"/>
                </w:rPr>
                <w:t>[M10 -&gt; M1</w:t>
              </w:r>
            </w:ins>
            <w:ins w:id="259" w:author="Ferhat Erata" w:date="2015-02-24T15:52:00Z">
              <w:r>
                <w:rPr>
                  <w:color w:val="333333"/>
                </w:rPr>
                <w:t>8</w:t>
              </w:r>
            </w:ins>
            <w:ins w:id="260" w:author="Ferhat Erata" w:date="2015-02-24T15:49:00Z">
              <w:r w:rsidRPr="00876136">
                <w:rPr>
                  <w:color w:val="333333"/>
                </w:rPr>
                <w:t>]</w:t>
              </w:r>
            </w:ins>
          </w:p>
        </w:tc>
        <w:tc>
          <w:tcPr>
            <w:tcW w:w="309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A2D20B" w14:textId="72BC86CB" w:rsidR="00662D09" w:rsidRPr="00876136" w:rsidRDefault="00662D09" w:rsidP="00BD1855">
            <w:pPr>
              <w:rPr>
                <w:ins w:id="261" w:author="Ferhat Erata" w:date="2015-02-24T15:49:00Z"/>
                <w:color w:val="333333"/>
              </w:rPr>
            </w:pPr>
            <w:commentRangeStart w:id="262"/>
            <w:ins w:id="263" w:author="Ferhat Erata" w:date="2015-02-24T15:49:00Z">
              <w:r w:rsidRPr="00876136">
                <w:rPr>
                  <w:color w:val="333333"/>
                </w:rPr>
                <w:t>D</w:t>
              </w:r>
            </w:ins>
            <w:ins w:id="264" w:author="Ferhat Erata" w:date="2015-02-27T18:51:00Z">
              <w:r w:rsidR="00FC650A">
                <w:rPr>
                  <w:color w:val="333333"/>
                </w:rPr>
                <w:t>6.7</w:t>
              </w:r>
            </w:ins>
            <w:ins w:id="265" w:author="Ferhat Erata" w:date="2015-02-24T15:49:00Z">
              <w:r w:rsidRPr="00876136">
                <w:rPr>
                  <w:color w:val="333333"/>
                </w:rPr>
                <w:t>.</w:t>
              </w:r>
            </w:ins>
            <w:commentRangeEnd w:id="262"/>
            <w:ins w:id="266" w:author="Ferhat Erata" w:date="2015-02-27T18:51:00Z">
              <w:r w:rsidR="00FC650A">
                <w:rPr>
                  <w:color w:val="333333"/>
                </w:rPr>
                <w:t>2</w:t>
              </w:r>
            </w:ins>
            <w:ins w:id="267" w:author="Ferhat Erata" w:date="2015-02-24T15:49:00Z">
              <w:r>
                <w:rPr>
                  <w:rStyle w:val="CommentReference"/>
                </w:rPr>
                <w:commentReference w:id="262"/>
              </w:r>
              <w:r w:rsidRPr="00876136">
                <w:rPr>
                  <w:color w:val="333333"/>
                </w:rPr>
                <w:t xml:space="preserve">-1 Software: </w:t>
              </w:r>
            </w:ins>
            <w:ins w:id="268" w:author="Ferhat Erata" w:date="2015-02-27T18:57:00Z">
              <w:r w:rsidR="00116C61">
                <w:rPr>
                  <w:color w:val="333333"/>
                </w:rPr>
                <w:t xml:space="preserve">WP2 </w:t>
              </w:r>
            </w:ins>
            <w:ins w:id="269" w:author="Ferhat Erata" w:date="2015-02-24T15:49:00Z">
              <w:r w:rsidRPr="00876136">
                <w:rPr>
                  <w:color w:val="333333"/>
                </w:rPr>
                <w:t>Integration in ModelWriter and Report: Software Documentation (release 1)</w:t>
              </w:r>
            </w:ins>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60C184" w14:textId="77777777" w:rsidR="00662D09" w:rsidRPr="00876136" w:rsidRDefault="00662D09" w:rsidP="00BD1855">
            <w:pPr>
              <w:rPr>
                <w:ins w:id="270" w:author="Ferhat Erata" w:date="2015-02-24T15:49:00Z"/>
                <w:color w:val="333333"/>
              </w:rPr>
            </w:pPr>
            <w:ins w:id="271" w:author="Ferhat Erata" w:date="2015-02-24T15:49:00Z">
              <w:r w:rsidRPr="00876136">
                <w:rPr>
                  <w:color w:val="333333"/>
                </w:rPr>
                <w:t>SW</w:t>
              </w:r>
            </w:ins>
          </w:p>
        </w:tc>
        <w:tc>
          <w:tcPr>
            <w:tcW w:w="32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ECD6C4" w14:textId="77777777" w:rsidR="00662D09" w:rsidRPr="00876136" w:rsidRDefault="00662D09" w:rsidP="00BD1855">
            <w:pPr>
              <w:rPr>
                <w:ins w:id="272" w:author="Ferhat Erata" w:date="2015-02-24T15:49:00Z"/>
                <w:color w:val="333333"/>
              </w:rPr>
            </w:pPr>
            <w:ins w:id="273" w:author="Ferhat Erata" w:date="2015-02-24T15:49:00Z">
              <w:r w:rsidRPr="00876136">
                <w:rPr>
                  <w:color w:val="333333"/>
                </w:rPr>
                <w:t>Public</w:t>
              </w:r>
            </w:ins>
          </w:p>
        </w:tc>
        <w:tc>
          <w:tcPr>
            <w:tcW w:w="76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F81A1C" w14:textId="77777777" w:rsidR="00662D09" w:rsidRPr="00876136" w:rsidRDefault="00662D09" w:rsidP="00BD1855">
            <w:pPr>
              <w:rPr>
                <w:ins w:id="274" w:author="Ferhat Erata" w:date="2015-02-24T15:49:00Z"/>
                <w:color w:val="333333"/>
              </w:rPr>
            </w:pPr>
            <w:ins w:id="275" w:author="Ferhat Erata" w:date="2015-02-24T15:49:00Z">
              <w:r w:rsidRPr="00876136">
                <w:rPr>
                  <w:color w:val="333333"/>
                </w:rPr>
                <w:t>SA -&gt; OBEO</w:t>
              </w:r>
            </w:ins>
          </w:p>
        </w:tc>
      </w:tr>
      <w:tr w:rsidR="00662D09" w:rsidRPr="00876136" w14:paraId="6DABF651" w14:textId="77777777" w:rsidTr="00302E5A">
        <w:trPr>
          <w:ins w:id="276" w:author="Ferhat Erata" w:date="2015-02-24T15:49:00Z"/>
        </w:trPr>
        <w:tc>
          <w:tcPr>
            <w:tcW w:w="55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D73858" w14:textId="18FBA86F" w:rsidR="00662D09" w:rsidRPr="00876136" w:rsidRDefault="00662D09" w:rsidP="00BD1855">
            <w:pPr>
              <w:rPr>
                <w:ins w:id="277" w:author="Ferhat Erata" w:date="2015-02-24T15:49:00Z"/>
                <w:color w:val="333333"/>
              </w:rPr>
            </w:pPr>
            <w:ins w:id="278" w:author="Ferhat Erata" w:date="2015-02-24T15:49:00Z">
              <w:r>
                <w:rPr>
                  <w:color w:val="333333"/>
                </w:rPr>
                <w:t>[M22 -&gt; M2</w:t>
              </w:r>
            </w:ins>
            <w:ins w:id="279" w:author="Ferhat Erata" w:date="2015-02-24T15:52:00Z">
              <w:r>
                <w:rPr>
                  <w:color w:val="333333"/>
                </w:rPr>
                <w:t>6</w:t>
              </w:r>
            </w:ins>
            <w:ins w:id="280" w:author="Ferhat Erata" w:date="2015-02-24T15:49:00Z">
              <w:r w:rsidRPr="00876136">
                <w:rPr>
                  <w:color w:val="333333"/>
                </w:rPr>
                <w:t>]</w:t>
              </w:r>
            </w:ins>
          </w:p>
        </w:tc>
        <w:tc>
          <w:tcPr>
            <w:tcW w:w="309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69945B5" w14:textId="1858A7FC" w:rsidR="00662D09" w:rsidRPr="00876136" w:rsidRDefault="00FC650A" w:rsidP="00BD1855">
            <w:pPr>
              <w:rPr>
                <w:ins w:id="281" w:author="Ferhat Erata" w:date="2015-02-24T15:49:00Z"/>
                <w:color w:val="333333"/>
              </w:rPr>
            </w:pPr>
            <w:ins w:id="282" w:author="Ferhat Erata" w:date="2015-02-24T15:49:00Z">
              <w:r>
                <w:rPr>
                  <w:color w:val="333333"/>
                </w:rPr>
                <w:t>D</w:t>
              </w:r>
            </w:ins>
            <w:ins w:id="283" w:author="Ferhat Erata" w:date="2015-02-27T18:51:00Z">
              <w:r>
                <w:rPr>
                  <w:color w:val="333333"/>
                </w:rPr>
                <w:t>6</w:t>
              </w:r>
            </w:ins>
            <w:ins w:id="284" w:author="Ferhat Erata" w:date="2015-02-24T15:49:00Z">
              <w:r>
                <w:rPr>
                  <w:color w:val="333333"/>
                </w:rPr>
                <w:t>.</w:t>
              </w:r>
            </w:ins>
            <w:ins w:id="285" w:author="Ferhat Erata" w:date="2015-02-27T18:51:00Z">
              <w:r>
                <w:rPr>
                  <w:color w:val="333333"/>
                </w:rPr>
                <w:t>7</w:t>
              </w:r>
            </w:ins>
            <w:ins w:id="286" w:author="Ferhat Erata" w:date="2015-02-24T15:49:00Z">
              <w:r w:rsidR="00662D09" w:rsidRPr="00876136">
                <w:rPr>
                  <w:color w:val="333333"/>
                </w:rPr>
                <w:t>.</w:t>
              </w:r>
            </w:ins>
            <w:ins w:id="287" w:author="Ferhat Erata" w:date="2015-02-27T18:51:00Z">
              <w:r>
                <w:rPr>
                  <w:color w:val="333333"/>
                </w:rPr>
                <w:t>2</w:t>
              </w:r>
            </w:ins>
            <w:ins w:id="288" w:author="Ferhat Erata" w:date="2015-02-24T15:49:00Z">
              <w:r>
                <w:rPr>
                  <w:color w:val="333333"/>
                </w:rPr>
                <w:t>-</w:t>
              </w:r>
            </w:ins>
            <w:ins w:id="289" w:author="Ferhat Erata" w:date="2015-02-27T18:51:00Z">
              <w:r>
                <w:rPr>
                  <w:color w:val="333333"/>
                </w:rPr>
                <w:t>2</w:t>
              </w:r>
            </w:ins>
            <w:ins w:id="290" w:author="Ferhat Erata" w:date="2015-02-24T15:49:00Z">
              <w:r w:rsidR="00662D09" w:rsidRPr="00876136">
                <w:rPr>
                  <w:color w:val="333333"/>
                </w:rPr>
                <w:t xml:space="preserve"> Software: </w:t>
              </w:r>
            </w:ins>
            <w:ins w:id="291" w:author="Ferhat Erata" w:date="2015-02-27T18:57:00Z">
              <w:r w:rsidR="00116C61">
                <w:rPr>
                  <w:color w:val="333333"/>
                </w:rPr>
                <w:t xml:space="preserve">WP2 </w:t>
              </w:r>
            </w:ins>
            <w:ins w:id="292" w:author="Ferhat Erata" w:date="2015-02-24T15:49:00Z">
              <w:r w:rsidR="00662D09" w:rsidRPr="00876136">
                <w:rPr>
                  <w:color w:val="333333"/>
                </w:rPr>
                <w:t>Integration in ModelWriter and Report: Software Documentation (release 2)</w:t>
              </w:r>
            </w:ins>
          </w:p>
        </w:tc>
        <w:tc>
          <w:tcPr>
            <w:tcW w:w="27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14245F" w14:textId="77777777" w:rsidR="00662D09" w:rsidRPr="00876136" w:rsidRDefault="00662D09" w:rsidP="00BD1855">
            <w:pPr>
              <w:rPr>
                <w:ins w:id="293" w:author="Ferhat Erata" w:date="2015-02-24T15:49:00Z"/>
                <w:color w:val="333333"/>
              </w:rPr>
            </w:pPr>
            <w:ins w:id="294" w:author="Ferhat Erata" w:date="2015-02-24T15:49:00Z">
              <w:r w:rsidRPr="00876136">
                <w:rPr>
                  <w:color w:val="333333"/>
                </w:rPr>
                <w:t>SW</w:t>
              </w:r>
            </w:ins>
          </w:p>
        </w:tc>
        <w:tc>
          <w:tcPr>
            <w:tcW w:w="323"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CC40E68" w14:textId="77777777" w:rsidR="00662D09" w:rsidRPr="00876136" w:rsidRDefault="00662D09" w:rsidP="00BD1855">
            <w:pPr>
              <w:rPr>
                <w:ins w:id="295" w:author="Ferhat Erata" w:date="2015-02-24T15:49:00Z"/>
                <w:color w:val="333333"/>
              </w:rPr>
            </w:pPr>
            <w:ins w:id="296" w:author="Ferhat Erata" w:date="2015-02-24T15:49:00Z">
              <w:r w:rsidRPr="00876136">
                <w:rPr>
                  <w:color w:val="333333"/>
                </w:rPr>
                <w:t>Public</w:t>
              </w:r>
            </w:ins>
          </w:p>
        </w:tc>
        <w:tc>
          <w:tcPr>
            <w:tcW w:w="76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869609C" w14:textId="627581EA" w:rsidR="00662D09" w:rsidRPr="00876136" w:rsidRDefault="00662D09" w:rsidP="00BD1855">
            <w:pPr>
              <w:rPr>
                <w:ins w:id="297" w:author="Ferhat Erata" w:date="2015-02-24T15:49:00Z"/>
                <w:color w:val="333333"/>
              </w:rPr>
            </w:pPr>
            <w:ins w:id="298" w:author="Ferhat Erata" w:date="2015-02-24T15:49:00Z">
              <w:r w:rsidRPr="00876136">
                <w:rPr>
                  <w:color w:val="333333"/>
                </w:rPr>
                <w:t>SA -&gt; OBEO</w:t>
              </w:r>
            </w:ins>
            <w:ins w:id="299" w:author="Ferhat Erata" w:date="2015-02-27T18:55:00Z">
              <w:r w:rsidR="0095602A">
                <w:rPr>
                  <w:color w:val="333333"/>
                </w:rPr>
                <w:t xml:space="preserve"> [SOGETI</w:t>
              </w:r>
            </w:ins>
            <w:ins w:id="300" w:author="Ferhat Erata" w:date="2015-02-27T18:56:00Z">
              <w:r w:rsidR="00ED1B59">
                <w:rPr>
                  <w:color w:val="333333"/>
                </w:rPr>
                <w:t>]</w:t>
              </w:r>
            </w:ins>
          </w:p>
        </w:tc>
      </w:tr>
      <w:tr w:rsidR="00662D09" w:rsidRPr="00876136" w14:paraId="3301AC02" w14:textId="77777777" w:rsidTr="00302E5A">
        <w:trPr>
          <w:ins w:id="301" w:author="Ferhat Erata" w:date="2015-02-24T15:49:00Z"/>
        </w:trPr>
        <w:tc>
          <w:tcPr>
            <w:tcW w:w="55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1583B9" w14:textId="006860BC" w:rsidR="00662D09" w:rsidRPr="00876136" w:rsidRDefault="00662D09" w:rsidP="00BD1855">
            <w:pPr>
              <w:rPr>
                <w:ins w:id="302" w:author="Ferhat Erata" w:date="2015-02-24T15:49:00Z"/>
                <w:color w:val="333333"/>
              </w:rPr>
            </w:pPr>
            <w:ins w:id="303" w:author="Ferhat Erata" w:date="2015-02-24T15:49:00Z">
              <w:r>
                <w:rPr>
                  <w:color w:val="333333"/>
                </w:rPr>
                <w:t>[M30 -&gt; M3</w:t>
              </w:r>
            </w:ins>
            <w:ins w:id="304" w:author="Ferhat Erata" w:date="2015-02-24T15:53:00Z">
              <w:r>
                <w:rPr>
                  <w:color w:val="333333"/>
                </w:rPr>
                <w:t>1</w:t>
              </w:r>
            </w:ins>
            <w:ins w:id="305" w:author="Ferhat Erata" w:date="2015-02-24T15:49:00Z">
              <w:r w:rsidRPr="00876136">
                <w:rPr>
                  <w:color w:val="333333"/>
                </w:rPr>
                <w:t>]</w:t>
              </w:r>
            </w:ins>
          </w:p>
        </w:tc>
        <w:tc>
          <w:tcPr>
            <w:tcW w:w="309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6B4B9D" w14:textId="7EBC1356" w:rsidR="00662D09" w:rsidRPr="00876136" w:rsidRDefault="00FC650A" w:rsidP="00BD1855">
            <w:pPr>
              <w:rPr>
                <w:ins w:id="306" w:author="Ferhat Erata" w:date="2015-02-24T15:49:00Z"/>
                <w:color w:val="333333"/>
              </w:rPr>
            </w:pPr>
            <w:ins w:id="307" w:author="Ferhat Erata" w:date="2015-02-24T15:49:00Z">
              <w:r>
                <w:rPr>
                  <w:color w:val="333333"/>
                </w:rPr>
                <w:t>D</w:t>
              </w:r>
            </w:ins>
            <w:ins w:id="308" w:author="Ferhat Erata" w:date="2015-02-27T18:51:00Z">
              <w:r>
                <w:rPr>
                  <w:color w:val="333333"/>
                </w:rPr>
                <w:t>6</w:t>
              </w:r>
            </w:ins>
            <w:ins w:id="309" w:author="Ferhat Erata" w:date="2015-02-24T15:49:00Z">
              <w:r>
                <w:rPr>
                  <w:color w:val="333333"/>
                </w:rPr>
                <w:t>.</w:t>
              </w:r>
            </w:ins>
            <w:ins w:id="310" w:author="Ferhat Erata" w:date="2015-02-27T18:51:00Z">
              <w:r>
                <w:rPr>
                  <w:color w:val="333333"/>
                </w:rPr>
                <w:t>7</w:t>
              </w:r>
            </w:ins>
            <w:ins w:id="311" w:author="Ferhat Erata" w:date="2015-02-24T15:49:00Z">
              <w:r w:rsidR="00662D09" w:rsidRPr="00876136">
                <w:rPr>
                  <w:color w:val="333333"/>
                </w:rPr>
                <w:t>.</w:t>
              </w:r>
            </w:ins>
            <w:ins w:id="312" w:author="Ferhat Erata" w:date="2015-02-27T18:51:00Z">
              <w:r>
                <w:rPr>
                  <w:color w:val="333333"/>
                </w:rPr>
                <w:t>2</w:t>
              </w:r>
            </w:ins>
            <w:ins w:id="313" w:author="Ferhat Erata" w:date="2015-02-24T15:49:00Z">
              <w:r>
                <w:rPr>
                  <w:color w:val="333333"/>
                </w:rPr>
                <w:t>-</w:t>
              </w:r>
            </w:ins>
            <w:ins w:id="314" w:author="Ferhat Erata" w:date="2015-02-27T18:51:00Z">
              <w:r>
                <w:rPr>
                  <w:color w:val="333333"/>
                </w:rPr>
                <w:t>3</w:t>
              </w:r>
            </w:ins>
            <w:ins w:id="315" w:author="Ferhat Erata" w:date="2015-02-24T15:49:00Z">
              <w:r w:rsidR="00662D09" w:rsidRPr="00876136">
                <w:rPr>
                  <w:color w:val="333333"/>
                </w:rPr>
                <w:t xml:space="preserve"> Software: </w:t>
              </w:r>
            </w:ins>
            <w:ins w:id="316" w:author="Ferhat Erata" w:date="2015-02-27T18:57:00Z">
              <w:r w:rsidR="00116C61">
                <w:rPr>
                  <w:color w:val="333333"/>
                </w:rPr>
                <w:t xml:space="preserve">WP2 </w:t>
              </w:r>
            </w:ins>
            <w:ins w:id="317" w:author="Ferhat Erata" w:date="2015-02-24T15:49:00Z">
              <w:r w:rsidR="00662D09" w:rsidRPr="00876136">
                <w:rPr>
                  <w:color w:val="333333"/>
                </w:rPr>
                <w:t>Integration in ModelWriter and Report: Software Documentation (release 3)</w:t>
              </w:r>
            </w:ins>
          </w:p>
        </w:tc>
        <w:tc>
          <w:tcPr>
            <w:tcW w:w="27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40A62B" w14:textId="77777777" w:rsidR="00662D09" w:rsidRPr="00876136" w:rsidRDefault="00662D09" w:rsidP="00BD1855">
            <w:pPr>
              <w:rPr>
                <w:ins w:id="318" w:author="Ferhat Erata" w:date="2015-02-24T15:49:00Z"/>
                <w:color w:val="333333"/>
              </w:rPr>
            </w:pPr>
            <w:ins w:id="319" w:author="Ferhat Erata" w:date="2015-02-24T15:49:00Z">
              <w:r w:rsidRPr="00876136">
                <w:rPr>
                  <w:color w:val="333333"/>
                </w:rPr>
                <w:t>SW</w:t>
              </w:r>
            </w:ins>
          </w:p>
        </w:tc>
        <w:tc>
          <w:tcPr>
            <w:tcW w:w="323"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339B2F" w14:textId="77777777" w:rsidR="00662D09" w:rsidRPr="00876136" w:rsidRDefault="00662D09" w:rsidP="00BD1855">
            <w:pPr>
              <w:rPr>
                <w:ins w:id="320" w:author="Ferhat Erata" w:date="2015-02-24T15:49:00Z"/>
                <w:color w:val="333333"/>
              </w:rPr>
            </w:pPr>
            <w:ins w:id="321" w:author="Ferhat Erata" w:date="2015-02-24T15:49:00Z">
              <w:r w:rsidRPr="00876136">
                <w:rPr>
                  <w:color w:val="333333"/>
                </w:rPr>
                <w:t>Public</w:t>
              </w:r>
            </w:ins>
          </w:p>
        </w:tc>
        <w:tc>
          <w:tcPr>
            <w:tcW w:w="76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D53290" w14:textId="79C846C2" w:rsidR="00662D09" w:rsidRPr="00876136" w:rsidRDefault="00662D09" w:rsidP="00BD1855">
            <w:pPr>
              <w:rPr>
                <w:ins w:id="322" w:author="Ferhat Erata" w:date="2015-02-24T15:49:00Z"/>
                <w:color w:val="333333"/>
              </w:rPr>
            </w:pPr>
            <w:ins w:id="323" w:author="Ferhat Erata" w:date="2015-02-24T15:49:00Z">
              <w:r w:rsidRPr="00876136">
                <w:rPr>
                  <w:color w:val="333333"/>
                </w:rPr>
                <w:t>SA -&gt; OBEO</w:t>
              </w:r>
            </w:ins>
            <w:ins w:id="324" w:author="Ferhat Erata" w:date="2015-02-27T18:56:00Z">
              <w:r w:rsidR="0095602A">
                <w:rPr>
                  <w:color w:val="333333"/>
                </w:rPr>
                <w:t xml:space="preserve"> [SOGETI]</w:t>
              </w:r>
            </w:ins>
          </w:p>
        </w:tc>
      </w:tr>
    </w:tbl>
    <w:p w14:paraId="3509E2B7" w14:textId="1AD96D95" w:rsidR="00662D09" w:rsidRDefault="00662D09" w:rsidP="00302E5A">
      <w:pPr>
        <w:rPr>
          <w:ins w:id="325" w:author="Ferhat Erata" w:date="2015-02-24T15:49:00Z"/>
        </w:rPr>
      </w:pPr>
    </w:p>
    <w:p w14:paraId="4D948FD8" w14:textId="36638E2F" w:rsidR="00806FC4" w:rsidRPr="00876136" w:rsidRDefault="00806FC4" w:rsidP="00D95FBE">
      <w:pPr>
        <w:pStyle w:val="Heading3"/>
      </w:pPr>
      <w:bookmarkStart w:id="326" w:name="_Toc412832626"/>
      <w:commentRangeStart w:id="327"/>
      <w:r w:rsidRPr="00876136">
        <w:t xml:space="preserve">T6.8 </w:t>
      </w:r>
      <w:commentRangeEnd w:id="327"/>
      <w:r w:rsidR="00912019">
        <w:rPr>
          <w:rStyle w:val="CommentReference"/>
          <w:rFonts w:eastAsiaTheme="minorHAnsi" w:cstheme="minorBidi"/>
          <w:b w:val="0"/>
          <w:bCs w:val="0"/>
          <w:color w:val="auto"/>
        </w:rPr>
        <w:commentReference w:id="327"/>
      </w:r>
      <w:r w:rsidRPr="00876136">
        <w:t>- Cyclic Evaluation of Analysis Performance [</w:t>
      </w:r>
      <w:ins w:id="328" w:author="Ferhat Erata" w:date="2015-02-27T18:52:00Z">
        <w:r w:rsidR="00B11ED6">
          <w:t>SOGETI</w:t>
        </w:r>
      </w:ins>
      <w:r w:rsidRPr="00876136">
        <w:t xml:space="preserve"> + OBEO + LORIA + UNIT + </w:t>
      </w:r>
      <w:ins w:id="329" w:author="Ferhat Erata" w:date="2015-02-27T18:52:00Z">
        <w:r w:rsidR="00B11ED6">
          <w:t>KOCSISTEM</w:t>
        </w:r>
        <w:r w:rsidR="00B11ED6" w:rsidRPr="00876136">
          <w:t xml:space="preserve"> </w:t>
        </w:r>
      </w:ins>
      <w:r w:rsidRPr="00876136">
        <w:t>+ ALL]</w:t>
      </w:r>
      <w:bookmarkEnd w:id="326"/>
    </w:p>
    <w:tbl>
      <w:tblPr>
        <w:tblW w:w="5000" w:type="pct"/>
        <w:tblCellMar>
          <w:top w:w="15" w:type="dxa"/>
          <w:left w:w="15" w:type="dxa"/>
          <w:bottom w:w="15" w:type="dxa"/>
          <w:right w:w="15" w:type="dxa"/>
        </w:tblCellMar>
        <w:tblLook w:val="04A0" w:firstRow="1" w:lastRow="0" w:firstColumn="1" w:lastColumn="0" w:noHBand="0" w:noVBand="1"/>
      </w:tblPr>
      <w:tblGrid>
        <w:gridCol w:w="1882"/>
        <w:gridCol w:w="7833"/>
        <w:gridCol w:w="1258"/>
        <w:gridCol w:w="1529"/>
        <w:gridCol w:w="2880"/>
      </w:tblGrid>
      <w:tr w:rsidR="00806FC4" w:rsidRPr="00876136" w14:paraId="7DA47EF9" w14:textId="77777777" w:rsidTr="00302E5A">
        <w:trPr>
          <w:tblHeader/>
        </w:trPr>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5F3DD0" w14:textId="77777777" w:rsidR="00806FC4" w:rsidRPr="00876136" w:rsidRDefault="00806FC4" w:rsidP="00C74315">
            <w:pPr>
              <w:rPr>
                <w:b/>
              </w:rPr>
            </w:pPr>
            <w:r w:rsidRPr="00876136">
              <w:rPr>
                <w:b/>
              </w:rPr>
              <w:t>Month</w:t>
            </w:r>
          </w:p>
        </w:tc>
        <w:tc>
          <w:tcPr>
            <w:tcW w:w="254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BD3476D" w14:textId="77777777" w:rsidR="00806FC4" w:rsidRPr="00876136" w:rsidRDefault="00806FC4" w:rsidP="00C74315">
            <w:pPr>
              <w:rPr>
                <w:b/>
              </w:rPr>
            </w:pPr>
            <w:r w:rsidRPr="00876136">
              <w:rPr>
                <w:b/>
              </w:rPr>
              <w:t>Deliverable</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680BE4" w14:textId="77777777" w:rsidR="00806FC4" w:rsidRPr="00876136" w:rsidRDefault="00806FC4" w:rsidP="00C74315">
            <w:pPr>
              <w:rPr>
                <w:b/>
              </w:rPr>
            </w:pPr>
            <w:r w:rsidRPr="00876136">
              <w:rPr>
                <w:b/>
              </w:rPr>
              <w:t>Type</w:t>
            </w:r>
          </w:p>
        </w:tc>
        <w:tc>
          <w:tcPr>
            <w:tcW w:w="4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9D2E39" w14:textId="77777777" w:rsidR="00806FC4" w:rsidRPr="00876136" w:rsidRDefault="00806FC4" w:rsidP="00C74315">
            <w:pPr>
              <w:rPr>
                <w:b/>
              </w:rPr>
            </w:pPr>
            <w:r w:rsidRPr="00876136">
              <w:rPr>
                <w:b/>
              </w:rPr>
              <w:t>Access</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E033F6A" w14:textId="77777777" w:rsidR="00806FC4" w:rsidRPr="00876136" w:rsidRDefault="00806FC4" w:rsidP="00C74315">
            <w:pPr>
              <w:rPr>
                <w:b/>
              </w:rPr>
            </w:pPr>
            <w:r w:rsidRPr="00876136">
              <w:rPr>
                <w:b/>
              </w:rPr>
              <w:t>Leader</w:t>
            </w:r>
          </w:p>
        </w:tc>
      </w:tr>
      <w:tr w:rsidR="00806FC4" w:rsidRPr="00876136" w14:paraId="41D953F3"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A822E0" w14:textId="5DDEA2EA" w:rsidR="00806FC4" w:rsidRPr="00876136" w:rsidRDefault="00806FC4" w:rsidP="00C74315">
            <w:r w:rsidRPr="00876136">
              <w:t>[M12]</w:t>
            </w:r>
            <w:ins w:id="330" w:author="Ferhat Erata" w:date="2015-02-24T17:22:00Z">
              <w:r w:rsidR="007A5626">
                <w:t xml:space="preserve"> -&gt; [M14]</w:t>
              </w:r>
            </w:ins>
          </w:p>
        </w:tc>
        <w:tc>
          <w:tcPr>
            <w:tcW w:w="254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4EAE24" w14:textId="77777777" w:rsidR="00806FC4" w:rsidRPr="00876136" w:rsidRDefault="00806FC4" w:rsidP="00C74315">
            <w:r w:rsidRPr="00876136">
              <w:t>D6.8.1-1 Report: Evaluation report (release 1) (All)</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87B487C" w14:textId="77777777" w:rsidR="00806FC4" w:rsidRPr="00876136" w:rsidRDefault="00806FC4" w:rsidP="00C74315">
            <w:r w:rsidRPr="00876136">
              <w:t>Doc.</w:t>
            </w:r>
          </w:p>
        </w:tc>
        <w:tc>
          <w:tcPr>
            <w:tcW w:w="4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9899BD"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4E8F39" w14:textId="5BB9ACE7" w:rsidR="00806FC4" w:rsidRPr="00876136" w:rsidRDefault="00806FC4" w:rsidP="0086083E">
            <w:r w:rsidRPr="00876136">
              <w:t>SA -&gt;</w:t>
            </w:r>
            <w:ins w:id="331" w:author="Ferhat Erata" w:date="2015-02-27T18:52:00Z">
              <w:r w:rsidR="0086083E">
                <w:t xml:space="preserve"> KOCSISTEM</w:t>
              </w:r>
            </w:ins>
            <w:ins w:id="332" w:author="Ferhat Erata" w:date="2015-02-24T14:37:00Z">
              <w:r w:rsidR="005C1322">
                <w:t xml:space="preserve"> [</w:t>
              </w:r>
            </w:ins>
            <w:ins w:id="333" w:author="Ferhat Erata" w:date="2015-02-27T18:52:00Z">
              <w:r w:rsidR="0086083E">
                <w:t>SOGETI</w:t>
              </w:r>
            </w:ins>
            <w:ins w:id="334" w:author="Ferhat Erata" w:date="2015-02-24T14:37:00Z">
              <w:r w:rsidR="005C1322">
                <w:t>]</w:t>
              </w:r>
            </w:ins>
          </w:p>
        </w:tc>
      </w:tr>
      <w:tr w:rsidR="00806FC4" w:rsidRPr="00876136" w14:paraId="29064DA8"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766DBD" w14:textId="77777777" w:rsidR="00806FC4" w:rsidRPr="00876136" w:rsidRDefault="00806FC4" w:rsidP="00C74315">
            <w:r w:rsidRPr="00876136">
              <w:t>[M24]</w:t>
            </w:r>
          </w:p>
        </w:tc>
        <w:tc>
          <w:tcPr>
            <w:tcW w:w="254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F5CCB0B" w14:textId="77777777" w:rsidR="00806FC4" w:rsidRPr="00876136" w:rsidRDefault="00806FC4" w:rsidP="00C74315">
            <w:r w:rsidRPr="00876136">
              <w:t>D6.8.1-2 Report: Evaluation report (release 2) (All)</w:t>
            </w:r>
          </w:p>
        </w:tc>
        <w:tc>
          <w:tcPr>
            <w:tcW w:w="40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E6479B" w14:textId="77777777" w:rsidR="00806FC4" w:rsidRPr="00876136" w:rsidRDefault="00806FC4" w:rsidP="00C74315">
            <w:r w:rsidRPr="00876136">
              <w:t>Doc.</w:t>
            </w:r>
          </w:p>
        </w:tc>
        <w:tc>
          <w:tcPr>
            <w:tcW w:w="49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E55BA48"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D8461A" w14:textId="330CB6C5" w:rsidR="00806FC4" w:rsidRPr="00876136" w:rsidRDefault="00806FC4" w:rsidP="0086083E">
            <w:r w:rsidRPr="00876136">
              <w:t xml:space="preserve">SA -&gt; </w:t>
            </w:r>
            <w:ins w:id="335" w:author="Ferhat Erata" w:date="2015-02-27T18:52:00Z">
              <w:r w:rsidR="0086083E">
                <w:t>KOCSISTEM [SOGETI]</w:t>
              </w:r>
            </w:ins>
          </w:p>
        </w:tc>
      </w:tr>
      <w:tr w:rsidR="00806FC4" w:rsidRPr="00876136" w14:paraId="1B765761" w14:textId="77777777" w:rsidTr="00302E5A">
        <w:tc>
          <w:tcPr>
            <w:tcW w:w="61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DDE352" w14:textId="77777777" w:rsidR="00806FC4" w:rsidRPr="00876136" w:rsidRDefault="00806FC4" w:rsidP="00C74315">
            <w:r w:rsidRPr="00876136">
              <w:t>[M36]</w:t>
            </w:r>
          </w:p>
        </w:tc>
        <w:tc>
          <w:tcPr>
            <w:tcW w:w="254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66B0F4" w14:textId="77777777" w:rsidR="00806FC4" w:rsidRPr="00876136" w:rsidRDefault="00806FC4" w:rsidP="00C74315">
            <w:r w:rsidRPr="00876136">
              <w:t>D6.8.1-3 Report: Evaluation report (release 3) (All)</w:t>
            </w:r>
          </w:p>
        </w:tc>
        <w:tc>
          <w:tcPr>
            <w:tcW w:w="40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9F7DB2" w14:textId="77777777" w:rsidR="00806FC4" w:rsidRPr="00876136" w:rsidRDefault="00806FC4" w:rsidP="00C74315">
            <w:r w:rsidRPr="00876136">
              <w:t>Doc.</w:t>
            </w:r>
          </w:p>
        </w:tc>
        <w:tc>
          <w:tcPr>
            <w:tcW w:w="4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A5F592" w14:textId="77777777" w:rsidR="00806FC4" w:rsidRPr="00876136" w:rsidRDefault="00806FC4" w:rsidP="00C74315">
            <w:r w:rsidRPr="00876136">
              <w:t>Public</w:t>
            </w:r>
          </w:p>
        </w:tc>
        <w:tc>
          <w:tcPr>
            <w:tcW w:w="9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CACF0F" w14:textId="750D62C6" w:rsidR="00806FC4" w:rsidRPr="00876136" w:rsidRDefault="00806FC4" w:rsidP="00C74315">
            <w:r w:rsidRPr="00876136">
              <w:t xml:space="preserve">SA -&gt; </w:t>
            </w:r>
            <w:ins w:id="336" w:author="Ferhat Erata" w:date="2015-02-27T18:52:00Z">
              <w:r w:rsidR="0086083E">
                <w:t>KOCSISTEM [SOGETI]</w:t>
              </w:r>
            </w:ins>
          </w:p>
        </w:tc>
      </w:tr>
    </w:tbl>
    <w:p w14:paraId="0855ABD0" w14:textId="77777777" w:rsidR="00534251" w:rsidRPr="00876136" w:rsidRDefault="00534251" w:rsidP="00534251"/>
    <w:p w14:paraId="5A8F6ED7" w14:textId="77777777" w:rsidR="00534251" w:rsidRPr="00876136" w:rsidRDefault="00534251">
      <w:pPr>
        <w:spacing w:after="160"/>
        <w:rPr>
          <w:rFonts w:eastAsia="Times New Roman" w:cs="Times New Roman"/>
          <w:b/>
          <w:bCs/>
          <w:color w:val="000000"/>
        </w:rPr>
      </w:pPr>
      <w:r w:rsidRPr="00876136">
        <w:rPr>
          <w:color w:val="000000"/>
        </w:rPr>
        <w:br w:type="page"/>
      </w:r>
    </w:p>
    <w:p w14:paraId="2602F16B" w14:textId="59ACF066" w:rsidR="00806FC4" w:rsidRPr="00876136" w:rsidRDefault="00806FC4" w:rsidP="00D95FBE">
      <w:pPr>
        <w:pStyle w:val="Heading2"/>
      </w:pPr>
      <w:bookmarkStart w:id="337" w:name="_Toc412832627"/>
      <w:r w:rsidRPr="00876136">
        <w:lastRenderedPageBreak/>
        <w:t>WP7 - Dissemination and Exploitation (OBEO)</w:t>
      </w:r>
      <w:bookmarkEnd w:id="337"/>
    </w:p>
    <w:p w14:paraId="59F44CCB" w14:textId="10CD0828" w:rsidR="00806FC4" w:rsidRPr="00876136" w:rsidRDefault="00750AA0" w:rsidP="00806FC4">
      <w:pPr>
        <w:pStyle w:val="NormalWeb"/>
        <w:spacing w:before="0" w:beforeAutospacing="0" w:after="225" w:afterAutospacing="0" w:line="336" w:lineRule="atLeast"/>
        <w:rPr>
          <w:rFonts w:asciiTheme="minorHAnsi" w:hAnsiTheme="minorHAnsi"/>
          <w:color w:val="333333"/>
          <w:sz w:val="21"/>
          <w:szCs w:val="21"/>
        </w:rPr>
      </w:pPr>
      <w:ins w:id="338" w:author="Ferhat Erata" w:date="2015-02-27T20:32:00Z">
        <w:r>
          <w:rPr>
            <w:rFonts w:asciiTheme="minorHAnsi" w:hAnsiTheme="minorHAnsi"/>
            <w:noProof/>
            <w:color w:val="333333"/>
            <w:sz w:val="21"/>
            <w:szCs w:val="21"/>
          </w:rPr>
          <w:drawing>
            <wp:inline distT="0" distB="0" distL="0" distR="0" wp14:anchorId="4474E541" wp14:editId="3C4EC12E">
              <wp:extent cx="4566300" cy="2755631"/>
              <wp:effectExtent l="0" t="0" r="571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p7.png"/>
                      <pic:cNvPicPr/>
                    </pic:nvPicPr>
                    <pic:blipFill>
                      <a:blip r:embed="rId27">
                        <a:extLst>
                          <a:ext uri="{28A0092B-C50C-407E-A947-70E740481C1C}">
                            <a14:useLocalDpi xmlns:a14="http://schemas.microsoft.com/office/drawing/2010/main" val="0"/>
                          </a:ext>
                        </a:extLst>
                      </a:blip>
                      <a:stretch>
                        <a:fillRect/>
                      </a:stretch>
                    </pic:blipFill>
                    <pic:spPr>
                      <a:xfrm>
                        <a:off x="0" y="0"/>
                        <a:ext cx="4566300" cy="2755631"/>
                      </a:xfrm>
                      <a:prstGeom prst="rect">
                        <a:avLst/>
                      </a:prstGeom>
                    </pic:spPr>
                  </pic:pic>
                </a:graphicData>
              </a:graphic>
            </wp:inline>
          </w:drawing>
        </w:r>
        <w:r>
          <w:rPr>
            <w:rFonts w:asciiTheme="minorHAnsi" w:hAnsiTheme="minorHAnsi"/>
            <w:color w:val="333333"/>
            <w:sz w:val="21"/>
            <w:szCs w:val="21"/>
          </w:rPr>
          <w:t xml:space="preserve">  </w:t>
        </w:r>
        <w:r>
          <w:rPr>
            <w:rFonts w:asciiTheme="minorHAnsi" w:hAnsiTheme="minorHAnsi"/>
            <w:noProof/>
            <w:color w:val="333333"/>
            <w:sz w:val="21"/>
            <w:szCs w:val="21"/>
          </w:rPr>
          <w:drawing>
            <wp:inline distT="0" distB="0" distL="0" distR="0" wp14:anchorId="409A7B79" wp14:editId="3455CF0A">
              <wp:extent cx="4584589" cy="2755631"/>
              <wp:effectExtent l="0" t="0" r="6985"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p7be.png"/>
                      <pic:cNvPicPr/>
                    </pic:nvPicPr>
                    <pic:blipFill>
                      <a:blip r:embed="rId28">
                        <a:extLst>
                          <a:ext uri="{28A0092B-C50C-407E-A947-70E740481C1C}">
                            <a14:useLocalDpi xmlns:a14="http://schemas.microsoft.com/office/drawing/2010/main" val="0"/>
                          </a:ext>
                        </a:extLst>
                      </a:blip>
                      <a:stretch>
                        <a:fillRect/>
                      </a:stretch>
                    </pic:blipFill>
                    <pic:spPr>
                      <a:xfrm>
                        <a:off x="0" y="0"/>
                        <a:ext cx="4584589" cy="2755631"/>
                      </a:xfrm>
                      <a:prstGeom prst="rect">
                        <a:avLst/>
                      </a:prstGeom>
                    </pic:spPr>
                  </pic:pic>
                </a:graphicData>
              </a:graphic>
            </wp:inline>
          </w:drawing>
        </w:r>
      </w:ins>
    </w:p>
    <w:p w14:paraId="0C32E70F" w14:textId="3F75F4EB" w:rsidR="00806FC4" w:rsidRPr="00876136" w:rsidRDefault="00806FC4" w:rsidP="00D95FBE">
      <w:pPr>
        <w:pStyle w:val="Heading3"/>
      </w:pPr>
      <w:bookmarkStart w:id="339" w:name="_Toc412832628"/>
      <w:r w:rsidRPr="00876136">
        <w:t>T7.1 - Dissemination Plan [OBEO + UNIT + LORIA + KS + ALL]</w:t>
      </w:r>
      <w:bookmarkEnd w:id="339"/>
    </w:p>
    <w:tbl>
      <w:tblPr>
        <w:tblW w:w="5000" w:type="pct"/>
        <w:tblCellMar>
          <w:top w:w="15" w:type="dxa"/>
          <w:left w:w="15" w:type="dxa"/>
          <w:bottom w:w="15" w:type="dxa"/>
          <w:right w:w="15" w:type="dxa"/>
        </w:tblCellMar>
        <w:tblLook w:val="04A0" w:firstRow="1" w:lastRow="0" w:firstColumn="1" w:lastColumn="0" w:noHBand="0" w:noVBand="1"/>
      </w:tblPr>
      <w:tblGrid>
        <w:gridCol w:w="1523"/>
        <w:gridCol w:w="9629"/>
        <w:gridCol w:w="1080"/>
        <w:gridCol w:w="1529"/>
        <w:gridCol w:w="1621"/>
      </w:tblGrid>
      <w:tr w:rsidR="00806FC4" w:rsidRPr="00876136" w14:paraId="07EDBB2D" w14:textId="77777777" w:rsidTr="00302E5A">
        <w:trPr>
          <w:tblHeader/>
        </w:trPr>
        <w:tc>
          <w:tcPr>
            <w:tcW w:w="4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D6DFBA" w14:textId="77777777" w:rsidR="00806FC4" w:rsidRPr="00876136" w:rsidRDefault="00806FC4" w:rsidP="00C74315">
            <w:pPr>
              <w:rPr>
                <w:b/>
              </w:rPr>
            </w:pPr>
            <w:r w:rsidRPr="00876136">
              <w:rPr>
                <w:b/>
              </w:rPr>
              <w:t>Month</w:t>
            </w:r>
          </w:p>
        </w:tc>
        <w:tc>
          <w:tcPr>
            <w:tcW w:w="313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519BAB" w14:textId="77777777" w:rsidR="00806FC4" w:rsidRPr="00876136" w:rsidRDefault="00806FC4" w:rsidP="00C74315">
            <w:pPr>
              <w:rPr>
                <w:b/>
              </w:rPr>
            </w:pPr>
            <w:r w:rsidRPr="00876136">
              <w:rPr>
                <w:b/>
              </w:rPr>
              <w:t>Deliverable</w:t>
            </w:r>
          </w:p>
        </w:tc>
        <w:tc>
          <w:tcPr>
            <w:tcW w:w="35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CDB255" w14:textId="77777777" w:rsidR="00806FC4" w:rsidRPr="00876136" w:rsidRDefault="00806FC4" w:rsidP="00C74315">
            <w:pPr>
              <w:rPr>
                <w:b/>
              </w:rPr>
            </w:pPr>
            <w:r w:rsidRPr="00876136">
              <w:rPr>
                <w:b/>
              </w:rPr>
              <w:t>Type</w:t>
            </w:r>
          </w:p>
        </w:tc>
        <w:tc>
          <w:tcPr>
            <w:tcW w:w="4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3F3E1A" w14:textId="77777777" w:rsidR="00806FC4" w:rsidRPr="00876136" w:rsidRDefault="00806FC4" w:rsidP="00C74315">
            <w:pPr>
              <w:rPr>
                <w:b/>
              </w:rPr>
            </w:pPr>
            <w:r w:rsidRPr="00876136">
              <w:rPr>
                <w:b/>
              </w:rPr>
              <w:t>Access</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3E090C" w14:textId="77777777" w:rsidR="00806FC4" w:rsidRPr="00876136" w:rsidRDefault="00806FC4" w:rsidP="00C74315">
            <w:pPr>
              <w:rPr>
                <w:b/>
              </w:rPr>
            </w:pPr>
            <w:r w:rsidRPr="00876136">
              <w:rPr>
                <w:b/>
              </w:rPr>
              <w:t>Leader</w:t>
            </w:r>
          </w:p>
        </w:tc>
      </w:tr>
      <w:tr w:rsidR="00806FC4" w:rsidRPr="00876136" w14:paraId="031DFE95" w14:textId="77777777" w:rsidTr="00302E5A">
        <w:tc>
          <w:tcPr>
            <w:tcW w:w="4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325677" w14:textId="77777777" w:rsidR="00806FC4" w:rsidRPr="00876136" w:rsidRDefault="00806FC4" w:rsidP="00C74315">
            <w:r w:rsidRPr="00876136">
              <w:t>[M4 -&gt; M6]</w:t>
            </w:r>
          </w:p>
        </w:tc>
        <w:tc>
          <w:tcPr>
            <w:tcW w:w="313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42BEA35" w14:textId="77777777" w:rsidR="00806FC4" w:rsidRPr="00876136" w:rsidRDefault="00806FC4" w:rsidP="00C74315">
            <w:r w:rsidRPr="00876136">
              <w:t>D7.1.1 Dissemination Plan</w:t>
            </w:r>
          </w:p>
        </w:tc>
        <w:tc>
          <w:tcPr>
            <w:tcW w:w="35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C4AA2C" w14:textId="77777777" w:rsidR="00806FC4" w:rsidRPr="00876136" w:rsidRDefault="00806FC4" w:rsidP="00C74315">
            <w:r w:rsidRPr="00876136">
              <w:t>Doc.</w:t>
            </w:r>
          </w:p>
        </w:tc>
        <w:tc>
          <w:tcPr>
            <w:tcW w:w="4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C15FA8" w14:textId="77777777" w:rsidR="00806FC4" w:rsidRPr="00876136" w:rsidRDefault="00806FC4" w:rsidP="00C74315">
            <w:r w:rsidRPr="00876136">
              <w:t>Public</w:t>
            </w:r>
          </w:p>
        </w:tc>
        <w:tc>
          <w:tcPr>
            <w:tcW w:w="52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7F8BAB" w14:textId="77777777" w:rsidR="00806FC4" w:rsidRPr="00876136" w:rsidRDefault="00806FC4" w:rsidP="00C74315">
            <w:r w:rsidRPr="00876136">
              <w:t>OBEO</w:t>
            </w:r>
          </w:p>
        </w:tc>
      </w:tr>
    </w:tbl>
    <w:p w14:paraId="30BC5D57" w14:textId="319CA06A" w:rsidR="00806FC4" w:rsidRPr="00876136" w:rsidRDefault="00806FC4" w:rsidP="00D95FBE">
      <w:pPr>
        <w:pStyle w:val="Heading3"/>
      </w:pPr>
      <w:bookmarkStart w:id="340" w:name="_Toc412832629"/>
      <w:r w:rsidRPr="00876136">
        <w:t>T7.2 - Business Model &amp; Exploitation Plan [</w:t>
      </w:r>
      <w:commentRangeStart w:id="341"/>
      <w:r w:rsidRPr="00876136">
        <w:t xml:space="preserve">AIRBUS </w:t>
      </w:r>
      <w:commentRangeEnd w:id="341"/>
      <w:r w:rsidR="007466A2">
        <w:rPr>
          <w:rStyle w:val="CommentReference"/>
          <w:rFonts w:eastAsiaTheme="minorHAnsi" w:cstheme="minorBidi"/>
          <w:b w:val="0"/>
          <w:bCs w:val="0"/>
          <w:color w:val="auto"/>
        </w:rPr>
        <w:commentReference w:id="341"/>
      </w:r>
      <w:ins w:id="342" w:author="Ferhat Erata" w:date="2015-02-27T18:58:00Z">
        <w:r w:rsidR="00D37955">
          <w:t xml:space="preserve"> + SOGETI</w:t>
        </w:r>
        <w:r w:rsidR="00CF1E33">
          <w:t xml:space="preserve"> </w:t>
        </w:r>
      </w:ins>
      <w:r w:rsidRPr="00876136">
        <w:t>+ OBEO + all industrial partners]</w:t>
      </w:r>
      <w:bookmarkEnd w:id="340"/>
    </w:p>
    <w:tbl>
      <w:tblPr>
        <w:tblW w:w="5000" w:type="pct"/>
        <w:tblCellMar>
          <w:top w:w="15" w:type="dxa"/>
          <w:left w:w="15" w:type="dxa"/>
          <w:bottom w:w="15" w:type="dxa"/>
          <w:right w:w="15" w:type="dxa"/>
        </w:tblCellMar>
        <w:tblLook w:val="04A0" w:firstRow="1" w:lastRow="0" w:firstColumn="1" w:lastColumn="0" w:noHBand="0" w:noVBand="1"/>
      </w:tblPr>
      <w:tblGrid>
        <w:gridCol w:w="1482"/>
        <w:gridCol w:w="9220"/>
        <w:gridCol w:w="1169"/>
        <w:gridCol w:w="1351"/>
        <w:gridCol w:w="2160"/>
      </w:tblGrid>
      <w:tr w:rsidR="00806FC4" w:rsidRPr="00876136" w14:paraId="3025EB66" w14:textId="77777777" w:rsidTr="00302E5A">
        <w:trPr>
          <w:tblHeader/>
        </w:trPr>
        <w:tc>
          <w:tcPr>
            <w:tcW w:w="48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555A9D3" w14:textId="77777777" w:rsidR="00806FC4" w:rsidRPr="00876136" w:rsidRDefault="00806FC4" w:rsidP="00C74315">
            <w:pPr>
              <w:rPr>
                <w:b/>
              </w:rPr>
            </w:pPr>
            <w:r w:rsidRPr="00876136">
              <w:rPr>
                <w:b/>
              </w:rPr>
              <w:t>Month</w:t>
            </w:r>
          </w:p>
        </w:tc>
        <w:tc>
          <w:tcPr>
            <w:tcW w:w="29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60DE9F" w14:textId="77777777" w:rsidR="00806FC4" w:rsidRPr="00876136" w:rsidRDefault="00806FC4" w:rsidP="00C74315">
            <w:pPr>
              <w:rPr>
                <w:b/>
              </w:rPr>
            </w:pPr>
            <w:r w:rsidRPr="00876136">
              <w:rPr>
                <w:b/>
              </w:rPr>
              <w:t>Deliverable</w:t>
            </w:r>
          </w:p>
        </w:tc>
        <w:tc>
          <w:tcPr>
            <w:tcW w:w="3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9491A81" w14:textId="77777777" w:rsidR="00806FC4" w:rsidRPr="00876136" w:rsidRDefault="00806FC4" w:rsidP="00C74315">
            <w:pPr>
              <w:rPr>
                <w:b/>
              </w:rPr>
            </w:pPr>
            <w:r w:rsidRPr="00876136">
              <w:rPr>
                <w:b/>
              </w:rPr>
              <w:t>Type</w:t>
            </w:r>
          </w:p>
        </w:tc>
        <w:tc>
          <w:tcPr>
            <w:tcW w:w="4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8AAF2A" w14:textId="77777777" w:rsidR="00806FC4" w:rsidRPr="00876136" w:rsidRDefault="00806FC4" w:rsidP="00C74315">
            <w:pPr>
              <w:rPr>
                <w:b/>
              </w:rPr>
            </w:pPr>
            <w:r w:rsidRPr="00876136">
              <w:rPr>
                <w:b/>
              </w:rPr>
              <w:t>Access</w:t>
            </w:r>
          </w:p>
        </w:tc>
        <w:tc>
          <w:tcPr>
            <w:tcW w:w="70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6EC91B" w14:textId="77777777" w:rsidR="00806FC4" w:rsidRPr="00876136" w:rsidRDefault="00806FC4" w:rsidP="00C74315">
            <w:pPr>
              <w:rPr>
                <w:b/>
              </w:rPr>
            </w:pPr>
            <w:r w:rsidRPr="00876136">
              <w:rPr>
                <w:b/>
              </w:rPr>
              <w:t>Leader</w:t>
            </w:r>
          </w:p>
        </w:tc>
      </w:tr>
      <w:tr w:rsidR="00806FC4" w:rsidRPr="00876136" w14:paraId="2D3B5401" w14:textId="77777777" w:rsidTr="00302E5A">
        <w:tc>
          <w:tcPr>
            <w:tcW w:w="48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C472AF" w14:textId="77777777" w:rsidR="00806FC4" w:rsidRPr="00876136" w:rsidRDefault="00806FC4" w:rsidP="00C74315">
            <w:r w:rsidRPr="00876136">
              <w:t>[M7]</w:t>
            </w:r>
          </w:p>
        </w:tc>
        <w:tc>
          <w:tcPr>
            <w:tcW w:w="29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707A1E" w14:textId="77777777" w:rsidR="00806FC4" w:rsidRPr="00876136" w:rsidRDefault="00806FC4" w:rsidP="00C74315">
            <w:r w:rsidRPr="00876136">
              <w:t>D7.2.1-1 Exploitation Plan (release 1)</w:t>
            </w:r>
          </w:p>
        </w:tc>
        <w:tc>
          <w:tcPr>
            <w:tcW w:w="3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609A2DF" w14:textId="77777777" w:rsidR="00806FC4" w:rsidRPr="00876136" w:rsidRDefault="00806FC4" w:rsidP="00C74315">
            <w:r w:rsidRPr="00876136">
              <w:t>Doc.</w:t>
            </w:r>
          </w:p>
        </w:tc>
        <w:tc>
          <w:tcPr>
            <w:tcW w:w="4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BA13EA" w14:textId="77777777" w:rsidR="00806FC4" w:rsidRPr="00876136" w:rsidRDefault="00806FC4" w:rsidP="00C74315">
            <w:r w:rsidRPr="00876136">
              <w:t>Public</w:t>
            </w:r>
          </w:p>
        </w:tc>
        <w:tc>
          <w:tcPr>
            <w:tcW w:w="70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9AB5C0" w14:textId="1A901BAE" w:rsidR="00806FC4" w:rsidRPr="00876136" w:rsidRDefault="00806FC4" w:rsidP="003B7259">
            <w:r w:rsidRPr="00876136">
              <w:t>AIRBUS</w:t>
            </w:r>
            <w:ins w:id="343" w:author="Ferhat Erata" w:date="2015-02-24T13:21:00Z">
              <w:r w:rsidR="00095735">
                <w:t xml:space="preserve"> </w:t>
              </w:r>
            </w:ins>
          </w:p>
        </w:tc>
      </w:tr>
      <w:tr w:rsidR="00806FC4" w:rsidRPr="00876136" w14:paraId="11EF0D0C" w14:textId="77777777" w:rsidTr="00302E5A">
        <w:tc>
          <w:tcPr>
            <w:tcW w:w="48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126841" w14:textId="77777777" w:rsidR="00806FC4" w:rsidRPr="00876136" w:rsidRDefault="00806FC4" w:rsidP="00C74315">
            <w:r w:rsidRPr="00876136">
              <w:t>[M22]</w:t>
            </w:r>
          </w:p>
        </w:tc>
        <w:tc>
          <w:tcPr>
            <w:tcW w:w="299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3660CD" w14:textId="77777777" w:rsidR="00806FC4" w:rsidRPr="00876136" w:rsidRDefault="00806FC4" w:rsidP="00C74315">
            <w:r w:rsidRPr="00876136">
              <w:t>D7.2.1-2 Exploitation Plan (release 2)</w:t>
            </w:r>
          </w:p>
        </w:tc>
        <w:tc>
          <w:tcPr>
            <w:tcW w:w="38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22C747D" w14:textId="77777777" w:rsidR="00806FC4" w:rsidRPr="00876136" w:rsidRDefault="00806FC4" w:rsidP="00C74315">
            <w:r w:rsidRPr="00876136">
              <w:t>Doc.</w:t>
            </w:r>
          </w:p>
        </w:tc>
        <w:tc>
          <w:tcPr>
            <w:tcW w:w="43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E7D94FC" w14:textId="77777777" w:rsidR="00806FC4" w:rsidRPr="00876136" w:rsidRDefault="00806FC4" w:rsidP="00C74315">
            <w:r w:rsidRPr="00876136">
              <w:t>Public</w:t>
            </w:r>
          </w:p>
        </w:tc>
        <w:tc>
          <w:tcPr>
            <w:tcW w:w="70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2C95C84" w14:textId="263F50E8" w:rsidR="00806FC4" w:rsidRPr="00876136" w:rsidRDefault="00806FC4" w:rsidP="003B7259">
            <w:r w:rsidRPr="00876136">
              <w:t>AIRBUS</w:t>
            </w:r>
          </w:p>
        </w:tc>
      </w:tr>
      <w:tr w:rsidR="00806FC4" w:rsidRPr="00876136" w14:paraId="4707CF86" w14:textId="77777777" w:rsidTr="00302E5A">
        <w:tc>
          <w:tcPr>
            <w:tcW w:w="48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D437B7" w14:textId="77777777" w:rsidR="00806FC4" w:rsidRPr="00876136" w:rsidRDefault="00806FC4" w:rsidP="00C74315">
            <w:r w:rsidRPr="00876136">
              <w:lastRenderedPageBreak/>
              <w:t>[M34]</w:t>
            </w:r>
          </w:p>
        </w:tc>
        <w:tc>
          <w:tcPr>
            <w:tcW w:w="29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6A1D5A" w14:textId="77777777" w:rsidR="00806FC4" w:rsidRPr="00876136" w:rsidRDefault="00806FC4" w:rsidP="00C74315">
            <w:r w:rsidRPr="00876136">
              <w:t>D7.2.1-3 Exploitation Plan (release 3)</w:t>
            </w:r>
          </w:p>
        </w:tc>
        <w:tc>
          <w:tcPr>
            <w:tcW w:w="3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F4F68A" w14:textId="77777777" w:rsidR="00806FC4" w:rsidRPr="00876136" w:rsidRDefault="00806FC4" w:rsidP="00C74315">
            <w:r w:rsidRPr="00876136">
              <w:t>Doc.</w:t>
            </w:r>
          </w:p>
        </w:tc>
        <w:tc>
          <w:tcPr>
            <w:tcW w:w="4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A2D4BD" w14:textId="77777777" w:rsidR="00806FC4" w:rsidRPr="00876136" w:rsidRDefault="00806FC4" w:rsidP="00C74315">
            <w:r w:rsidRPr="00876136">
              <w:t>Public</w:t>
            </w:r>
          </w:p>
        </w:tc>
        <w:tc>
          <w:tcPr>
            <w:tcW w:w="70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CC830E0" w14:textId="7D9C927A" w:rsidR="00806FC4" w:rsidRPr="00876136" w:rsidRDefault="00806FC4" w:rsidP="00C74315">
            <w:r w:rsidRPr="00876136">
              <w:t>AIRBUS</w:t>
            </w:r>
          </w:p>
        </w:tc>
      </w:tr>
      <w:tr w:rsidR="00806FC4" w:rsidRPr="00876136" w14:paraId="34A20886" w14:textId="77777777" w:rsidTr="00302E5A">
        <w:tc>
          <w:tcPr>
            <w:tcW w:w="48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B132D5" w14:textId="0CBFB734" w:rsidR="00806FC4" w:rsidRPr="00876136" w:rsidRDefault="00806FC4" w:rsidP="00C74315">
            <w:r w:rsidRPr="00876136">
              <w:t>[M7]</w:t>
            </w:r>
            <w:ins w:id="344" w:author="Ferhat Erata" w:date="2015-02-24T17:41:00Z">
              <w:r w:rsidR="009D42D6">
                <w:t xml:space="preserve"> – [M8]</w:t>
              </w:r>
            </w:ins>
          </w:p>
        </w:tc>
        <w:tc>
          <w:tcPr>
            <w:tcW w:w="299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F7BF1D" w14:textId="77777777" w:rsidR="00806FC4" w:rsidRPr="00876136" w:rsidRDefault="00806FC4" w:rsidP="00C74315">
            <w:r w:rsidRPr="00876136">
              <w:t>D7.2.2 Marketing Plan</w:t>
            </w:r>
          </w:p>
        </w:tc>
        <w:tc>
          <w:tcPr>
            <w:tcW w:w="38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C6B9C0C" w14:textId="77777777" w:rsidR="00806FC4" w:rsidRPr="00876136" w:rsidRDefault="00806FC4" w:rsidP="00C74315">
            <w:r w:rsidRPr="00876136">
              <w:t>Doc.</w:t>
            </w:r>
          </w:p>
        </w:tc>
        <w:tc>
          <w:tcPr>
            <w:tcW w:w="439"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4E2A09" w14:textId="77777777" w:rsidR="00806FC4" w:rsidRPr="00876136" w:rsidRDefault="00806FC4" w:rsidP="00C74315">
            <w:r w:rsidRPr="00876136">
              <w:t>Public</w:t>
            </w:r>
          </w:p>
        </w:tc>
        <w:tc>
          <w:tcPr>
            <w:tcW w:w="702"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CAF8585" w14:textId="57DBC60D" w:rsidR="00806FC4" w:rsidRPr="00876136" w:rsidRDefault="00806FC4" w:rsidP="00C74315">
            <w:r w:rsidRPr="00876136">
              <w:t>AIRBUS</w:t>
            </w:r>
            <w:ins w:id="345" w:author="Ferhat Erata" w:date="2015-02-24T17:35:00Z">
              <w:r w:rsidR="006A3562">
                <w:t xml:space="preserve"> -&gt;</w:t>
              </w:r>
            </w:ins>
            <w:ins w:id="346" w:author="Ferhat Erata" w:date="2015-02-27T18:58:00Z">
              <w:r w:rsidR="0068052C">
                <w:t xml:space="preserve"> </w:t>
              </w:r>
            </w:ins>
            <w:ins w:id="347" w:author="Ferhat Erata" w:date="2015-02-24T17:39:00Z">
              <w:r w:rsidR="00973BCC">
                <w:t>HISBIM</w:t>
              </w:r>
            </w:ins>
          </w:p>
        </w:tc>
      </w:tr>
      <w:tr w:rsidR="00806FC4" w:rsidRPr="00876136" w14:paraId="39E15ADD" w14:textId="77777777" w:rsidTr="00302E5A">
        <w:tc>
          <w:tcPr>
            <w:tcW w:w="48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2DC1EA" w14:textId="77777777" w:rsidR="00806FC4" w:rsidRPr="00876136" w:rsidRDefault="00806FC4" w:rsidP="00C74315">
            <w:r w:rsidRPr="00876136">
              <w:t>[M34]</w:t>
            </w:r>
          </w:p>
        </w:tc>
        <w:tc>
          <w:tcPr>
            <w:tcW w:w="299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75018E" w14:textId="77777777" w:rsidR="00806FC4" w:rsidRPr="00876136" w:rsidRDefault="00806FC4" w:rsidP="00C74315">
            <w:r w:rsidRPr="00876136">
              <w:t>D7.2.3 Road-map for future exploitation and pre-competition survey</w:t>
            </w:r>
          </w:p>
        </w:tc>
        <w:tc>
          <w:tcPr>
            <w:tcW w:w="3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C96C5E" w14:textId="77777777" w:rsidR="00806FC4" w:rsidRPr="00876136" w:rsidRDefault="00806FC4" w:rsidP="00C74315">
            <w:r w:rsidRPr="00876136">
              <w:t>Doc.</w:t>
            </w:r>
          </w:p>
        </w:tc>
        <w:tc>
          <w:tcPr>
            <w:tcW w:w="43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4F2C71" w14:textId="77777777" w:rsidR="00806FC4" w:rsidRPr="00876136" w:rsidRDefault="00806FC4" w:rsidP="00C74315">
            <w:r w:rsidRPr="00876136">
              <w:t>Public</w:t>
            </w:r>
          </w:p>
        </w:tc>
        <w:tc>
          <w:tcPr>
            <w:tcW w:w="70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6899CF" w14:textId="25048B84" w:rsidR="00806FC4" w:rsidRPr="00876136" w:rsidRDefault="00806FC4" w:rsidP="00C74315">
            <w:r w:rsidRPr="00876136">
              <w:t>AIRBUS</w:t>
            </w:r>
            <w:ins w:id="348" w:author="Ferhat Erata" w:date="2015-02-24T17:35:00Z">
              <w:r w:rsidR="00C75730">
                <w:t xml:space="preserve"> -&gt;</w:t>
              </w:r>
            </w:ins>
            <w:ins w:id="349" w:author="Ferhat Erata" w:date="2015-02-27T18:58:00Z">
              <w:r w:rsidR="0068052C">
                <w:t xml:space="preserve"> </w:t>
              </w:r>
            </w:ins>
            <w:ins w:id="350" w:author="Ferhat Erata" w:date="2015-02-24T17:39:00Z">
              <w:r w:rsidR="00973BCC">
                <w:t>HISBIM</w:t>
              </w:r>
            </w:ins>
          </w:p>
        </w:tc>
      </w:tr>
    </w:tbl>
    <w:p w14:paraId="1567A0C3" w14:textId="2670789C" w:rsidR="00806FC4" w:rsidRPr="00876136" w:rsidRDefault="00806FC4" w:rsidP="00D95FBE">
      <w:pPr>
        <w:pStyle w:val="Heading3"/>
      </w:pPr>
      <w:bookmarkStart w:id="351" w:name="_Toc412832630"/>
      <w:r w:rsidRPr="00876136">
        <w:t>T7.3 - Workshops &amp; Events [</w:t>
      </w:r>
      <w:ins w:id="352" w:author="Ferhat Erata" w:date="2015-02-24T14:51:00Z">
        <w:r w:rsidR="00D6507D">
          <w:t>+</w:t>
        </w:r>
      </w:ins>
      <w:r w:rsidRPr="00876136">
        <w:t xml:space="preserve"> </w:t>
      </w:r>
      <w:ins w:id="353" w:author="Ferhat Erata" w:date="2015-02-24T14:18:00Z">
        <w:r w:rsidR="00BE59FD">
          <w:t>KUL2</w:t>
        </w:r>
      </w:ins>
      <w:r w:rsidRPr="00876136">
        <w:t xml:space="preserve"> + UNIT + OBEO + KS + AIRBUS + ALL]</w:t>
      </w:r>
      <w:bookmarkEnd w:id="351"/>
    </w:p>
    <w:tbl>
      <w:tblPr>
        <w:tblW w:w="5000" w:type="pct"/>
        <w:tblCellMar>
          <w:top w:w="15" w:type="dxa"/>
          <w:left w:w="15" w:type="dxa"/>
          <w:bottom w:w="15" w:type="dxa"/>
          <w:right w:w="15" w:type="dxa"/>
        </w:tblCellMar>
        <w:tblLook w:val="04A0" w:firstRow="1" w:lastRow="0" w:firstColumn="1" w:lastColumn="0" w:noHBand="0" w:noVBand="1"/>
      </w:tblPr>
      <w:tblGrid>
        <w:gridCol w:w="1514"/>
        <w:gridCol w:w="8863"/>
        <w:gridCol w:w="1246"/>
        <w:gridCol w:w="1492"/>
        <w:gridCol w:w="2267"/>
      </w:tblGrid>
      <w:tr w:rsidR="00806FC4" w:rsidRPr="00876136" w14:paraId="46AAD210" w14:textId="77777777" w:rsidTr="00717577">
        <w:trPr>
          <w:tblHeader/>
        </w:trPr>
        <w:tc>
          <w:tcPr>
            <w:tcW w:w="4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8F0F76" w14:textId="77777777" w:rsidR="00806FC4" w:rsidRPr="00876136" w:rsidRDefault="00806FC4" w:rsidP="00C74315">
            <w:pPr>
              <w:rPr>
                <w:b/>
              </w:rPr>
            </w:pPr>
            <w:r w:rsidRPr="00876136">
              <w:rPr>
                <w:b/>
              </w:rPr>
              <w:t>Month</w:t>
            </w:r>
          </w:p>
        </w:tc>
        <w:tc>
          <w:tcPr>
            <w:tcW w:w="28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2510BAA" w14:textId="77777777" w:rsidR="00806FC4" w:rsidRPr="00876136" w:rsidRDefault="00806FC4" w:rsidP="00C74315">
            <w:pPr>
              <w:rPr>
                <w:b/>
              </w:rPr>
            </w:pPr>
            <w:r w:rsidRPr="00876136">
              <w:rPr>
                <w:b/>
              </w:rPr>
              <w:t>Deliverable</w:t>
            </w:r>
          </w:p>
        </w:tc>
        <w:tc>
          <w:tcPr>
            <w:tcW w:w="40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3964E1" w14:textId="77777777" w:rsidR="00806FC4" w:rsidRPr="00876136" w:rsidRDefault="00806FC4" w:rsidP="00C74315">
            <w:pPr>
              <w:rPr>
                <w:b/>
              </w:rPr>
            </w:pPr>
            <w:r w:rsidRPr="00876136">
              <w:rPr>
                <w:b/>
              </w:rPr>
              <w:t>Type</w:t>
            </w:r>
          </w:p>
        </w:tc>
        <w:tc>
          <w:tcPr>
            <w:tcW w:w="48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DFE9B2" w14:textId="77777777" w:rsidR="00806FC4" w:rsidRPr="00876136" w:rsidRDefault="00806FC4" w:rsidP="00C74315">
            <w:pPr>
              <w:rPr>
                <w:b/>
              </w:rPr>
            </w:pPr>
            <w:r w:rsidRPr="00876136">
              <w:rPr>
                <w:b/>
              </w:rPr>
              <w:t>Access</w:t>
            </w:r>
          </w:p>
        </w:tc>
        <w:tc>
          <w:tcPr>
            <w:tcW w:w="73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154953" w14:textId="77777777" w:rsidR="00806FC4" w:rsidRPr="00876136" w:rsidRDefault="00806FC4" w:rsidP="00C74315">
            <w:pPr>
              <w:rPr>
                <w:b/>
              </w:rPr>
            </w:pPr>
            <w:r w:rsidRPr="00876136">
              <w:rPr>
                <w:b/>
              </w:rPr>
              <w:t>Leader</w:t>
            </w:r>
          </w:p>
        </w:tc>
      </w:tr>
      <w:tr w:rsidR="00806FC4" w:rsidRPr="00876136" w14:paraId="713ECF45" w14:textId="77777777" w:rsidTr="00717577">
        <w:tc>
          <w:tcPr>
            <w:tcW w:w="4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4992A5" w14:textId="77777777" w:rsidR="00806FC4" w:rsidRPr="00876136" w:rsidRDefault="00806FC4" w:rsidP="00C74315">
            <w:r w:rsidRPr="00876136">
              <w:t>[M31]</w:t>
            </w:r>
          </w:p>
        </w:tc>
        <w:tc>
          <w:tcPr>
            <w:tcW w:w="288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B8B8DD1" w14:textId="77777777" w:rsidR="00806FC4" w:rsidRPr="00876136" w:rsidRDefault="00806FC4" w:rsidP="00C74315">
            <w:r w:rsidRPr="00876136">
              <w:t>D7.3.1 Newsletter - International Conference Announcement</w:t>
            </w:r>
          </w:p>
        </w:tc>
        <w:tc>
          <w:tcPr>
            <w:tcW w:w="40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CC8EE0" w14:textId="77777777" w:rsidR="00806FC4" w:rsidRPr="00876136" w:rsidRDefault="00806FC4" w:rsidP="00C74315">
            <w:r w:rsidRPr="00876136">
              <w:t>Doc.</w:t>
            </w:r>
          </w:p>
        </w:tc>
        <w:tc>
          <w:tcPr>
            <w:tcW w:w="48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91FC45" w14:textId="77777777" w:rsidR="00806FC4" w:rsidRPr="00876136" w:rsidRDefault="00806FC4" w:rsidP="00C74315">
            <w:r w:rsidRPr="00876136">
              <w:t>Public</w:t>
            </w:r>
          </w:p>
        </w:tc>
        <w:tc>
          <w:tcPr>
            <w:tcW w:w="73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87B531" w14:textId="194D017B" w:rsidR="00806FC4" w:rsidRPr="00876136" w:rsidRDefault="00BE59FD" w:rsidP="00C74315">
            <w:ins w:id="354" w:author="Ferhat Erata" w:date="2015-02-24T14:18:00Z">
              <w:r>
                <w:t>KUL2</w:t>
              </w:r>
            </w:ins>
            <w:r w:rsidR="00806FC4" w:rsidRPr="00876136">
              <w:t xml:space="preserve"> -&gt; UNIT</w:t>
            </w:r>
          </w:p>
        </w:tc>
      </w:tr>
    </w:tbl>
    <w:p w14:paraId="11A28C4C" w14:textId="24FEDA8A" w:rsidR="00806FC4" w:rsidRPr="00876136" w:rsidRDefault="00806FC4" w:rsidP="00D95FBE">
      <w:pPr>
        <w:pStyle w:val="Heading3"/>
      </w:pPr>
      <w:bookmarkStart w:id="355" w:name="_Toc412832631"/>
      <w:commentRangeStart w:id="356"/>
      <w:r w:rsidRPr="00876136">
        <w:t xml:space="preserve">T7.4 </w:t>
      </w:r>
      <w:commentRangeEnd w:id="356"/>
      <w:r w:rsidR="00D6507D">
        <w:rPr>
          <w:rStyle w:val="CommentReference"/>
          <w:rFonts w:eastAsiaTheme="minorHAnsi" w:cstheme="minorBidi"/>
          <w:b w:val="0"/>
          <w:bCs w:val="0"/>
          <w:color w:val="auto"/>
        </w:rPr>
        <w:commentReference w:id="356"/>
      </w:r>
      <w:r w:rsidRPr="00876136">
        <w:t>- ModelWriter-ITEA Consortium Website [</w:t>
      </w:r>
      <w:ins w:id="357" w:author="Ferhat Erata" w:date="2015-02-27T18:59:00Z">
        <w:r w:rsidR="00561FE6">
          <w:t>OBEO + UNIT</w:t>
        </w:r>
      </w:ins>
      <w:r w:rsidRPr="00876136">
        <w:t>]</w:t>
      </w:r>
      <w:bookmarkEnd w:id="355"/>
    </w:p>
    <w:tbl>
      <w:tblPr>
        <w:tblW w:w="5000" w:type="pct"/>
        <w:tblCellMar>
          <w:top w:w="15" w:type="dxa"/>
          <w:left w:w="15" w:type="dxa"/>
          <w:bottom w:w="15" w:type="dxa"/>
          <w:right w:w="15" w:type="dxa"/>
        </w:tblCellMar>
        <w:tblLook w:val="04A0" w:firstRow="1" w:lastRow="0" w:firstColumn="1" w:lastColumn="0" w:noHBand="0" w:noVBand="1"/>
      </w:tblPr>
      <w:tblGrid>
        <w:gridCol w:w="1535"/>
        <w:gridCol w:w="8894"/>
        <w:gridCol w:w="1264"/>
        <w:gridCol w:w="1514"/>
        <w:gridCol w:w="2175"/>
      </w:tblGrid>
      <w:tr w:rsidR="00806FC4" w:rsidRPr="00876136" w14:paraId="4F981CD2" w14:textId="77777777" w:rsidTr="00717577">
        <w:trPr>
          <w:tblHeader/>
        </w:trPr>
        <w:tc>
          <w:tcPr>
            <w:tcW w:w="49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ECF2CA" w14:textId="77777777" w:rsidR="00806FC4" w:rsidRPr="00876136" w:rsidRDefault="00806FC4" w:rsidP="00C74315">
            <w:pPr>
              <w:rPr>
                <w:b/>
              </w:rPr>
            </w:pPr>
            <w:r w:rsidRPr="00876136">
              <w:rPr>
                <w:b/>
              </w:rPr>
              <w:t>Month</w:t>
            </w:r>
          </w:p>
        </w:tc>
        <w:tc>
          <w:tcPr>
            <w:tcW w:w="289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2AE52E" w14:textId="77777777" w:rsidR="00806FC4" w:rsidRPr="00876136" w:rsidRDefault="00806FC4" w:rsidP="00C74315">
            <w:pPr>
              <w:rPr>
                <w:b/>
              </w:rPr>
            </w:pPr>
            <w:r w:rsidRPr="00876136">
              <w:rPr>
                <w:b/>
              </w:rPr>
              <w:t>Deliverable</w:t>
            </w:r>
          </w:p>
        </w:tc>
        <w:tc>
          <w:tcPr>
            <w:tcW w:w="41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A6FF97" w14:textId="77777777" w:rsidR="00806FC4" w:rsidRPr="00876136" w:rsidRDefault="00806FC4" w:rsidP="00C74315">
            <w:pPr>
              <w:rPr>
                <w:b/>
              </w:rPr>
            </w:pPr>
            <w:r w:rsidRPr="00876136">
              <w:rPr>
                <w:b/>
              </w:rPr>
              <w:t>Type</w:t>
            </w:r>
          </w:p>
        </w:tc>
        <w:tc>
          <w:tcPr>
            <w:tcW w:w="4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A7EA37" w14:textId="77777777" w:rsidR="00806FC4" w:rsidRPr="00876136" w:rsidRDefault="00806FC4" w:rsidP="00C74315">
            <w:pPr>
              <w:rPr>
                <w:b/>
              </w:rPr>
            </w:pPr>
            <w:r w:rsidRPr="00876136">
              <w:rPr>
                <w:b/>
              </w:rPr>
              <w:t>Access</w:t>
            </w:r>
          </w:p>
        </w:tc>
        <w:tc>
          <w:tcPr>
            <w:tcW w:w="7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D1402F" w14:textId="77777777" w:rsidR="00806FC4" w:rsidRPr="00876136" w:rsidRDefault="00806FC4" w:rsidP="00C74315">
            <w:pPr>
              <w:rPr>
                <w:b/>
              </w:rPr>
            </w:pPr>
            <w:r w:rsidRPr="00876136">
              <w:rPr>
                <w:b/>
              </w:rPr>
              <w:t>Leader</w:t>
            </w:r>
          </w:p>
        </w:tc>
      </w:tr>
      <w:tr w:rsidR="00806FC4" w:rsidRPr="00876136" w14:paraId="487DB26A" w14:textId="77777777" w:rsidTr="00717577">
        <w:tc>
          <w:tcPr>
            <w:tcW w:w="49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9684A6" w14:textId="2C911C34" w:rsidR="00806FC4" w:rsidRPr="00876136" w:rsidRDefault="00806FC4" w:rsidP="00C74315">
            <w:r w:rsidRPr="00876136">
              <w:t>[M1</w:t>
            </w:r>
            <w:ins w:id="358" w:author="Ferhat Erata" w:date="2015-02-24T14:52:00Z">
              <w:r w:rsidR="009062E6">
                <w:t xml:space="preserve"> -&gt; M8</w:t>
              </w:r>
            </w:ins>
            <w:r w:rsidRPr="00876136">
              <w:t>]</w:t>
            </w:r>
          </w:p>
        </w:tc>
        <w:tc>
          <w:tcPr>
            <w:tcW w:w="289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6B9E69" w14:textId="77777777" w:rsidR="00806FC4" w:rsidRPr="00876136" w:rsidRDefault="00806FC4" w:rsidP="00C74315">
            <w:r w:rsidRPr="00876136">
              <w:t>D7.4.1 ModelWriter-ITEA website including secured intranet</w:t>
            </w:r>
          </w:p>
        </w:tc>
        <w:tc>
          <w:tcPr>
            <w:tcW w:w="411"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A8EE46" w14:textId="77777777" w:rsidR="00806FC4" w:rsidRPr="00876136" w:rsidRDefault="00806FC4" w:rsidP="00C74315">
            <w:r w:rsidRPr="00876136">
              <w:t>SW</w:t>
            </w:r>
          </w:p>
        </w:tc>
        <w:tc>
          <w:tcPr>
            <w:tcW w:w="492"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C9BBE4" w14:textId="77777777" w:rsidR="00806FC4" w:rsidRPr="00876136" w:rsidRDefault="00806FC4" w:rsidP="00C74315">
            <w:r w:rsidRPr="00876136">
              <w:t>Public</w:t>
            </w:r>
          </w:p>
        </w:tc>
        <w:tc>
          <w:tcPr>
            <w:tcW w:w="7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39BFBE" w14:textId="75DFD68C" w:rsidR="00806FC4" w:rsidRPr="00876136" w:rsidRDefault="00806FC4" w:rsidP="003530AC">
            <w:r w:rsidRPr="00876136">
              <w:t>SA -&gt; OBEO</w:t>
            </w:r>
          </w:p>
        </w:tc>
      </w:tr>
    </w:tbl>
    <w:p w14:paraId="193276E9" w14:textId="63A499B9" w:rsidR="00806FC4" w:rsidRPr="00876136" w:rsidRDefault="00806FC4" w:rsidP="00D95FBE">
      <w:pPr>
        <w:pStyle w:val="Heading3"/>
      </w:pPr>
      <w:bookmarkStart w:id="359" w:name="_Toc412832632"/>
      <w:r w:rsidRPr="00876136">
        <w:t>T7.5 - Community Forum &amp; Open Source Campaign [OBEO</w:t>
      </w:r>
      <w:ins w:id="360" w:author="Ferhat Erata" w:date="2015-02-27T19:00:00Z">
        <w:r w:rsidR="0022694D">
          <w:t xml:space="preserve"> + UNIT</w:t>
        </w:r>
      </w:ins>
      <w:r w:rsidRPr="00876136">
        <w:t>]</w:t>
      </w:r>
      <w:bookmarkEnd w:id="359"/>
    </w:p>
    <w:tbl>
      <w:tblPr>
        <w:tblW w:w="5000" w:type="pct"/>
        <w:tblCellMar>
          <w:top w:w="15" w:type="dxa"/>
          <w:left w:w="15" w:type="dxa"/>
          <w:bottom w:w="15" w:type="dxa"/>
          <w:right w:w="15" w:type="dxa"/>
        </w:tblCellMar>
        <w:tblLook w:val="04A0" w:firstRow="1" w:lastRow="0" w:firstColumn="1" w:lastColumn="0" w:noHBand="0" w:noVBand="1"/>
      </w:tblPr>
      <w:tblGrid>
        <w:gridCol w:w="1523"/>
        <w:gridCol w:w="10318"/>
        <w:gridCol w:w="861"/>
        <w:gridCol w:w="1034"/>
        <w:gridCol w:w="1646"/>
      </w:tblGrid>
      <w:tr w:rsidR="00806FC4" w:rsidRPr="00876136" w14:paraId="6E0E3912" w14:textId="77777777" w:rsidTr="009D6E9B">
        <w:trPr>
          <w:tblHeader/>
        </w:trPr>
        <w:tc>
          <w:tcPr>
            <w:tcW w:w="4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08796C" w14:textId="77777777" w:rsidR="00806FC4" w:rsidRPr="00876136" w:rsidRDefault="00806FC4" w:rsidP="00C74315">
            <w:pPr>
              <w:rPr>
                <w:b/>
              </w:rPr>
            </w:pPr>
            <w:r w:rsidRPr="00876136">
              <w:rPr>
                <w:b/>
              </w:rPr>
              <w:t>Month</w:t>
            </w:r>
          </w:p>
        </w:tc>
        <w:tc>
          <w:tcPr>
            <w:tcW w:w="335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270797" w14:textId="77777777" w:rsidR="00806FC4" w:rsidRPr="00876136" w:rsidRDefault="00806FC4" w:rsidP="00C74315">
            <w:pPr>
              <w:rPr>
                <w:b/>
              </w:rPr>
            </w:pPr>
            <w:r w:rsidRPr="00876136">
              <w:rPr>
                <w:b/>
              </w:rPr>
              <w:t>Deliverable</w:t>
            </w:r>
          </w:p>
        </w:tc>
        <w:tc>
          <w:tcPr>
            <w:tcW w:w="2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45B0027" w14:textId="77777777" w:rsidR="00806FC4" w:rsidRPr="00876136" w:rsidRDefault="00806FC4" w:rsidP="00C74315">
            <w:pPr>
              <w:rPr>
                <w:b/>
              </w:rPr>
            </w:pPr>
            <w:r w:rsidRPr="00876136">
              <w:rPr>
                <w:b/>
              </w:rPr>
              <w:t>Type</w:t>
            </w:r>
          </w:p>
        </w:tc>
        <w:tc>
          <w:tcPr>
            <w:tcW w:w="3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2198E9" w14:textId="77777777" w:rsidR="00806FC4" w:rsidRPr="00876136" w:rsidRDefault="00806FC4" w:rsidP="00C74315">
            <w:pPr>
              <w:rPr>
                <w:b/>
              </w:rPr>
            </w:pPr>
            <w:r w:rsidRPr="00876136">
              <w:rPr>
                <w:b/>
              </w:rPr>
              <w:t>Access</w:t>
            </w:r>
          </w:p>
        </w:tc>
        <w:tc>
          <w:tcPr>
            <w:tcW w:w="53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F3D3B9" w14:textId="77777777" w:rsidR="00806FC4" w:rsidRPr="00876136" w:rsidRDefault="00806FC4" w:rsidP="00C74315">
            <w:pPr>
              <w:rPr>
                <w:b/>
              </w:rPr>
            </w:pPr>
            <w:r w:rsidRPr="00876136">
              <w:rPr>
                <w:b/>
              </w:rPr>
              <w:t>Leader</w:t>
            </w:r>
          </w:p>
        </w:tc>
      </w:tr>
      <w:tr w:rsidR="00806FC4" w:rsidRPr="00876136" w14:paraId="4530EDB0" w14:textId="77777777" w:rsidTr="009D6E9B">
        <w:tc>
          <w:tcPr>
            <w:tcW w:w="4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B068B7" w14:textId="77777777" w:rsidR="00806FC4" w:rsidRPr="00876136" w:rsidRDefault="00806FC4" w:rsidP="00C74315">
            <w:r w:rsidRPr="00876136">
              <w:t>[M10]</w:t>
            </w:r>
          </w:p>
        </w:tc>
        <w:tc>
          <w:tcPr>
            <w:tcW w:w="335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AE1404" w14:textId="77777777" w:rsidR="00806FC4" w:rsidRPr="00876136" w:rsidRDefault="00806FC4" w:rsidP="00C74315">
            <w:r w:rsidRPr="00876136">
              <w:t>D7.5.1 Technical-oriented talk about the principles and benefits of the ModelWriter-ITEA approach and tooling</w:t>
            </w:r>
          </w:p>
        </w:tc>
        <w:tc>
          <w:tcPr>
            <w:tcW w:w="280"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42A7A3" w14:textId="77777777" w:rsidR="00806FC4" w:rsidRPr="00876136" w:rsidRDefault="00806FC4" w:rsidP="00C74315">
            <w:r w:rsidRPr="00876136">
              <w:t>Doc.</w:t>
            </w:r>
          </w:p>
        </w:tc>
        <w:tc>
          <w:tcPr>
            <w:tcW w:w="33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25C4F3" w14:textId="77777777" w:rsidR="00806FC4" w:rsidRPr="00876136" w:rsidRDefault="00806FC4" w:rsidP="00C74315">
            <w:r w:rsidRPr="00876136">
              <w:t>Public</w:t>
            </w:r>
          </w:p>
        </w:tc>
        <w:tc>
          <w:tcPr>
            <w:tcW w:w="53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01629C" w14:textId="4EBE112E" w:rsidR="00806FC4" w:rsidRPr="00876136" w:rsidRDefault="00BE59FD" w:rsidP="00C74315">
            <w:ins w:id="361" w:author="Ferhat Erata" w:date="2015-02-24T14:18:00Z">
              <w:r>
                <w:t>KUL2</w:t>
              </w:r>
            </w:ins>
            <w:r w:rsidR="00806FC4" w:rsidRPr="00876136">
              <w:t xml:space="preserve"> -&gt; OBEO</w:t>
            </w:r>
          </w:p>
        </w:tc>
      </w:tr>
      <w:tr w:rsidR="00806FC4" w:rsidRPr="00876136" w14:paraId="592ABE1F" w14:textId="77777777" w:rsidTr="009D6E9B">
        <w:tc>
          <w:tcPr>
            <w:tcW w:w="49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1B4BE3" w14:textId="77777777" w:rsidR="00806FC4" w:rsidRPr="00876136" w:rsidRDefault="00806FC4" w:rsidP="00C74315">
            <w:r w:rsidRPr="00876136">
              <w:t>[M10]</w:t>
            </w:r>
          </w:p>
        </w:tc>
        <w:tc>
          <w:tcPr>
            <w:tcW w:w="335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3AF9DE" w14:textId="77777777" w:rsidR="00806FC4" w:rsidRPr="00876136" w:rsidRDefault="00806FC4" w:rsidP="00C74315">
            <w:r w:rsidRPr="00876136">
              <w:t>D7.5.2 Research-oriented talk about the principles and benefits of the ModelWriter-ITEA approach and tooling</w:t>
            </w:r>
          </w:p>
        </w:tc>
        <w:tc>
          <w:tcPr>
            <w:tcW w:w="280"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90682E" w14:textId="77777777" w:rsidR="00806FC4" w:rsidRPr="00876136" w:rsidRDefault="00806FC4" w:rsidP="00C74315">
            <w:r w:rsidRPr="00876136">
              <w:t>Doc.</w:t>
            </w:r>
          </w:p>
        </w:tc>
        <w:tc>
          <w:tcPr>
            <w:tcW w:w="336"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2F98A56" w14:textId="77777777" w:rsidR="00806FC4" w:rsidRPr="00876136" w:rsidRDefault="00806FC4" w:rsidP="00C74315">
            <w:r w:rsidRPr="00876136">
              <w:t>Public</w:t>
            </w:r>
          </w:p>
        </w:tc>
        <w:tc>
          <w:tcPr>
            <w:tcW w:w="53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3CCA54" w14:textId="10FEE81A" w:rsidR="00806FC4" w:rsidRPr="00876136" w:rsidRDefault="00BE59FD" w:rsidP="00C74315">
            <w:ins w:id="362" w:author="Ferhat Erata" w:date="2015-02-24T14:18:00Z">
              <w:r>
                <w:t>KUL2</w:t>
              </w:r>
            </w:ins>
            <w:r w:rsidR="00806FC4" w:rsidRPr="00876136">
              <w:t xml:space="preserve"> -&gt; UNIT</w:t>
            </w:r>
          </w:p>
        </w:tc>
      </w:tr>
    </w:tbl>
    <w:p w14:paraId="57CCA1A6" w14:textId="77777777" w:rsidR="00806FC4" w:rsidRPr="00876136" w:rsidRDefault="00806FC4" w:rsidP="00D95FBE">
      <w:pPr>
        <w:pStyle w:val="Heading3"/>
      </w:pPr>
      <w:bookmarkStart w:id="363" w:name="_Toc412832633"/>
      <w:r w:rsidRPr="00876136">
        <w:t>T7.6 - Social Networks [UNIT + KOCSISTEM]</w:t>
      </w:r>
      <w:bookmarkEnd w:id="363"/>
    </w:p>
    <w:tbl>
      <w:tblPr>
        <w:tblW w:w="5000" w:type="pct"/>
        <w:tblCellMar>
          <w:top w:w="15" w:type="dxa"/>
          <w:left w:w="15" w:type="dxa"/>
          <w:bottom w:w="15" w:type="dxa"/>
          <w:right w:w="15" w:type="dxa"/>
        </w:tblCellMar>
        <w:tblLook w:val="04A0" w:firstRow="1" w:lastRow="0" w:firstColumn="1" w:lastColumn="0" w:noHBand="0" w:noVBand="1"/>
      </w:tblPr>
      <w:tblGrid>
        <w:gridCol w:w="1523"/>
        <w:gridCol w:w="8534"/>
        <w:gridCol w:w="1560"/>
        <w:gridCol w:w="1867"/>
        <w:gridCol w:w="1898"/>
      </w:tblGrid>
      <w:tr w:rsidR="00806FC4" w:rsidRPr="00876136" w14:paraId="775522A1" w14:textId="77777777" w:rsidTr="009D6E9B">
        <w:trPr>
          <w:tblHeader/>
        </w:trPr>
        <w:tc>
          <w:tcPr>
            <w:tcW w:w="4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6236D8" w14:textId="77777777" w:rsidR="00806FC4" w:rsidRPr="00876136" w:rsidRDefault="00806FC4" w:rsidP="00C74315">
            <w:pPr>
              <w:rPr>
                <w:b/>
              </w:rPr>
            </w:pPr>
            <w:r w:rsidRPr="00876136">
              <w:rPr>
                <w:b/>
              </w:rPr>
              <w:lastRenderedPageBreak/>
              <w:t>Month</w:t>
            </w:r>
          </w:p>
        </w:tc>
        <w:tc>
          <w:tcPr>
            <w:tcW w:w="277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DED8A2" w14:textId="77777777" w:rsidR="00806FC4" w:rsidRPr="00876136" w:rsidRDefault="00806FC4" w:rsidP="00C74315">
            <w:pPr>
              <w:rPr>
                <w:b/>
              </w:rPr>
            </w:pPr>
            <w:r w:rsidRPr="00876136">
              <w:rPr>
                <w:b/>
              </w:rPr>
              <w:t>Deliverable</w:t>
            </w:r>
          </w:p>
        </w:tc>
        <w:tc>
          <w:tcPr>
            <w:tcW w:w="5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29825D" w14:textId="77777777" w:rsidR="00806FC4" w:rsidRPr="00876136" w:rsidRDefault="00806FC4" w:rsidP="00C74315">
            <w:pPr>
              <w:rPr>
                <w:b/>
              </w:rPr>
            </w:pPr>
            <w:r w:rsidRPr="00876136">
              <w:rPr>
                <w:b/>
              </w:rPr>
              <w:t>Type</w:t>
            </w:r>
          </w:p>
        </w:tc>
        <w:tc>
          <w:tcPr>
            <w:tcW w:w="6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7AF684" w14:textId="77777777" w:rsidR="00806FC4" w:rsidRPr="00876136" w:rsidRDefault="00806FC4" w:rsidP="00C74315">
            <w:pPr>
              <w:rPr>
                <w:b/>
              </w:rPr>
            </w:pPr>
            <w:r w:rsidRPr="00876136">
              <w:rPr>
                <w:b/>
              </w:rPr>
              <w:t>Access</w:t>
            </w:r>
          </w:p>
        </w:tc>
        <w:tc>
          <w:tcPr>
            <w:tcW w:w="61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4FD96E" w14:textId="77777777" w:rsidR="00806FC4" w:rsidRPr="00876136" w:rsidRDefault="00806FC4" w:rsidP="00C74315">
            <w:pPr>
              <w:rPr>
                <w:b/>
              </w:rPr>
            </w:pPr>
            <w:r w:rsidRPr="00876136">
              <w:rPr>
                <w:b/>
              </w:rPr>
              <w:t>Leader</w:t>
            </w:r>
          </w:p>
        </w:tc>
      </w:tr>
      <w:tr w:rsidR="00806FC4" w:rsidRPr="00876136" w14:paraId="29B2E33E" w14:textId="77777777" w:rsidTr="009D6E9B">
        <w:tc>
          <w:tcPr>
            <w:tcW w:w="495"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A5B9582" w14:textId="77777777" w:rsidR="00806FC4" w:rsidRPr="00876136" w:rsidRDefault="00806FC4" w:rsidP="00C74315">
            <w:r w:rsidRPr="00876136">
              <w:t>[M10]</w:t>
            </w:r>
          </w:p>
        </w:tc>
        <w:tc>
          <w:tcPr>
            <w:tcW w:w="2774"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6838F8B" w14:textId="3DD88970" w:rsidR="00806FC4" w:rsidRPr="00876136" w:rsidRDefault="00806FC4" w:rsidP="00C74315">
            <w:r w:rsidRPr="00876136">
              <w:t>D7.6.</w:t>
            </w:r>
            <w:ins w:id="364" w:author="Ferhat Erata" w:date="2015-02-24T17:47:00Z">
              <w:r w:rsidR="00FC204A">
                <w:t>1</w:t>
              </w:r>
            </w:ins>
            <w:r w:rsidRPr="00876136">
              <w:t xml:space="preserve"> ModelWriter-ITEA's LinkedIn Group</w:t>
            </w:r>
          </w:p>
        </w:tc>
        <w:tc>
          <w:tcPr>
            <w:tcW w:w="50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268FF4" w14:textId="77777777" w:rsidR="00806FC4" w:rsidRPr="00876136" w:rsidRDefault="00806FC4" w:rsidP="00C74315">
            <w:r w:rsidRPr="00876136">
              <w:t>SW</w:t>
            </w:r>
          </w:p>
        </w:tc>
        <w:tc>
          <w:tcPr>
            <w:tcW w:w="60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26D4FEC" w14:textId="77777777" w:rsidR="00806FC4" w:rsidRPr="00876136" w:rsidRDefault="00806FC4" w:rsidP="00C74315">
            <w:r w:rsidRPr="00876136">
              <w:t>Public</w:t>
            </w:r>
          </w:p>
        </w:tc>
        <w:tc>
          <w:tcPr>
            <w:tcW w:w="617" w:type="pct"/>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69FC0C4" w14:textId="77777777" w:rsidR="00806FC4" w:rsidRPr="00876136" w:rsidRDefault="00806FC4" w:rsidP="00C74315">
            <w:r w:rsidRPr="00876136">
              <w:t>UNIT</w:t>
            </w:r>
          </w:p>
        </w:tc>
      </w:tr>
      <w:tr w:rsidR="00806FC4" w:rsidRPr="00876136" w14:paraId="396919A7" w14:textId="77777777" w:rsidTr="009D6E9B">
        <w:tc>
          <w:tcPr>
            <w:tcW w:w="4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EC4894E" w14:textId="77777777" w:rsidR="00806FC4" w:rsidRPr="00876136" w:rsidRDefault="00806FC4" w:rsidP="00C74315">
            <w:r w:rsidRPr="00876136">
              <w:t>[M10]</w:t>
            </w:r>
          </w:p>
        </w:tc>
        <w:tc>
          <w:tcPr>
            <w:tcW w:w="2774"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D44F9F" w14:textId="6BFCEB06" w:rsidR="00806FC4" w:rsidRPr="00876136" w:rsidRDefault="00806FC4" w:rsidP="00C74315">
            <w:r w:rsidRPr="00876136">
              <w:t>D7.6.</w:t>
            </w:r>
            <w:ins w:id="365" w:author="Ferhat Erata" w:date="2015-02-24T17:47:00Z">
              <w:r w:rsidR="00FC204A">
                <w:t>2</w:t>
              </w:r>
            </w:ins>
            <w:r w:rsidRPr="00876136">
              <w:t xml:space="preserve"> ModelWriter-ITEA's Twitter Group</w:t>
            </w:r>
          </w:p>
        </w:tc>
        <w:tc>
          <w:tcPr>
            <w:tcW w:w="5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FF823E" w14:textId="77777777" w:rsidR="00806FC4" w:rsidRPr="00876136" w:rsidRDefault="00806FC4" w:rsidP="00C74315">
            <w:r w:rsidRPr="00876136">
              <w:t>SW</w:t>
            </w:r>
          </w:p>
        </w:tc>
        <w:tc>
          <w:tcPr>
            <w:tcW w:w="60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346B8D" w14:textId="77777777" w:rsidR="00806FC4" w:rsidRPr="00876136" w:rsidRDefault="00806FC4" w:rsidP="00C74315">
            <w:r w:rsidRPr="00876136">
              <w:t>Public</w:t>
            </w:r>
          </w:p>
        </w:tc>
        <w:tc>
          <w:tcPr>
            <w:tcW w:w="617"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E0ED0B3" w14:textId="77777777" w:rsidR="00806FC4" w:rsidRPr="00876136" w:rsidRDefault="00806FC4" w:rsidP="00C74315">
            <w:r w:rsidRPr="00876136">
              <w:t>UNIT</w:t>
            </w:r>
          </w:p>
        </w:tc>
      </w:tr>
    </w:tbl>
    <w:p w14:paraId="379333C2" w14:textId="77777777" w:rsidR="00806FC4" w:rsidRPr="00876136" w:rsidRDefault="00806FC4" w:rsidP="00D95FBE">
      <w:pPr>
        <w:pStyle w:val="Heading3"/>
      </w:pPr>
      <w:bookmarkStart w:id="366" w:name="_Toc412832634"/>
      <w:r w:rsidRPr="00876136">
        <w:t>T7.7 - Standardization [LORIA + UNIT + KOCSISTEM]</w:t>
      </w:r>
      <w:bookmarkEnd w:id="366"/>
    </w:p>
    <w:tbl>
      <w:tblPr>
        <w:tblW w:w="5000" w:type="pct"/>
        <w:tblCellMar>
          <w:top w:w="15" w:type="dxa"/>
          <w:left w:w="15" w:type="dxa"/>
          <w:bottom w:w="15" w:type="dxa"/>
          <w:right w:w="15" w:type="dxa"/>
        </w:tblCellMar>
        <w:tblLook w:val="04A0" w:firstRow="1" w:lastRow="0" w:firstColumn="1" w:lastColumn="0" w:noHBand="0" w:noVBand="1"/>
      </w:tblPr>
      <w:tblGrid>
        <w:gridCol w:w="1524"/>
        <w:gridCol w:w="8878"/>
        <w:gridCol w:w="1461"/>
        <w:gridCol w:w="1750"/>
        <w:gridCol w:w="1769"/>
      </w:tblGrid>
      <w:tr w:rsidR="00806FC4" w:rsidRPr="00876136" w14:paraId="268E4451" w14:textId="77777777" w:rsidTr="009D6E9B">
        <w:trPr>
          <w:tblHeader/>
        </w:trPr>
        <w:tc>
          <w:tcPr>
            <w:tcW w:w="4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357710" w14:textId="77777777" w:rsidR="00806FC4" w:rsidRPr="00876136" w:rsidRDefault="00806FC4" w:rsidP="00C74315">
            <w:pPr>
              <w:rPr>
                <w:b/>
              </w:rPr>
            </w:pPr>
            <w:r w:rsidRPr="00876136">
              <w:rPr>
                <w:b/>
              </w:rPr>
              <w:t>Month</w:t>
            </w:r>
          </w:p>
        </w:tc>
        <w:tc>
          <w:tcPr>
            <w:tcW w:w="288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2575A2" w14:textId="77777777" w:rsidR="00806FC4" w:rsidRPr="00876136" w:rsidRDefault="00806FC4" w:rsidP="00C74315">
            <w:pPr>
              <w:rPr>
                <w:b/>
              </w:rPr>
            </w:pPr>
            <w:r w:rsidRPr="00876136">
              <w:rPr>
                <w:b/>
              </w:rPr>
              <w:t>Deliverable</w:t>
            </w:r>
          </w:p>
        </w:tc>
        <w:tc>
          <w:tcPr>
            <w:tcW w:w="47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1E9302" w14:textId="77777777" w:rsidR="00806FC4" w:rsidRPr="00876136" w:rsidRDefault="00806FC4" w:rsidP="00C74315">
            <w:pPr>
              <w:rPr>
                <w:b/>
              </w:rPr>
            </w:pPr>
            <w:r w:rsidRPr="00876136">
              <w:rPr>
                <w:b/>
              </w:rPr>
              <w:t>Type</w:t>
            </w:r>
          </w:p>
        </w:tc>
        <w:tc>
          <w:tcPr>
            <w:tcW w:w="56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EFA6E52" w14:textId="77777777" w:rsidR="00806FC4" w:rsidRPr="00876136" w:rsidRDefault="00806FC4" w:rsidP="00C74315">
            <w:pPr>
              <w:rPr>
                <w:b/>
              </w:rPr>
            </w:pPr>
            <w:r w:rsidRPr="00876136">
              <w:rPr>
                <w:b/>
              </w:rPr>
              <w:t>Access</w:t>
            </w:r>
          </w:p>
        </w:tc>
        <w:tc>
          <w:tcPr>
            <w:tcW w:w="57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671B46" w14:textId="77777777" w:rsidR="00806FC4" w:rsidRPr="00876136" w:rsidRDefault="00806FC4" w:rsidP="00C74315">
            <w:pPr>
              <w:rPr>
                <w:b/>
              </w:rPr>
            </w:pPr>
            <w:r w:rsidRPr="00876136">
              <w:rPr>
                <w:b/>
              </w:rPr>
              <w:t>Leader</w:t>
            </w:r>
          </w:p>
        </w:tc>
      </w:tr>
      <w:tr w:rsidR="00806FC4" w:rsidRPr="00876136" w14:paraId="1826D2ED" w14:textId="77777777" w:rsidTr="009D6E9B">
        <w:tc>
          <w:tcPr>
            <w:tcW w:w="49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DFA2E1" w14:textId="77777777" w:rsidR="00806FC4" w:rsidRPr="00876136" w:rsidRDefault="00806FC4" w:rsidP="00C74315">
            <w:r w:rsidRPr="00876136">
              <w:t>[M34]</w:t>
            </w:r>
          </w:p>
        </w:tc>
        <w:tc>
          <w:tcPr>
            <w:tcW w:w="288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0786835" w14:textId="77777777" w:rsidR="00806FC4" w:rsidRPr="00876136" w:rsidRDefault="00806FC4" w:rsidP="00C74315">
            <w:r w:rsidRPr="00876136">
              <w:t>D7.7.1 ModelWriter and standardization activities</w:t>
            </w:r>
          </w:p>
        </w:tc>
        <w:tc>
          <w:tcPr>
            <w:tcW w:w="475"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428443" w14:textId="77777777" w:rsidR="00806FC4" w:rsidRPr="00876136" w:rsidRDefault="00806FC4" w:rsidP="00C74315">
            <w:r w:rsidRPr="00876136">
              <w:t>SW</w:t>
            </w:r>
          </w:p>
        </w:tc>
        <w:tc>
          <w:tcPr>
            <w:tcW w:w="569"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D8AB00" w14:textId="77777777" w:rsidR="00806FC4" w:rsidRPr="00876136" w:rsidRDefault="00806FC4" w:rsidP="00C74315">
            <w:r w:rsidRPr="00876136">
              <w:t>Public</w:t>
            </w:r>
          </w:p>
        </w:tc>
        <w:tc>
          <w:tcPr>
            <w:tcW w:w="576" w:type="pc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24DC5D" w14:textId="77777777" w:rsidR="00806FC4" w:rsidRPr="00876136" w:rsidRDefault="00806FC4" w:rsidP="00C74315">
            <w:r w:rsidRPr="00876136">
              <w:t>LORIA</w:t>
            </w:r>
          </w:p>
        </w:tc>
      </w:tr>
    </w:tbl>
    <w:p w14:paraId="12CDDA51" w14:textId="77777777" w:rsidR="00397C56" w:rsidRPr="00876136" w:rsidRDefault="00397C56" w:rsidP="00C74315"/>
    <w:sectPr w:rsidR="00397C56" w:rsidRPr="00876136" w:rsidSect="0042502D">
      <w:pgSz w:w="16838" w:h="11906"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Ferhat Erata" w:date="2015-02-24T14:02:00Z" w:initials="FE">
    <w:p w14:paraId="3EFAEDF0" w14:textId="738C4BD3" w:rsidR="00171651" w:rsidRDefault="00171651">
      <w:pPr>
        <w:pStyle w:val="CommentText"/>
      </w:pPr>
      <w:r>
        <w:rPr>
          <w:rStyle w:val="CommentReference"/>
        </w:rPr>
        <w:annotationRef/>
      </w:r>
      <w:r>
        <w:t xml:space="preserve">Marwa: </w:t>
      </w:r>
      <w:r w:rsidRPr="009D3DC8">
        <w:t>Since Airbus is the leader we should figure them before Obeo</w:t>
      </w:r>
      <w:r>
        <w:t>.</w:t>
      </w:r>
    </w:p>
    <w:p w14:paraId="55B09D38" w14:textId="77777777" w:rsidR="00171651" w:rsidRDefault="00171651">
      <w:pPr>
        <w:pStyle w:val="CommentText"/>
      </w:pPr>
    </w:p>
    <w:p w14:paraId="06D8A04D" w14:textId="4C4913F8" w:rsidR="00171651" w:rsidRDefault="00171651">
      <w:pPr>
        <w:pStyle w:val="CommentText"/>
      </w:pPr>
      <w:r>
        <w:t>Ferhat: OK</w:t>
      </w:r>
    </w:p>
  </w:comment>
  <w:comment w:id="23" w:author="Ferhat Erata" w:date="2015-02-24T13:23:00Z" w:initials="FE">
    <w:p w14:paraId="07A9F4BB" w14:textId="77777777" w:rsidR="00171651" w:rsidRDefault="00171651">
      <w:pPr>
        <w:pStyle w:val="CommentText"/>
      </w:pPr>
      <w:r>
        <w:rPr>
          <w:rStyle w:val="CommentReference"/>
        </w:rPr>
        <w:annotationRef/>
      </w:r>
      <w:r>
        <w:t xml:space="preserve">Anne suggested to assign the leadership of this deliver to someone else such as HISBIM. </w:t>
      </w:r>
    </w:p>
    <w:p w14:paraId="58E8A2D5" w14:textId="77777777" w:rsidR="00171651" w:rsidRDefault="00171651">
      <w:pPr>
        <w:pStyle w:val="CommentText"/>
      </w:pPr>
    </w:p>
    <w:p w14:paraId="682F10AE" w14:textId="547A22AC" w:rsidR="00171651" w:rsidRDefault="00171651">
      <w:pPr>
        <w:pStyle w:val="CommentText"/>
      </w:pPr>
      <w:r>
        <w:t>Ferhat: We agree on this change. Since they have the most effort in the WP1.</w:t>
      </w:r>
    </w:p>
    <w:p w14:paraId="7E249664" w14:textId="77777777" w:rsidR="00171651" w:rsidRDefault="00171651">
      <w:pPr>
        <w:pStyle w:val="CommentText"/>
      </w:pPr>
    </w:p>
    <w:p w14:paraId="5CAA72A9" w14:textId="11FDB2CF" w:rsidR="00171651" w:rsidRDefault="00171651">
      <w:pPr>
        <w:pStyle w:val="CommentText"/>
      </w:pPr>
      <w:r>
        <w:t>There is no opposition in the telco.</w:t>
      </w:r>
    </w:p>
  </w:comment>
  <w:comment w:id="35" w:author="Ferhat Erata" w:date="2015-02-24T13:30:00Z" w:initials="FE">
    <w:p w14:paraId="1659EB00" w14:textId="767340F5" w:rsidR="00171651" w:rsidRDefault="00171651">
      <w:pPr>
        <w:pStyle w:val="CommentText"/>
      </w:pPr>
      <w:r>
        <w:rPr>
          <w:rStyle w:val="CommentReference"/>
        </w:rPr>
        <w:annotationRef/>
      </w:r>
      <w:r>
        <w:t xml:space="preserve">Claire: </w:t>
      </w:r>
      <w:r w:rsidRPr="00DF0F39">
        <w:t>KUL not in pie chart but present in deliverables</w:t>
      </w:r>
      <w:r>
        <w:t>.</w:t>
      </w:r>
    </w:p>
    <w:p w14:paraId="084FBF87" w14:textId="77777777" w:rsidR="00171651" w:rsidRDefault="00171651">
      <w:pPr>
        <w:pStyle w:val="CommentText"/>
      </w:pPr>
    </w:p>
    <w:p w14:paraId="3E8FE992" w14:textId="605B6C4D" w:rsidR="00171651" w:rsidRDefault="00171651">
      <w:pPr>
        <w:pStyle w:val="CommentText"/>
      </w:pPr>
      <w:r>
        <w:t>Ferhat: We should keep the contribution of Belgian partners in the first CR. Since their participation is not final until the summer, Active partner should lead the deliverables. KUL1 stated that they cannot contribute until their funding is approved. Specifically they will not certainly participate the deliverables of the first year.</w:t>
      </w:r>
    </w:p>
  </w:comment>
  <w:comment w:id="34" w:author="Ferhat Erata" w:date="2015-02-24T13:28:00Z" w:initials="FE">
    <w:p w14:paraId="499A55DC" w14:textId="400EB064" w:rsidR="00171651" w:rsidRDefault="00171651">
      <w:pPr>
        <w:pStyle w:val="CommentText"/>
      </w:pPr>
      <w:r>
        <w:rPr>
          <w:rStyle w:val="CommentReference"/>
        </w:rPr>
        <w:annotationRef/>
      </w:r>
      <w:r>
        <w:t>Claire: SOGETI</w:t>
      </w:r>
      <w:r w:rsidRPr="007B0F5A">
        <w:t xml:space="preserve"> is back in the con</w:t>
      </w:r>
      <w:r>
        <w:t>sortium. What about VUB and KUL</w:t>
      </w:r>
      <w:r w:rsidRPr="007B0F5A">
        <w:t>? If they are back, they should also appear in the pie charts and in the WP. They occur in this list and in some of the WP but not enough cf D2.2.1</w:t>
      </w:r>
      <w:r>
        <w:t>.</w:t>
      </w:r>
    </w:p>
    <w:p w14:paraId="71847973" w14:textId="77777777" w:rsidR="00171651" w:rsidRDefault="00171651">
      <w:pPr>
        <w:pStyle w:val="CommentText"/>
      </w:pPr>
    </w:p>
    <w:p w14:paraId="49BCE84D" w14:textId="6EC29089" w:rsidR="00171651" w:rsidRDefault="00171651">
      <w:pPr>
        <w:pStyle w:val="CommentText"/>
      </w:pPr>
      <w:r>
        <w:t xml:space="preserve">Ferhat: We have prepared an alternative pie chart that shows the case of participation of Belgium is final.  </w:t>
      </w:r>
    </w:p>
  </w:comment>
  <w:comment w:id="46" w:author="Ferhat Erata" w:date="2015-02-24T13:37:00Z" w:initials="FE">
    <w:p w14:paraId="3774BB1D" w14:textId="307D23A0" w:rsidR="00171651" w:rsidRDefault="00171651">
      <w:pPr>
        <w:pStyle w:val="CommentText"/>
      </w:pPr>
      <w:r>
        <w:rPr>
          <w:rStyle w:val="CommentReference"/>
        </w:rPr>
        <w:annotationRef/>
      </w:r>
      <w:r>
        <w:t xml:space="preserve">Claire: </w:t>
      </w:r>
      <w:r w:rsidRPr="00793234">
        <w:t>KUL should lead the parsing task</w:t>
      </w:r>
      <w:r>
        <w:t>.</w:t>
      </w:r>
    </w:p>
    <w:p w14:paraId="10F56054" w14:textId="77777777" w:rsidR="00171651" w:rsidRDefault="00171651">
      <w:pPr>
        <w:pStyle w:val="CommentText"/>
      </w:pPr>
    </w:p>
    <w:p w14:paraId="4BCC71F0" w14:textId="01BB219E" w:rsidR="00171651" w:rsidRDefault="00171651">
      <w:pPr>
        <w:pStyle w:val="CommentText"/>
      </w:pPr>
      <w:r>
        <w:t>Ferhat: It is OK but their participation is not final. In this period, Prof Soen Moens stated they could not contribute until the new proposal is approved.  LORIA should lead the deliverable until they join. Later we can reassign the leadership in the second CR.</w:t>
      </w:r>
    </w:p>
  </w:comment>
  <w:comment w:id="70" w:author="Ferhat Erata" w:date="2015-02-24T13:41:00Z" w:initials="FE">
    <w:p w14:paraId="634A0211" w14:textId="1729D5C1" w:rsidR="00171651" w:rsidRDefault="00171651">
      <w:pPr>
        <w:pStyle w:val="CommentText"/>
      </w:pPr>
      <w:r>
        <w:rPr>
          <w:rStyle w:val="CommentReference"/>
        </w:rPr>
        <w:annotationRef/>
      </w:r>
      <w:r>
        <w:t xml:space="preserve">Claire: </w:t>
      </w:r>
      <w:r w:rsidRPr="009D3FBE">
        <w:t xml:space="preserve">KUL should lead the </w:t>
      </w:r>
      <w:r>
        <w:t>development</w:t>
      </w:r>
      <w:r w:rsidRPr="009D3FBE">
        <w:t xml:space="preserve"> of the parser</w:t>
      </w:r>
      <w:r>
        <w:t>.</w:t>
      </w:r>
    </w:p>
    <w:p w14:paraId="61871B29" w14:textId="77777777" w:rsidR="00171651" w:rsidRDefault="00171651">
      <w:pPr>
        <w:pStyle w:val="CommentText"/>
      </w:pPr>
    </w:p>
    <w:p w14:paraId="3AFA0922" w14:textId="5C8D68CA" w:rsidR="00171651" w:rsidRDefault="00171651">
      <w:pPr>
        <w:pStyle w:val="CommentText"/>
      </w:pPr>
      <w:r>
        <w:t>Ferhat: Yes. You are right. But until new proposal with SOGETI will be approved, I think LORIA is the best suitable active partner to lead this deliverable. In fact, we have prepared the changes w.r.t your last email about WP2.</w:t>
      </w:r>
    </w:p>
  </w:comment>
  <w:comment w:id="115" w:author="Ferhat Erata" w:date="2015-02-24T14:23:00Z" w:initials="FE">
    <w:p w14:paraId="6951E7AA" w14:textId="77777777" w:rsidR="00171651" w:rsidRDefault="00171651" w:rsidP="00252223">
      <w:pPr>
        <w:pStyle w:val="CommentText"/>
      </w:pPr>
      <w:r>
        <w:rPr>
          <w:rStyle w:val="CommentReference"/>
        </w:rPr>
        <w:annotationRef/>
      </w:r>
      <w:r>
        <w:t>Marwa: Basing on Monique replay The leadership is for KUL2.</w:t>
      </w:r>
    </w:p>
    <w:p w14:paraId="54D39787" w14:textId="77777777" w:rsidR="00171651" w:rsidRDefault="00171651" w:rsidP="00252223">
      <w:pPr>
        <w:pStyle w:val="CommentText"/>
      </w:pPr>
    </w:p>
    <w:p w14:paraId="5A5C87A0" w14:textId="0631486B" w:rsidR="00171651" w:rsidRDefault="00171651" w:rsidP="00252223">
      <w:pPr>
        <w:pStyle w:val="CommentText"/>
      </w:pPr>
      <w:r>
        <w:t>In addition, we will need  to shift the deadline to M7</w:t>
      </w:r>
    </w:p>
    <w:p w14:paraId="3615C2AD" w14:textId="611A8329" w:rsidR="00171651" w:rsidRDefault="00171651">
      <w:pPr>
        <w:pStyle w:val="CommentText"/>
      </w:pPr>
    </w:p>
    <w:p w14:paraId="40BDA38F" w14:textId="5B83D238" w:rsidR="00171651" w:rsidRDefault="00171651">
      <w:pPr>
        <w:pStyle w:val="CommentText"/>
      </w:pPr>
      <w:r>
        <w:t xml:space="preserve">Ferhat: We shifted to M7. </w:t>
      </w:r>
    </w:p>
    <w:p w14:paraId="28F7E6FF" w14:textId="1D8EED12" w:rsidR="00171651" w:rsidRDefault="00171651">
      <w:pPr>
        <w:pStyle w:val="CommentText"/>
      </w:pPr>
      <w:r>
        <w:t xml:space="preserve">Yes the leadership belongs to KUL2 but after the Belgian funding is approved. So basically we should assign a leader in case of the drop of Belgian consortium. </w:t>
      </w:r>
    </w:p>
  </w:comment>
  <w:comment w:id="144" w:author="Ferhat Erata" w:date="2015-02-27T18:34:00Z" w:initials="FE">
    <w:p w14:paraId="48F6B488" w14:textId="0FAE8D9A" w:rsidR="00171651" w:rsidRDefault="00171651">
      <w:pPr>
        <w:pStyle w:val="CommentText"/>
      </w:pPr>
      <w:r>
        <w:t xml:space="preserve">It is decided that </w:t>
      </w:r>
      <w:r>
        <w:rPr>
          <w:rStyle w:val="CommentReference"/>
        </w:rPr>
        <w:annotationRef/>
      </w:r>
      <w:r>
        <w:t>HISBIM will contribute deliverables of this task. HISBIM has the biggest effort in the WP6 but no contribution.</w:t>
      </w:r>
    </w:p>
  </w:comment>
  <w:comment w:id="180" w:author="Ferhat Erata" w:date="2015-02-24T14:25:00Z" w:initials="FE">
    <w:p w14:paraId="48F7397F" w14:textId="62089932" w:rsidR="00171651" w:rsidRDefault="00171651" w:rsidP="008C11B0">
      <w:pPr>
        <w:pStyle w:val="CommentText"/>
      </w:pPr>
      <w:r>
        <w:rPr>
          <w:rStyle w:val="CommentReference"/>
        </w:rPr>
        <w:annotationRef/>
      </w:r>
      <w:r>
        <w:t>Marwa: OBEO proposes KoçSistem as Leader:</w:t>
      </w:r>
    </w:p>
    <w:p w14:paraId="4F65A669" w14:textId="77777777" w:rsidR="00171651" w:rsidRDefault="00171651" w:rsidP="008C11B0">
      <w:pPr>
        <w:pStyle w:val="CommentText"/>
      </w:pPr>
      <w:r>
        <w:t xml:space="preserve">Since this task is about adding behavior in traditional word processing. </w:t>
      </w:r>
    </w:p>
    <w:p w14:paraId="09ADEBDB" w14:textId="77777777" w:rsidR="00171651" w:rsidRDefault="00171651" w:rsidP="008C11B0">
      <w:pPr>
        <w:pStyle w:val="CommentText"/>
      </w:pPr>
    </w:p>
    <w:p w14:paraId="703DDEA3" w14:textId="61EB5436" w:rsidR="00171651" w:rsidRDefault="00171651" w:rsidP="008C11B0">
      <w:pPr>
        <w:pStyle w:val="CommentText"/>
      </w:pPr>
      <w:r>
        <w:t xml:space="preserve">As KoçSistem has some skills with .Net, they could be very useful to add integration with Word (and other authoring tools, like LibreOffice or web based editors). </w:t>
      </w:r>
    </w:p>
    <w:p w14:paraId="46CB6AC9" w14:textId="77777777" w:rsidR="00171651" w:rsidRDefault="00171651" w:rsidP="008C11B0">
      <w:pPr>
        <w:pStyle w:val="CommentText"/>
      </w:pPr>
    </w:p>
    <w:p w14:paraId="68B6587F" w14:textId="10930842" w:rsidR="00171651" w:rsidRDefault="00171651" w:rsidP="008C11B0">
      <w:pPr>
        <w:pStyle w:val="CommentText"/>
      </w:pPr>
      <w:r>
        <w:t>And the second subject of this task is about Eclipse editor UI, it could be a good opportunity for KoçSistem company to ramp up on Eclipse technologies.</w:t>
      </w:r>
    </w:p>
    <w:p w14:paraId="132E94C7" w14:textId="77777777" w:rsidR="00171651" w:rsidRDefault="00171651" w:rsidP="008C11B0">
      <w:pPr>
        <w:pStyle w:val="CommentText"/>
      </w:pPr>
    </w:p>
    <w:p w14:paraId="05F2740E" w14:textId="10E64A86" w:rsidR="00171651" w:rsidRDefault="00171651" w:rsidP="008C11B0">
      <w:pPr>
        <w:pStyle w:val="CommentText"/>
      </w:pPr>
      <w:r>
        <w:t>Ferhat: Lets discuss.</w:t>
      </w:r>
    </w:p>
  </w:comment>
  <w:comment w:id="199" w:author="Ferhat Erata" w:date="2015-02-24T14:29:00Z" w:initials="FE">
    <w:p w14:paraId="7E6878E0" w14:textId="17ED1DAF" w:rsidR="00171651" w:rsidRDefault="00171651" w:rsidP="006205CA">
      <w:pPr>
        <w:pStyle w:val="CommentText"/>
      </w:pPr>
      <w:r>
        <w:rPr>
          <w:rStyle w:val="CommentReference"/>
        </w:rPr>
        <w:annotationRef/>
      </w:r>
      <w:r>
        <w:t>Marwa: OBEO proposes UNIT  to lead this task since they have 2.24 PY.</w:t>
      </w:r>
    </w:p>
    <w:p w14:paraId="08F21A39" w14:textId="77777777" w:rsidR="00171651" w:rsidRDefault="00171651" w:rsidP="006205CA">
      <w:pPr>
        <w:pStyle w:val="CommentText"/>
      </w:pPr>
    </w:p>
    <w:p w14:paraId="6F0B9440" w14:textId="09C55942" w:rsidR="00171651" w:rsidRDefault="00171651" w:rsidP="006205CA">
      <w:pPr>
        <w:pStyle w:val="CommentText"/>
      </w:pPr>
      <w:r>
        <w:t>OBEO has only 0.6 PY for all the WP6, so we can't do by ourselves this task.</w:t>
      </w:r>
    </w:p>
    <w:p w14:paraId="7AD25B77" w14:textId="77777777" w:rsidR="00171651" w:rsidRDefault="00171651" w:rsidP="006205CA">
      <w:pPr>
        <w:pStyle w:val="CommentText"/>
      </w:pPr>
    </w:p>
    <w:p w14:paraId="1A1122A0" w14:textId="3E7E6D67" w:rsidR="00171651" w:rsidRDefault="00171651" w:rsidP="006205CA">
      <w:pPr>
        <w:pStyle w:val="CommentText"/>
      </w:pPr>
      <w:r>
        <w:t xml:space="preserve">Ferhat: Normally in FPP we stated not to participate writer user interface and writer enhancements because we don’t have expertise. But we can put enough effort with KoçSistem to do this deliverables with OBEO guidance. </w:t>
      </w:r>
    </w:p>
  </w:comment>
  <w:comment w:id="220" w:author="Ferhat Erata" w:date="2015-02-24T14:34:00Z" w:initials="FE">
    <w:p w14:paraId="0E2B4213" w14:textId="6D8EB433" w:rsidR="00171651" w:rsidRDefault="00171651" w:rsidP="00A938E4">
      <w:pPr>
        <w:pStyle w:val="CommentText"/>
      </w:pPr>
      <w:r>
        <w:rPr>
          <w:rStyle w:val="CommentReference"/>
        </w:rPr>
        <w:annotationRef/>
      </w:r>
      <w:r>
        <w:t>Marwa: Obeo proposes KoçSistem to lead this task since they have 1.82 YM.</w:t>
      </w:r>
    </w:p>
    <w:p w14:paraId="2C9282DC" w14:textId="77777777" w:rsidR="00171651" w:rsidRDefault="00171651" w:rsidP="00A938E4">
      <w:pPr>
        <w:pStyle w:val="CommentText"/>
      </w:pPr>
    </w:p>
    <w:p w14:paraId="65949197" w14:textId="0BB2EEFE" w:rsidR="00171651" w:rsidRDefault="00171651" w:rsidP="00A938E4">
      <w:pPr>
        <w:pStyle w:val="CommentText"/>
      </w:pPr>
      <w:r>
        <w:t>Obeo has only 0.6 YM for all the WP6, so we can't do by ourselves this task.</w:t>
      </w:r>
    </w:p>
  </w:comment>
  <w:comment w:id="234" w:author="Ferhat Erata" w:date="2015-02-24T14:40:00Z" w:initials="FE">
    <w:p w14:paraId="1580F1A6" w14:textId="70244539" w:rsidR="00171651" w:rsidRDefault="00171651" w:rsidP="00EC5528">
      <w:pPr>
        <w:pStyle w:val="CommentText"/>
      </w:pPr>
      <w:r>
        <w:rPr>
          <w:rStyle w:val="CommentReference"/>
        </w:rPr>
        <w:annotationRef/>
      </w:r>
      <w:r>
        <w:t>Marwa: Obeo proposes KoçSistem to lead this task since they have 1.82 YM.</w:t>
      </w:r>
    </w:p>
    <w:p w14:paraId="0EC33D2E" w14:textId="77777777" w:rsidR="00171651" w:rsidRDefault="00171651" w:rsidP="00EC5528">
      <w:pPr>
        <w:pStyle w:val="CommentText"/>
      </w:pPr>
    </w:p>
    <w:p w14:paraId="6EBB4976" w14:textId="730ED950" w:rsidR="00171651" w:rsidRDefault="00171651" w:rsidP="00EC5528">
      <w:pPr>
        <w:pStyle w:val="CommentText"/>
      </w:pPr>
      <w:r>
        <w:t>Obeo has only 0.6 YM for all the WP6, so we can't do by ourselves this task.</w:t>
      </w:r>
    </w:p>
  </w:comment>
  <w:comment w:id="262" w:author="Ferhat Erata" w:date="2015-02-24T14:08:00Z" w:initials="FE">
    <w:p w14:paraId="3A37B218" w14:textId="77777777" w:rsidR="00171651" w:rsidRDefault="00171651" w:rsidP="00662D09">
      <w:pPr>
        <w:pStyle w:val="CommentText"/>
      </w:pPr>
      <w:r>
        <w:rPr>
          <w:rStyle w:val="CommentReference"/>
        </w:rPr>
        <w:annotationRef/>
      </w:r>
      <w:r>
        <w:t>Marwa: OBEO Cannot accept this leadership</w:t>
      </w:r>
    </w:p>
    <w:p w14:paraId="05B82866" w14:textId="77777777" w:rsidR="00171651" w:rsidRDefault="00171651" w:rsidP="00662D09">
      <w:pPr>
        <w:pStyle w:val="CommentText"/>
      </w:pPr>
      <w:r>
        <w:t>Since:</w:t>
      </w:r>
    </w:p>
    <w:p w14:paraId="04F29731" w14:textId="77777777" w:rsidR="00171651" w:rsidRDefault="00171651" w:rsidP="00662D09">
      <w:pPr>
        <w:pStyle w:val="CommentText"/>
      </w:pPr>
      <w:r>
        <w:t>1 - We have no cost and effort basically for this WP.</w:t>
      </w:r>
    </w:p>
    <w:p w14:paraId="699EE6E0" w14:textId="77777777" w:rsidR="00171651" w:rsidRDefault="00171651" w:rsidP="00662D09">
      <w:pPr>
        <w:pStyle w:val="CommentText"/>
      </w:pPr>
      <w:r>
        <w:t>2 - We have already participating to this WP in D2.1.2 and D2.5.1</w:t>
      </w:r>
    </w:p>
    <w:p w14:paraId="100C026F" w14:textId="77777777" w:rsidR="00171651" w:rsidRDefault="00171651" w:rsidP="00662D09">
      <w:pPr>
        <w:pStyle w:val="CommentText"/>
      </w:pPr>
    </w:p>
    <w:p w14:paraId="37C614BF" w14:textId="67C5EA48" w:rsidR="00171651" w:rsidRDefault="00171651" w:rsidP="00662D09">
      <w:pPr>
        <w:pStyle w:val="CommentText"/>
      </w:pPr>
      <w:r>
        <w:t>Ferhat: Let’s discuss with WP leader. SOGETI is the most appropriate. But we should assign an active partner until Belgian Funding is approved.</w:t>
      </w:r>
    </w:p>
  </w:comment>
  <w:comment w:id="327" w:author="Ferhat Erata" w:date="2015-02-24T14:37:00Z" w:initials="FE">
    <w:p w14:paraId="0A1A4AC6" w14:textId="4782619C" w:rsidR="00171651" w:rsidRDefault="00171651" w:rsidP="00912019">
      <w:pPr>
        <w:pStyle w:val="CommentText"/>
      </w:pPr>
      <w:r>
        <w:rPr>
          <w:rStyle w:val="CommentReference"/>
        </w:rPr>
        <w:annotationRef/>
      </w:r>
      <w:r>
        <w:t>Marwa: Obeo proposes KoçSistem to lead this task since they have 1.82 YM.</w:t>
      </w:r>
    </w:p>
    <w:p w14:paraId="2DB3435B" w14:textId="77777777" w:rsidR="00171651" w:rsidRDefault="00171651" w:rsidP="00912019">
      <w:pPr>
        <w:pStyle w:val="CommentText"/>
      </w:pPr>
    </w:p>
    <w:p w14:paraId="3146C836" w14:textId="512BC117" w:rsidR="00171651" w:rsidRDefault="00171651" w:rsidP="00912019">
      <w:pPr>
        <w:pStyle w:val="CommentText"/>
      </w:pPr>
      <w:r>
        <w:t>Obeo has only 0.6 YM for all the WP6, so we can't do by ourselves this task.</w:t>
      </w:r>
    </w:p>
  </w:comment>
  <w:comment w:id="341" w:author="Ferhat Erata" w:date="2015-02-24T13:21:00Z" w:initials="FE">
    <w:p w14:paraId="4D6A87EA" w14:textId="77777777" w:rsidR="00171651" w:rsidRDefault="00171651" w:rsidP="007466A2">
      <w:pPr>
        <w:pStyle w:val="CommentText"/>
      </w:pPr>
      <w:r>
        <w:rPr>
          <w:rStyle w:val="CommentReference"/>
        </w:rPr>
        <w:annotationRef/>
      </w:r>
      <w:r>
        <w:rPr>
          <w:rStyle w:val="CommentReference"/>
        </w:rPr>
        <w:annotationRef/>
      </w:r>
      <w:r>
        <w:t xml:space="preserve">Anne suggested to re-assign the responsibilities of D7.2.1; D7.2.2 and D7.2.3. </w:t>
      </w:r>
    </w:p>
    <w:p w14:paraId="3C8C6EA4" w14:textId="42ED717B" w:rsidR="00171651" w:rsidRDefault="00171651">
      <w:pPr>
        <w:pStyle w:val="CommentText"/>
      </w:pPr>
      <w:r>
        <w:t xml:space="preserve">However the table is constituted w.r.t FPP. This should be discussed by WP leader. </w:t>
      </w:r>
    </w:p>
  </w:comment>
  <w:comment w:id="356" w:author="Ferhat Erata" w:date="2015-02-24T14:51:00Z" w:initials="FE">
    <w:p w14:paraId="630DCC1C" w14:textId="11B99806" w:rsidR="00171651" w:rsidRDefault="00171651" w:rsidP="00D6507D">
      <w:pPr>
        <w:pStyle w:val="CommentText"/>
      </w:pPr>
      <w:r>
        <w:rPr>
          <w:rStyle w:val="CommentReference"/>
        </w:rPr>
        <w:annotationRef/>
      </w:r>
      <w:r>
        <w:t>Marwa: We first need to shift the deadline to M8 since M1 is already passed.</w:t>
      </w:r>
    </w:p>
    <w:p w14:paraId="235C48D5" w14:textId="77777777" w:rsidR="00171651" w:rsidRDefault="00171651" w:rsidP="00D6507D">
      <w:pPr>
        <w:pStyle w:val="CommentText"/>
      </w:pPr>
    </w:p>
    <w:p w14:paraId="35DE4BAA" w14:textId="77777777" w:rsidR="00171651" w:rsidRDefault="00171651" w:rsidP="00D6507D">
      <w:pPr>
        <w:pStyle w:val="CommentText"/>
      </w:pPr>
      <w:r>
        <w:t>We propose to allocate this task to KoçSistem since they have 19% of work. And since we have already the D7.5.1 as reallocated deliverable.</w:t>
      </w:r>
    </w:p>
    <w:p w14:paraId="3C16A312" w14:textId="77777777" w:rsidR="00171651" w:rsidRDefault="00171651" w:rsidP="00D6507D">
      <w:pPr>
        <w:pStyle w:val="CommentText"/>
      </w:pPr>
    </w:p>
    <w:p w14:paraId="3290AB41" w14:textId="651F55CC" w:rsidR="00171651" w:rsidRDefault="00171651" w:rsidP="00D6507D">
      <w:pPr>
        <w:pStyle w:val="CommentText"/>
      </w:pPr>
      <w:r>
        <w:t>Ferhat: You suggested in the workshop to develop the web site.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D8A04D" w15:done="0"/>
  <w15:commentEx w15:paraId="5CAA72A9" w15:done="0"/>
  <w15:commentEx w15:paraId="3E8FE992" w15:done="0"/>
  <w15:commentEx w15:paraId="49BCE84D" w15:done="0"/>
  <w15:commentEx w15:paraId="4BCC71F0" w15:done="0"/>
  <w15:commentEx w15:paraId="3AFA0922" w15:done="0"/>
  <w15:commentEx w15:paraId="28F7E6FF" w15:done="0"/>
  <w15:commentEx w15:paraId="48F6B488" w15:done="0"/>
  <w15:commentEx w15:paraId="05F2740E" w15:done="0"/>
  <w15:commentEx w15:paraId="1A1122A0" w15:done="0"/>
  <w15:commentEx w15:paraId="65949197" w15:done="0"/>
  <w15:commentEx w15:paraId="6EBB4976" w15:done="0"/>
  <w15:commentEx w15:paraId="37C614BF" w15:done="0"/>
  <w15:commentEx w15:paraId="3146C836" w15:done="0"/>
  <w15:commentEx w15:paraId="3C8C6EA4" w15:done="0"/>
  <w15:commentEx w15:paraId="3290AB4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873CE4" w14:textId="77777777" w:rsidR="00171651" w:rsidRDefault="00171651" w:rsidP="00021FDF">
      <w:pPr>
        <w:spacing w:after="0" w:line="240" w:lineRule="auto"/>
      </w:pPr>
      <w:r>
        <w:separator/>
      </w:r>
    </w:p>
  </w:endnote>
  <w:endnote w:type="continuationSeparator" w:id="0">
    <w:p w14:paraId="2BDFF238" w14:textId="77777777" w:rsidR="00171651" w:rsidRDefault="00171651" w:rsidP="00021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7182670"/>
      <w:docPartObj>
        <w:docPartGallery w:val="Page Numbers (Bottom of Page)"/>
        <w:docPartUnique/>
      </w:docPartObj>
    </w:sdtPr>
    <w:sdtEndPr>
      <w:rPr>
        <w:noProof/>
      </w:rPr>
    </w:sdtEndPr>
    <w:sdtContent>
      <w:p w14:paraId="1CD51D6B" w14:textId="55FB4FD2" w:rsidR="00171651" w:rsidRDefault="00171651">
        <w:pPr>
          <w:pStyle w:val="Footer"/>
          <w:jc w:val="right"/>
        </w:pPr>
        <w:r>
          <w:fldChar w:fldCharType="begin"/>
        </w:r>
        <w:r>
          <w:instrText xml:space="preserve"> PAGE   \* MERGEFORMAT </w:instrText>
        </w:r>
        <w:r>
          <w:fldChar w:fldCharType="separate"/>
        </w:r>
        <w:r w:rsidR="00792E84">
          <w:rPr>
            <w:noProof/>
          </w:rPr>
          <w:t>13</w:t>
        </w:r>
        <w:r>
          <w:rPr>
            <w:noProof/>
          </w:rPr>
          <w:fldChar w:fldCharType="end"/>
        </w:r>
      </w:p>
    </w:sdtContent>
  </w:sdt>
  <w:p w14:paraId="31D45463" w14:textId="77777777" w:rsidR="00171651" w:rsidRDefault="001716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DF57B2" w14:textId="77777777" w:rsidR="00171651" w:rsidRDefault="00171651" w:rsidP="00021FDF">
      <w:pPr>
        <w:spacing w:after="0" w:line="240" w:lineRule="auto"/>
      </w:pPr>
      <w:r>
        <w:separator/>
      </w:r>
    </w:p>
  </w:footnote>
  <w:footnote w:type="continuationSeparator" w:id="0">
    <w:p w14:paraId="7EDA69E3" w14:textId="77777777" w:rsidR="00171651" w:rsidRDefault="00171651" w:rsidP="00021F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E5EF19" w14:textId="383BD124" w:rsidR="00171651" w:rsidRDefault="00171651">
    <w:pPr>
      <w:pStyle w:val="Header"/>
    </w:pPr>
    <w:r>
      <w:t>ITEA2-ModelWriter Project</w:t>
    </w:r>
    <w:r>
      <w:ptab w:relativeTo="margin" w:alignment="center" w:leader="none"/>
    </w:r>
    <w:r>
      <w:t>Version 1.</w:t>
    </w:r>
    <w:ins w:id="1" w:author="Ferhat Erata" w:date="2015-02-27T18:26:00Z">
      <w:r>
        <w:t>2</w:t>
      </w:r>
    </w:ins>
    <w:r>
      <w:t>.0</w:t>
    </w:r>
    <w:r>
      <w:ptab w:relativeTo="margin" w:alignment="right" w:leader="none"/>
    </w:r>
    <w:r>
      <w:t>24.02.2015</w:t>
    </w:r>
  </w:p>
  <w:p w14:paraId="371CA055" w14:textId="77777777" w:rsidR="00171651" w:rsidRDefault="001716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64F96"/>
    <w:multiLevelType w:val="multilevel"/>
    <w:tmpl w:val="DCC8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F13F03"/>
    <w:multiLevelType w:val="multilevel"/>
    <w:tmpl w:val="256C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DD7388"/>
    <w:multiLevelType w:val="multilevel"/>
    <w:tmpl w:val="E18A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7F33F9"/>
    <w:multiLevelType w:val="multilevel"/>
    <w:tmpl w:val="1F4A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rhat Erata">
    <w15:presenceInfo w15:providerId="Windows Live" w15:userId="691e9cb75aff87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02D"/>
    <w:rsid w:val="00000BE8"/>
    <w:rsid w:val="000017DA"/>
    <w:rsid w:val="000028F3"/>
    <w:rsid w:val="00003FC8"/>
    <w:rsid w:val="00004882"/>
    <w:rsid w:val="00005229"/>
    <w:rsid w:val="00005A6E"/>
    <w:rsid w:val="00005DF3"/>
    <w:rsid w:val="0000646C"/>
    <w:rsid w:val="00006804"/>
    <w:rsid w:val="00007436"/>
    <w:rsid w:val="000074CD"/>
    <w:rsid w:val="000100F0"/>
    <w:rsid w:val="00010645"/>
    <w:rsid w:val="00010E65"/>
    <w:rsid w:val="00011696"/>
    <w:rsid w:val="00011EDB"/>
    <w:rsid w:val="00012229"/>
    <w:rsid w:val="0001230D"/>
    <w:rsid w:val="00013EED"/>
    <w:rsid w:val="00016014"/>
    <w:rsid w:val="0001638B"/>
    <w:rsid w:val="00016461"/>
    <w:rsid w:val="0001710C"/>
    <w:rsid w:val="0001743D"/>
    <w:rsid w:val="00017D38"/>
    <w:rsid w:val="0002042A"/>
    <w:rsid w:val="00020A1D"/>
    <w:rsid w:val="00020F4A"/>
    <w:rsid w:val="0002151F"/>
    <w:rsid w:val="0002193E"/>
    <w:rsid w:val="00021B9A"/>
    <w:rsid w:val="00021FDF"/>
    <w:rsid w:val="00022077"/>
    <w:rsid w:val="0002377B"/>
    <w:rsid w:val="0002390E"/>
    <w:rsid w:val="00023DA5"/>
    <w:rsid w:val="00024DB3"/>
    <w:rsid w:val="000263E2"/>
    <w:rsid w:val="000278A5"/>
    <w:rsid w:val="00027CA3"/>
    <w:rsid w:val="00027CC1"/>
    <w:rsid w:val="000306FA"/>
    <w:rsid w:val="0003104F"/>
    <w:rsid w:val="00031AE7"/>
    <w:rsid w:val="00031D29"/>
    <w:rsid w:val="00033065"/>
    <w:rsid w:val="00033538"/>
    <w:rsid w:val="00033799"/>
    <w:rsid w:val="00033C06"/>
    <w:rsid w:val="000346E2"/>
    <w:rsid w:val="000359DC"/>
    <w:rsid w:val="00035EF0"/>
    <w:rsid w:val="00036E72"/>
    <w:rsid w:val="000373FB"/>
    <w:rsid w:val="00041370"/>
    <w:rsid w:val="00041928"/>
    <w:rsid w:val="000419F1"/>
    <w:rsid w:val="00042067"/>
    <w:rsid w:val="000428AB"/>
    <w:rsid w:val="000436F1"/>
    <w:rsid w:val="000449FD"/>
    <w:rsid w:val="00045084"/>
    <w:rsid w:val="00045379"/>
    <w:rsid w:val="00045573"/>
    <w:rsid w:val="00045641"/>
    <w:rsid w:val="000457CB"/>
    <w:rsid w:val="000459ED"/>
    <w:rsid w:val="00051CCB"/>
    <w:rsid w:val="00052293"/>
    <w:rsid w:val="00052923"/>
    <w:rsid w:val="00053058"/>
    <w:rsid w:val="00053E73"/>
    <w:rsid w:val="00054694"/>
    <w:rsid w:val="00054970"/>
    <w:rsid w:val="00054E22"/>
    <w:rsid w:val="000562FB"/>
    <w:rsid w:val="000563B7"/>
    <w:rsid w:val="00057F55"/>
    <w:rsid w:val="000600BD"/>
    <w:rsid w:val="000612A1"/>
    <w:rsid w:val="000619B9"/>
    <w:rsid w:val="000626EA"/>
    <w:rsid w:val="00062AF7"/>
    <w:rsid w:val="00062FFB"/>
    <w:rsid w:val="000637CF"/>
    <w:rsid w:val="00063AF9"/>
    <w:rsid w:val="00063DED"/>
    <w:rsid w:val="0006472B"/>
    <w:rsid w:val="0006561A"/>
    <w:rsid w:val="00065790"/>
    <w:rsid w:val="00065E29"/>
    <w:rsid w:val="00066414"/>
    <w:rsid w:val="00066450"/>
    <w:rsid w:val="000664A4"/>
    <w:rsid w:val="000669A8"/>
    <w:rsid w:val="00067284"/>
    <w:rsid w:val="0006784D"/>
    <w:rsid w:val="00067BCA"/>
    <w:rsid w:val="00070AF0"/>
    <w:rsid w:val="0007100A"/>
    <w:rsid w:val="000710DB"/>
    <w:rsid w:val="00071487"/>
    <w:rsid w:val="00071CDE"/>
    <w:rsid w:val="000729EF"/>
    <w:rsid w:val="0007332A"/>
    <w:rsid w:val="000737E0"/>
    <w:rsid w:val="000739C9"/>
    <w:rsid w:val="00073D40"/>
    <w:rsid w:val="00073DBD"/>
    <w:rsid w:val="00074B50"/>
    <w:rsid w:val="00074C79"/>
    <w:rsid w:val="00075289"/>
    <w:rsid w:val="000755BD"/>
    <w:rsid w:val="00076C89"/>
    <w:rsid w:val="00077691"/>
    <w:rsid w:val="00080215"/>
    <w:rsid w:val="00080AC5"/>
    <w:rsid w:val="00081A40"/>
    <w:rsid w:val="0008297D"/>
    <w:rsid w:val="00082A77"/>
    <w:rsid w:val="00083765"/>
    <w:rsid w:val="0008411C"/>
    <w:rsid w:val="0008538C"/>
    <w:rsid w:val="000858FC"/>
    <w:rsid w:val="00085AAA"/>
    <w:rsid w:val="00086335"/>
    <w:rsid w:val="00086560"/>
    <w:rsid w:val="000866F3"/>
    <w:rsid w:val="000869B6"/>
    <w:rsid w:val="00086D2C"/>
    <w:rsid w:val="000870CC"/>
    <w:rsid w:val="00087935"/>
    <w:rsid w:val="000902C5"/>
    <w:rsid w:val="00090336"/>
    <w:rsid w:val="0009105A"/>
    <w:rsid w:val="00091729"/>
    <w:rsid w:val="00091F58"/>
    <w:rsid w:val="00092426"/>
    <w:rsid w:val="0009262E"/>
    <w:rsid w:val="00093229"/>
    <w:rsid w:val="000939F0"/>
    <w:rsid w:val="00094B72"/>
    <w:rsid w:val="000953BD"/>
    <w:rsid w:val="00095735"/>
    <w:rsid w:val="00095BC8"/>
    <w:rsid w:val="00096D0E"/>
    <w:rsid w:val="0009710B"/>
    <w:rsid w:val="000977D3"/>
    <w:rsid w:val="000A00AA"/>
    <w:rsid w:val="000A0C52"/>
    <w:rsid w:val="000A1DC0"/>
    <w:rsid w:val="000A1E87"/>
    <w:rsid w:val="000A2723"/>
    <w:rsid w:val="000A29EA"/>
    <w:rsid w:val="000A2A85"/>
    <w:rsid w:val="000A341D"/>
    <w:rsid w:val="000A3B25"/>
    <w:rsid w:val="000A52E9"/>
    <w:rsid w:val="000A5EF6"/>
    <w:rsid w:val="000A66FD"/>
    <w:rsid w:val="000A7A25"/>
    <w:rsid w:val="000B0059"/>
    <w:rsid w:val="000B0ED2"/>
    <w:rsid w:val="000B1568"/>
    <w:rsid w:val="000B158B"/>
    <w:rsid w:val="000B175C"/>
    <w:rsid w:val="000B1F7B"/>
    <w:rsid w:val="000B2423"/>
    <w:rsid w:val="000B2456"/>
    <w:rsid w:val="000B4607"/>
    <w:rsid w:val="000B6168"/>
    <w:rsid w:val="000B63F1"/>
    <w:rsid w:val="000B699D"/>
    <w:rsid w:val="000C130A"/>
    <w:rsid w:val="000C1D21"/>
    <w:rsid w:val="000C24BA"/>
    <w:rsid w:val="000C2624"/>
    <w:rsid w:val="000C2E98"/>
    <w:rsid w:val="000C30C8"/>
    <w:rsid w:val="000C330B"/>
    <w:rsid w:val="000C3A18"/>
    <w:rsid w:val="000C3BD8"/>
    <w:rsid w:val="000C68A5"/>
    <w:rsid w:val="000C6AC2"/>
    <w:rsid w:val="000C6D6B"/>
    <w:rsid w:val="000C7681"/>
    <w:rsid w:val="000D0898"/>
    <w:rsid w:val="000D0B0A"/>
    <w:rsid w:val="000D1D2F"/>
    <w:rsid w:val="000D1E14"/>
    <w:rsid w:val="000D1FBD"/>
    <w:rsid w:val="000D2D4A"/>
    <w:rsid w:val="000D3B0A"/>
    <w:rsid w:val="000D465E"/>
    <w:rsid w:val="000D48A3"/>
    <w:rsid w:val="000D513C"/>
    <w:rsid w:val="000D571B"/>
    <w:rsid w:val="000D5CA3"/>
    <w:rsid w:val="000D69E0"/>
    <w:rsid w:val="000D7681"/>
    <w:rsid w:val="000D79B3"/>
    <w:rsid w:val="000E06CA"/>
    <w:rsid w:val="000E1235"/>
    <w:rsid w:val="000E1C53"/>
    <w:rsid w:val="000E31FE"/>
    <w:rsid w:val="000E38F8"/>
    <w:rsid w:val="000E4D25"/>
    <w:rsid w:val="000E6C90"/>
    <w:rsid w:val="000E716E"/>
    <w:rsid w:val="000E77DB"/>
    <w:rsid w:val="000E791F"/>
    <w:rsid w:val="000F0C17"/>
    <w:rsid w:val="000F1AEC"/>
    <w:rsid w:val="000F1DB3"/>
    <w:rsid w:val="000F234C"/>
    <w:rsid w:val="000F3FAD"/>
    <w:rsid w:val="000F40C8"/>
    <w:rsid w:val="000F40FF"/>
    <w:rsid w:val="000F4302"/>
    <w:rsid w:val="000F4685"/>
    <w:rsid w:val="000F48F9"/>
    <w:rsid w:val="000F6FD3"/>
    <w:rsid w:val="000F7D74"/>
    <w:rsid w:val="00100D51"/>
    <w:rsid w:val="00100F96"/>
    <w:rsid w:val="001024D5"/>
    <w:rsid w:val="00102501"/>
    <w:rsid w:val="00102F17"/>
    <w:rsid w:val="00103317"/>
    <w:rsid w:val="001040E4"/>
    <w:rsid w:val="00104758"/>
    <w:rsid w:val="00104A42"/>
    <w:rsid w:val="00104CB1"/>
    <w:rsid w:val="00104CF2"/>
    <w:rsid w:val="00104D30"/>
    <w:rsid w:val="0010661B"/>
    <w:rsid w:val="00106844"/>
    <w:rsid w:val="001071C0"/>
    <w:rsid w:val="001101F7"/>
    <w:rsid w:val="0011033E"/>
    <w:rsid w:val="00111233"/>
    <w:rsid w:val="00111338"/>
    <w:rsid w:val="0011170C"/>
    <w:rsid w:val="00111A51"/>
    <w:rsid w:val="00111E44"/>
    <w:rsid w:val="001122D8"/>
    <w:rsid w:val="00112806"/>
    <w:rsid w:val="0011283B"/>
    <w:rsid w:val="00112DE3"/>
    <w:rsid w:val="001136D1"/>
    <w:rsid w:val="00115039"/>
    <w:rsid w:val="00115A6E"/>
    <w:rsid w:val="00115B10"/>
    <w:rsid w:val="00116163"/>
    <w:rsid w:val="00116C61"/>
    <w:rsid w:val="001174B8"/>
    <w:rsid w:val="001177EA"/>
    <w:rsid w:val="00117FFA"/>
    <w:rsid w:val="001216B1"/>
    <w:rsid w:val="00121DBE"/>
    <w:rsid w:val="0012236C"/>
    <w:rsid w:val="0012335E"/>
    <w:rsid w:val="001269B9"/>
    <w:rsid w:val="0012722F"/>
    <w:rsid w:val="00127FA1"/>
    <w:rsid w:val="001301F0"/>
    <w:rsid w:val="001319FC"/>
    <w:rsid w:val="00131FC8"/>
    <w:rsid w:val="0013285E"/>
    <w:rsid w:val="001340F3"/>
    <w:rsid w:val="00134B67"/>
    <w:rsid w:val="001351A2"/>
    <w:rsid w:val="0013555A"/>
    <w:rsid w:val="00135C4F"/>
    <w:rsid w:val="00136FE7"/>
    <w:rsid w:val="0013784C"/>
    <w:rsid w:val="00140BE9"/>
    <w:rsid w:val="00140C7D"/>
    <w:rsid w:val="00140D65"/>
    <w:rsid w:val="00142447"/>
    <w:rsid w:val="00143447"/>
    <w:rsid w:val="00143922"/>
    <w:rsid w:val="00144317"/>
    <w:rsid w:val="00144AD6"/>
    <w:rsid w:val="00145665"/>
    <w:rsid w:val="0014591B"/>
    <w:rsid w:val="00145BD2"/>
    <w:rsid w:val="00146290"/>
    <w:rsid w:val="001465B8"/>
    <w:rsid w:val="00147BC6"/>
    <w:rsid w:val="001501C5"/>
    <w:rsid w:val="001503F5"/>
    <w:rsid w:val="00150DAD"/>
    <w:rsid w:val="00150ECE"/>
    <w:rsid w:val="00151A8A"/>
    <w:rsid w:val="00151F41"/>
    <w:rsid w:val="00152C0B"/>
    <w:rsid w:val="00153274"/>
    <w:rsid w:val="001553FF"/>
    <w:rsid w:val="001557B6"/>
    <w:rsid w:val="00155A2C"/>
    <w:rsid w:val="00155BCE"/>
    <w:rsid w:val="00155D88"/>
    <w:rsid w:val="0015611F"/>
    <w:rsid w:val="0015649E"/>
    <w:rsid w:val="0015697E"/>
    <w:rsid w:val="00157AEC"/>
    <w:rsid w:val="00160494"/>
    <w:rsid w:val="00160941"/>
    <w:rsid w:val="00161D33"/>
    <w:rsid w:val="001627E7"/>
    <w:rsid w:val="00163426"/>
    <w:rsid w:val="00164067"/>
    <w:rsid w:val="00164238"/>
    <w:rsid w:val="0016458D"/>
    <w:rsid w:val="001652F4"/>
    <w:rsid w:val="001655D3"/>
    <w:rsid w:val="001659E5"/>
    <w:rsid w:val="00165F8E"/>
    <w:rsid w:val="00167A13"/>
    <w:rsid w:val="00167E6D"/>
    <w:rsid w:val="001705B4"/>
    <w:rsid w:val="00171651"/>
    <w:rsid w:val="001719FA"/>
    <w:rsid w:val="00172360"/>
    <w:rsid w:val="001745AB"/>
    <w:rsid w:val="00175AB7"/>
    <w:rsid w:val="0017636A"/>
    <w:rsid w:val="001766CB"/>
    <w:rsid w:val="00176ADA"/>
    <w:rsid w:val="00176DF3"/>
    <w:rsid w:val="0017735C"/>
    <w:rsid w:val="0018278A"/>
    <w:rsid w:val="001837BD"/>
    <w:rsid w:val="00183DCA"/>
    <w:rsid w:val="001850AD"/>
    <w:rsid w:val="00186713"/>
    <w:rsid w:val="00186803"/>
    <w:rsid w:val="00187134"/>
    <w:rsid w:val="001871EA"/>
    <w:rsid w:val="00187B82"/>
    <w:rsid w:val="001905AC"/>
    <w:rsid w:val="001918F7"/>
    <w:rsid w:val="00191A17"/>
    <w:rsid w:val="001930D7"/>
    <w:rsid w:val="001936A5"/>
    <w:rsid w:val="00195675"/>
    <w:rsid w:val="001A0022"/>
    <w:rsid w:val="001A0BB0"/>
    <w:rsid w:val="001A1453"/>
    <w:rsid w:val="001A1769"/>
    <w:rsid w:val="001A27C2"/>
    <w:rsid w:val="001A2EE1"/>
    <w:rsid w:val="001A3C50"/>
    <w:rsid w:val="001A475A"/>
    <w:rsid w:val="001A6405"/>
    <w:rsid w:val="001A6484"/>
    <w:rsid w:val="001A6590"/>
    <w:rsid w:val="001A699F"/>
    <w:rsid w:val="001A7082"/>
    <w:rsid w:val="001A7714"/>
    <w:rsid w:val="001B05E2"/>
    <w:rsid w:val="001B0BD4"/>
    <w:rsid w:val="001B0F52"/>
    <w:rsid w:val="001B10DC"/>
    <w:rsid w:val="001B1DD5"/>
    <w:rsid w:val="001B3881"/>
    <w:rsid w:val="001B4543"/>
    <w:rsid w:val="001B48E2"/>
    <w:rsid w:val="001B5760"/>
    <w:rsid w:val="001B5919"/>
    <w:rsid w:val="001B6094"/>
    <w:rsid w:val="001B6347"/>
    <w:rsid w:val="001B6548"/>
    <w:rsid w:val="001B6C39"/>
    <w:rsid w:val="001B6C69"/>
    <w:rsid w:val="001B6E66"/>
    <w:rsid w:val="001B6F21"/>
    <w:rsid w:val="001B6F7C"/>
    <w:rsid w:val="001B6FBD"/>
    <w:rsid w:val="001B7EBC"/>
    <w:rsid w:val="001C00C3"/>
    <w:rsid w:val="001C0B0B"/>
    <w:rsid w:val="001C1057"/>
    <w:rsid w:val="001C148D"/>
    <w:rsid w:val="001C1493"/>
    <w:rsid w:val="001C1F12"/>
    <w:rsid w:val="001C3019"/>
    <w:rsid w:val="001C30C2"/>
    <w:rsid w:val="001C40CA"/>
    <w:rsid w:val="001C4EA3"/>
    <w:rsid w:val="001C554A"/>
    <w:rsid w:val="001C581E"/>
    <w:rsid w:val="001C5AED"/>
    <w:rsid w:val="001C5FC3"/>
    <w:rsid w:val="001C61A9"/>
    <w:rsid w:val="001C6200"/>
    <w:rsid w:val="001C674A"/>
    <w:rsid w:val="001C6B41"/>
    <w:rsid w:val="001C6D4C"/>
    <w:rsid w:val="001C7719"/>
    <w:rsid w:val="001C79E6"/>
    <w:rsid w:val="001D010A"/>
    <w:rsid w:val="001D1A19"/>
    <w:rsid w:val="001D2579"/>
    <w:rsid w:val="001D2A4A"/>
    <w:rsid w:val="001D2BFC"/>
    <w:rsid w:val="001D33F4"/>
    <w:rsid w:val="001D37AC"/>
    <w:rsid w:val="001D3C7F"/>
    <w:rsid w:val="001D482D"/>
    <w:rsid w:val="001D554D"/>
    <w:rsid w:val="001D5816"/>
    <w:rsid w:val="001D5883"/>
    <w:rsid w:val="001D58CC"/>
    <w:rsid w:val="001E0806"/>
    <w:rsid w:val="001E1698"/>
    <w:rsid w:val="001E227B"/>
    <w:rsid w:val="001E23A5"/>
    <w:rsid w:val="001E2638"/>
    <w:rsid w:val="001E313B"/>
    <w:rsid w:val="001E3504"/>
    <w:rsid w:val="001E380A"/>
    <w:rsid w:val="001E4CD2"/>
    <w:rsid w:val="001E5896"/>
    <w:rsid w:val="001E6298"/>
    <w:rsid w:val="001E62EB"/>
    <w:rsid w:val="001E6B55"/>
    <w:rsid w:val="001E71C8"/>
    <w:rsid w:val="001E74FE"/>
    <w:rsid w:val="001F1599"/>
    <w:rsid w:val="001F1829"/>
    <w:rsid w:val="001F25FA"/>
    <w:rsid w:val="001F279A"/>
    <w:rsid w:val="001F2EFB"/>
    <w:rsid w:val="001F41E5"/>
    <w:rsid w:val="001F503B"/>
    <w:rsid w:val="001F540D"/>
    <w:rsid w:val="001F573E"/>
    <w:rsid w:val="001F5D84"/>
    <w:rsid w:val="00200326"/>
    <w:rsid w:val="00201088"/>
    <w:rsid w:val="002013B3"/>
    <w:rsid w:val="00201626"/>
    <w:rsid w:val="00201949"/>
    <w:rsid w:val="00201E9A"/>
    <w:rsid w:val="002021FC"/>
    <w:rsid w:val="002024E2"/>
    <w:rsid w:val="002025C8"/>
    <w:rsid w:val="002035AA"/>
    <w:rsid w:val="0020373D"/>
    <w:rsid w:val="00203915"/>
    <w:rsid w:val="00203BAD"/>
    <w:rsid w:val="002044BD"/>
    <w:rsid w:val="002051CF"/>
    <w:rsid w:val="002054ED"/>
    <w:rsid w:val="002059D7"/>
    <w:rsid w:val="00205B83"/>
    <w:rsid w:val="00205BF6"/>
    <w:rsid w:val="00205E4E"/>
    <w:rsid w:val="00205FF1"/>
    <w:rsid w:val="00206008"/>
    <w:rsid w:val="00206BF3"/>
    <w:rsid w:val="002075C1"/>
    <w:rsid w:val="00207959"/>
    <w:rsid w:val="00207EAD"/>
    <w:rsid w:val="00210726"/>
    <w:rsid w:val="00210BF1"/>
    <w:rsid w:val="00211B84"/>
    <w:rsid w:val="00211BC9"/>
    <w:rsid w:val="00211DE2"/>
    <w:rsid w:val="002129C8"/>
    <w:rsid w:val="0021435A"/>
    <w:rsid w:val="00214424"/>
    <w:rsid w:val="0021477D"/>
    <w:rsid w:val="00215DCE"/>
    <w:rsid w:val="00216DA3"/>
    <w:rsid w:val="0021727C"/>
    <w:rsid w:val="00220097"/>
    <w:rsid w:val="002205AA"/>
    <w:rsid w:val="00220A7E"/>
    <w:rsid w:val="00220BAC"/>
    <w:rsid w:val="00220D7F"/>
    <w:rsid w:val="002222A5"/>
    <w:rsid w:val="00224257"/>
    <w:rsid w:val="00224B61"/>
    <w:rsid w:val="0022526E"/>
    <w:rsid w:val="00225434"/>
    <w:rsid w:val="002255F8"/>
    <w:rsid w:val="00225641"/>
    <w:rsid w:val="0022627C"/>
    <w:rsid w:val="00226367"/>
    <w:rsid w:val="00226572"/>
    <w:rsid w:val="0022660B"/>
    <w:rsid w:val="00226756"/>
    <w:rsid w:val="0022694D"/>
    <w:rsid w:val="002304EF"/>
    <w:rsid w:val="002307C5"/>
    <w:rsid w:val="00231993"/>
    <w:rsid w:val="00232F5C"/>
    <w:rsid w:val="00233412"/>
    <w:rsid w:val="00233928"/>
    <w:rsid w:val="00233E37"/>
    <w:rsid w:val="00234A68"/>
    <w:rsid w:val="0023590B"/>
    <w:rsid w:val="00235D71"/>
    <w:rsid w:val="00240376"/>
    <w:rsid w:val="0024086D"/>
    <w:rsid w:val="00240F45"/>
    <w:rsid w:val="00240FA3"/>
    <w:rsid w:val="00241494"/>
    <w:rsid w:val="0024150A"/>
    <w:rsid w:val="00241790"/>
    <w:rsid w:val="00241944"/>
    <w:rsid w:val="002421A2"/>
    <w:rsid w:val="00242F7B"/>
    <w:rsid w:val="00243774"/>
    <w:rsid w:val="0024389E"/>
    <w:rsid w:val="00243C1E"/>
    <w:rsid w:val="00243EC8"/>
    <w:rsid w:val="00244622"/>
    <w:rsid w:val="00244787"/>
    <w:rsid w:val="00244810"/>
    <w:rsid w:val="002456E7"/>
    <w:rsid w:val="00246181"/>
    <w:rsid w:val="00246675"/>
    <w:rsid w:val="00250576"/>
    <w:rsid w:val="00250F08"/>
    <w:rsid w:val="00252223"/>
    <w:rsid w:val="0025306B"/>
    <w:rsid w:val="00253274"/>
    <w:rsid w:val="00253B16"/>
    <w:rsid w:val="00255635"/>
    <w:rsid w:val="002568B3"/>
    <w:rsid w:val="002572DF"/>
    <w:rsid w:val="002576E6"/>
    <w:rsid w:val="00257EB7"/>
    <w:rsid w:val="00260529"/>
    <w:rsid w:val="00260AAA"/>
    <w:rsid w:val="0026157B"/>
    <w:rsid w:val="00261F7C"/>
    <w:rsid w:val="00262974"/>
    <w:rsid w:val="002629F7"/>
    <w:rsid w:val="00262F05"/>
    <w:rsid w:val="00262F60"/>
    <w:rsid w:val="00263C05"/>
    <w:rsid w:val="00263C79"/>
    <w:rsid w:val="00263D04"/>
    <w:rsid w:val="0026458D"/>
    <w:rsid w:val="002655C1"/>
    <w:rsid w:val="00265694"/>
    <w:rsid w:val="002661D5"/>
    <w:rsid w:val="002666AB"/>
    <w:rsid w:val="002666E9"/>
    <w:rsid w:val="002674E7"/>
    <w:rsid w:val="00270151"/>
    <w:rsid w:val="002701C4"/>
    <w:rsid w:val="002702D1"/>
    <w:rsid w:val="0027034C"/>
    <w:rsid w:val="00270791"/>
    <w:rsid w:val="002708AE"/>
    <w:rsid w:val="00272013"/>
    <w:rsid w:val="00272966"/>
    <w:rsid w:val="00273C20"/>
    <w:rsid w:val="00273E6E"/>
    <w:rsid w:val="0027401D"/>
    <w:rsid w:val="00274072"/>
    <w:rsid w:val="00274782"/>
    <w:rsid w:val="0027480A"/>
    <w:rsid w:val="002749C8"/>
    <w:rsid w:val="00274BA0"/>
    <w:rsid w:val="002757DE"/>
    <w:rsid w:val="002757F0"/>
    <w:rsid w:val="002759D7"/>
    <w:rsid w:val="00275AA4"/>
    <w:rsid w:val="00276FC1"/>
    <w:rsid w:val="00277A32"/>
    <w:rsid w:val="00277FE6"/>
    <w:rsid w:val="00280482"/>
    <w:rsid w:val="00281B64"/>
    <w:rsid w:val="00281BB8"/>
    <w:rsid w:val="00281CBA"/>
    <w:rsid w:val="0028258B"/>
    <w:rsid w:val="00283190"/>
    <w:rsid w:val="00283D90"/>
    <w:rsid w:val="00284221"/>
    <w:rsid w:val="0028500A"/>
    <w:rsid w:val="0028510F"/>
    <w:rsid w:val="002857ED"/>
    <w:rsid w:val="00285C2E"/>
    <w:rsid w:val="00286321"/>
    <w:rsid w:val="00286723"/>
    <w:rsid w:val="00286BD4"/>
    <w:rsid w:val="00286C28"/>
    <w:rsid w:val="00286FD7"/>
    <w:rsid w:val="002872AF"/>
    <w:rsid w:val="00287D9E"/>
    <w:rsid w:val="002903F2"/>
    <w:rsid w:val="00290409"/>
    <w:rsid w:val="00290E3D"/>
    <w:rsid w:val="002911BD"/>
    <w:rsid w:val="00291D3F"/>
    <w:rsid w:val="00291DC8"/>
    <w:rsid w:val="00292010"/>
    <w:rsid w:val="00293B16"/>
    <w:rsid w:val="0029408C"/>
    <w:rsid w:val="00294347"/>
    <w:rsid w:val="00294C69"/>
    <w:rsid w:val="00295737"/>
    <w:rsid w:val="0029583D"/>
    <w:rsid w:val="00296B5B"/>
    <w:rsid w:val="002971E7"/>
    <w:rsid w:val="00297CC6"/>
    <w:rsid w:val="002A09F9"/>
    <w:rsid w:val="002A13F8"/>
    <w:rsid w:val="002A26E8"/>
    <w:rsid w:val="002A26E9"/>
    <w:rsid w:val="002A2D52"/>
    <w:rsid w:val="002A2F8C"/>
    <w:rsid w:val="002A30FA"/>
    <w:rsid w:val="002A31C0"/>
    <w:rsid w:val="002A364A"/>
    <w:rsid w:val="002A3827"/>
    <w:rsid w:val="002A4307"/>
    <w:rsid w:val="002A4BC6"/>
    <w:rsid w:val="002A4E84"/>
    <w:rsid w:val="002A52BB"/>
    <w:rsid w:val="002A5B37"/>
    <w:rsid w:val="002A64ED"/>
    <w:rsid w:val="002A6502"/>
    <w:rsid w:val="002A6B68"/>
    <w:rsid w:val="002B01A4"/>
    <w:rsid w:val="002B0872"/>
    <w:rsid w:val="002B0875"/>
    <w:rsid w:val="002B0D52"/>
    <w:rsid w:val="002B0FEA"/>
    <w:rsid w:val="002B1507"/>
    <w:rsid w:val="002B20B8"/>
    <w:rsid w:val="002B2E42"/>
    <w:rsid w:val="002B313A"/>
    <w:rsid w:val="002B3728"/>
    <w:rsid w:val="002B438B"/>
    <w:rsid w:val="002B4B11"/>
    <w:rsid w:val="002B53D6"/>
    <w:rsid w:val="002B5BC5"/>
    <w:rsid w:val="002B63BD"/>
    <w:rsid w:val="002B67BB"/>
    <w:rsid w:val="002B6D58"/>
    <w:rsid w:val="002B6E74"/>
    <w:rsid w:val="002B7342"/>
    <w:rsid w:val="002C1096"/>
    <w:rsid w:val="002C152B"/>
    <w:rsid w:val="002C241D"/>
    <w:rsid w:val="002C3202"/>
    <w:rsid w:val="002C37D6"/>
    <w:rsid w:val="002C4369"/>
    <w:rsid w:val="002C4A67"/>
    <w:rsid w:val="002C4B64"/>
    <w:rsid w:val="002C4B6E"/>
    <w:rsid w:val="002C5A4F"/>
    <w:rsid w:val="002C6D47"/>
    <w:rsid w:val="002D10DD"/>
    <w:rsid w:val="002D14D2"/>
    <w:rsid w:val="002D1DED"/>
    <w:rsid w:val="002D21D7"/>
    <w:rsid w:val="002D2F84"/>
    <w:rsid w:val="002D47AB"/>
    <w:rsid w:val="002D4EDE"/>
    <w:rsid w:val="002D549C"/>
    <w:rsid w:val="002D55B5"/>
    <w:rsid w:val="002D56C0"/>
    <w:rsid w:val="002D681F"/>
    <w:rsid w:val="002D6BED"/>
    <w:rsid w:val="002D754F"/>
    <w:rsid w:val="002D758F"/>
    <w:rsid w:val="002D7DAA"/>
    <w:rsid w:val="002E00AB"/>
    <w:rsid w:val="002E0556"/>
    <w:rsid w:val="002E07CC"/>
    <w:rsid w:val="002E0FB1"/>
    <w:rsid w:val="002E0FE3"/>
    <w:rsid w:val="002E1CDE"/>
    <w:rsid w:val="002E2BB8"/>
    <w:rsid w:val="002E36DE"/>
    <w:rsid w:val="002E3A92"/>
    <w:rsid w:val="002E3C65"/>
    <w:rsid w:val="002E428C"/>
    <w:rsid w:val="002E4420"/>
    <w:rsid w:val="002E580C"/>
    <w:rsid w:val="002E58A9"/>
    <w:rsid w:val="002E5BFF"/>
    <w:rsid w:val="002E6674"/>
    <w:rsid w:val="002E6BC6"/>
    <w:rsid w:val="002E6E49"/>
    <w:rsid w:val="002E73D0"/>
    <w:rsid w:val="002F0665"/>
    <w:rsid w:val="002F075D"/>
    <w:rsid w:val="002F0D41"/>
    <w:rsid w:val="002F1578"/>
    <w:rsid w:val="002F161F"/>
    <w:rsid w:val="002F39DD"/>
    <w:rsid w:val="002F3A3C"/>
    <w:rsid w:val="002F4268"/>
    <w:rsid w:val="002F440D"/>
    <w:rsid w:val="002F4452"/>
    <w:rsid w:val="002F467C"/>
    <w:rsid w:val="002F4C10"/>
    <w:rsid w:val="002F6124"/>
    <w:rsid w:val="002F7D04"/>
    <w:rsid w:val="00300D57"/>
    <w:rsid w:val="00301058"/>
    <w:rsid w:val="00301A52"/>
    <w:rsid w:val="00302E5A"/>
    <w:rsid w:val="00302F70"/>
    <w:rsid w:val="00303E71"/>
    <w:rsid w:val="0030484C"/>
    <w:rsid w:val="00304B4B"/>
    <w:rsid w:val="00304FFE"/>
    <w:rsid w:val="003051B6"/>
    <w:rsid w:val="003054FC"/>
    <w:rsid w:val="0030585A"/>
    <w:rsid w:val="00305C52"/>
    <w:rsid w:val="00307CA0"/>
    <w:rsid w:val="00307E45"/>
    <w:rsid w:val="00310601"/>
    <w:rsid w:val="003115DF"/>
    <w:rsid w:val="003116E4"/>
    <w:rsid w:val="003122EF"/>
    <w:rsid w:val="00313114"/>
    <w:rsid w:val="0031347E"/>
    <w:rsid w:val="003153A4"/>
    <w:rsid w:val="003153AE"/>
    <w:rsid w:val="00317024"/>
    <w:rsid w:val="00321FEE"/>
    <w:rsid w:val="00322107"/>
    <w:rsid w:val="00322D9D"/>
    <w:rsid w:val="00323AFD"/>
    <w:rsid w:val="0032456B"/>
    <w:rsid w:val="0032564F"/>
    <w:rsid w:val="00325BC6"/>
    <w:rsid w:val="00325E03"/>
    <w:rsid w:val="0032673E"/>
    <w:rsid w:val="0033046F"/>
    <w:rsid w:val="00330A37"/>
    <w:rsid w:val="00330DDF"/>
    <w:rsid w:val="003310A2"/>
    <w:rsid w:val="00331857"/>
    <w:rsid w:val="00331D40"/>
    <w:rsid w:val="0033262B"/>
    <w:rsid w:val="003327B1"/>
    <w:rsid w:val="0033399A"/>
    <w:rsid w:val="003339AC"/>
    <w:rsid w:val="0033570A"/>
    <w:rsid w:val="003359A9"/>
    <w:rsid w:val="003359C6"/>
    <w:rsid w:val="00335C77"/>
    <w:rsid w:val="00336413"/>
    <w:rsid w:val="00336837"/>
    <w:rsid w:val="003372EF"/>
    <w:rsid w:val="00337787"/>
    <w:rsid w:val="0034263E"/>
    <w:rsid w:val="00342812"/>
    <w:rsid w:val="003436FF"/>
    <w:rsid w:val="00344149"/>
    <w:rsid w:val="00346707"/>
    <w:rsid w:val="0034684F"/>
    <w:rsid w:val="0034706B"/>
    <w:rsid w:val="00347BE7"/>
    <w:rsid w:val="00347D9A"/>
    <w:rsid w:val="003501D6"/>
    <w:rsid w:val="00351EF7"/>
    <w:rsid w:val="003526D4"/>
    <w:rsid w:val="003530AC"/>
    <w:rsid w:val="00353741"/>
    <w:rsid w:val="00353856"/>
    <w:rsid w:val="00356230"/>
    <w:rsid w:val="00356265"/>
    <w:rsid w:val="00356970"/>
    <w:rsid w:val="00357411"/>
    <w:rsid w:val="00357539"/>
    <w:rsid w:val="00357A8E"/>
    <w:rsid w:val="00360EC4"/>
    <w:rsid w:val="003613E1"/>
    <w:rsid w:val="003617B9"/>
    <w:rsid w:val="00361ACA"/>
    <w:rsid w:val="00362955"/>
    <w:rsid w:val="00363077"/>
    <w:rsid w:val="00364148"/>
    <w:rsid w:val="00364CBE"/>
    <w:rsid w:val="00365820"/>
    <w:rsid w:val="00366C17"/>
    <w:rsid w:val="00366C81"/>
    <w:rsid w:val="003673C5"/>
    <w:rsid w:val="0036755E"/>
    <w:rsid w:val="00367623"/>
    <w:rsid w:val="003677D7"/>
    <w:rsid w:val="003701EF"/>
    <w:rsid w:val="00370372"/>
    <w:rsid w:val="003709C1"/>
    <w:rsid w:val="00371685"/>
    <w:rsid w:val="00372281"/>
    <w:rsid w:val="00372667"/>
    <w:rsid w:val="00372A4E"/>
    <w:rsid w:val="00372B8A"/>
    <w:rsid w:val="003736E8"/>
    <w:rsid w:val="00373C80"/>
    <w:rsid w:val="003745B4"/>
    <w:rsid w:val="003750B9"/>
    <w:rsid w:val="00377925"/>
    <w:rsid w:val="00377B8E"/>
    <w:rsid w:val="00380779"/>
    <w:rsid w:val="00380812"/>
    <w:rsid w:val="00380C06"/>
    <w:rsid w:val="00381306"/>
    <w:rsid w:val="003814D3"/>
    <w:rsid w:val="00381628"/>
    <w:rsid w:val="00381BD4"/>
    <w:rsid w:val="0038200A"/>
    <w:rsid w:val="003848C1"/>
    <w:rsid w:val="00385D3E"/>
    <w:rsid w:val="00386271"/>
    <w:rsid w:val="00386F22"/>
    <w:rsid w:val="00387CB3"/>
    <w:rsid w:val="00387CF2"/>
    <w:rsid w:val="003908A5"/>
    <w:rsid w:val="00390911"/>
    <w:rsid w:val="00390EA3"/>
    <w:rsid w:val="00391244"/>
    <w:rsid w:val="00391B04"/>
    <w:rsid w:val="003931F5"/>
    <w:rsid w:val="00395CB2"/>
    <w:rsid w:val="0039636F"/>
    <w:rsid w:val="00396720"/>
    <w:rsid w:val="00396DB3"/>
    <w:rsid w:val="00397C56"/>
    <w:rsid w:val="00397E37"/>
    <w:rsid w:val="003A0484"/>
    <w:rsid w:val="003A0531"/>
    <w:rsid w:val="003A09A0"/>
    <w:rsid w:val="003A16B2"/>
    <w:rsid w:val="003A1CAD"/>
    <w:rsid w:val="003A1D95"/>
    <w:rsid w:val="003A341A"/>
    <w:rsid w:val="003A36A4"/>
    <w:rsid w:val="003A4EDA"/>
    <w:rsid w:val="003A4F48"/>
    <w:rsid w:val="003A6592"/>
    <w:rsid w:val="003A68A0"/>
    <w:rsid w:val="003A7056"/>
    <w:rsid w:val="003A7CB8"/>
    <w:rsid w:val="003B14ED"/>
    <w:rsid w:val="003B17CE"/>
    <w:rsid w:val="003B1948"/>
    <w:rsid w:val="003B2E17"/>
    <w:rsid w:val="003B3048"/>
    <w:rsid w:val="003B39F3"/>
    <w:rsid w:val="003B45C5"/>
    <w:rsid w:val="003B4AEF"/>
    <w:rsid w:val="003B51B9"/>
    <w:rsid w:val="003B5205"/>
    <w:rsid w:val="003B6FDD"/>
    <w:rsid w:val="003B7259"/>
    <w:rsid w:val="003B7E67"/>
    <w:rsid w:val="003C0B38"/>
    <w:rsid w:val="003C10C4"/>
    <w:rsid w:val="003C134E"/>
    <w:rsid w:val="003C1F28"/>
    <w:rsid w:val="003C400F"/>
    <w:rsid w:val="003C440A"/>
    <w:rsid w:val="003C5172"/>
    <w:rsid w:val="003C561A"/>
    <w:rsid w:val="003C5A93"/>
    <w:rsid w:val="003C63C2"/>
    <w:rsid w:val="003C6E35"/>
    <w:rsid w:val="003C706F"/>
    <w:rsid w:val="003D0096"/>
    <w:rsid w:val="003D0E48"/>
    <w:rsid w:val="003D32E5"/>
    <w:rsid w:val="003D36BC"/>
    <w:rsid w:val="003D40D2"/>
    <w:rsid w:val="003D4287"/>
    <w:rsid w:val="003D439F"/>
    <w:rsid w:val="003D4A67"/>
    <w:rsid w:val="003D5237"/>
    <w:rsid w:val="003D5CC4"/>
    <w:rsid w:val="003D5E3A"/>
    <w:rsid w:val="003D65BA"/>
    <w:rsid w:val="003D7E0B"/>
    <w:rsid w:val="003E02E3"/>
    <w:rsid w:val="003E165B"/>
    <w:rsid w:val="003E194C"/>
    <w:rsid w:val="003E1B02"/>
    <w:rsid w:val="003E2539"/>
    <w:rsid w:val="003E4090"/>
    <w:rsid w:val="003E4228"/>
    <w:rsid w:val="003E4694"/>
    <w:rsid w:val="003E489E"/>
    <w:rsid w:val="003E5709"/>
    <w:rsid w:val="003E6221"/>
    <w:rsid w:val="003E66FD"/>
    <w:rsid w:val="003E781D"/>
    <w:rsid w:val="003F0244"/>
    <w:rsid w:val="003F047F"/>
    <w:rsid w:val="003F0903"/>
    <w:rsid w:val="003F3138"/>
    <w:rsid w:val="003F36D5"/>
    <w:rsid w:val="003F39F8"/>
    <w:rsid w:val="003F443A"/>
    <w:rsid w:val="003F4DD5"/>
    <w:rsid w:val="003F5509"/>
    <w:rsid w:val="003F55B5"/>
    <w:rsid w:val="003F5D46"/>
    <w:rsid w:val="003F6339"/>
    <w:rsid w:val="003F645C"/>
    <w:rsid w:val="003F6DF6"/>
    <w:rsid w:val="00400967"/>
    <w:rsid w:val="00400A86"/>
    <w:rsid w:val="004012B6"/>
    <w:rsid w:val="0040258E"/>
    <w:rsid w:val="004028BC"/>
    <w:rsid w:val="004034FD"/>
    <w:rsid w:val="00403630"/>
    <w:rsid w:val="0040366A"/>
    <w:rsid w:val="00403D91"/>
    <w:rsid w:val="004049FA"/>
    <w:rsid w:val="00404B97"/>
    <w:rsid w:val="00404BAB"/>
    <w:rsid w:val="00405623"/>
    <w:rsid w:val="00405659"/>
    <w:rsid w:val="004067FE"/>
    <w:rsid w:val="0040686F"/>
    <w:rsid w:val="00407F24"/>
    <w:rsid w:val="00410908"/>
    <w:rsid w:val="00410D2F"/>
    <w:rsid w:val="0041167C"/>
    <w:rsid w:val="00411DC3"/>
    <w:rsid w:val="004120F1"/>
    <w:rsid w:val="00413183"/>
    <w:rsid w:val="00413977"/>
    <w:rsid w:val="00414F2A"/>
    <w:rsid w:val="004153EC"/>
    <w:rsid w:val="0041576E"/>
    <w:rsid w:val="004157B5"/>
    <w:rsid w:val="004165CA"/>
    <w:rsid w:val="00416E72"/>
    <w:rsid w:val="00416FAE"/>
    <w:rsid w:val="00417053"/>
    <w:rsid w:val="0041736C"/>
    <w:rsid w:val="004177A6"/>
    <w:rsid w:val="0042074D"/>
    <w:rsid w:val="00420BA5"/>
    <w:rsid w:val="004221B0"/>
    <w:rsid w:val="004227AE"/>
    <w:rsid w:val="00423043"/>
    <w:rsid w:val="00423178"/>
    <w:rsid w:val="00423C45"/>
    <w:rsid w:val="004245E0"/>
    <w:rsid w:val="004248EA"/>
    <w:rsid w:val="0042502D"/>
    <w:rsid w:val="00425A37"/>
    <w:rsid w:val="0042710E"/>
    <w:rsid w:val="00427403"/>
    <w:rsid w:val="0042791C"/>
    <w:rsid w:val="00430F16"/>
    <w:rsid w:val="004310AB"/>
    <w:rsid w:val="004324A2"/>
    <w:rsid w:val="00432805"/>
    <w:rsid w:val="0043332E"/>
    <w:rsid w:val="0043359D"/>
    <w:rsid w:val="00434A40"/>
    <w:rsid w:val="00434D5B"/>
    <w:rsid w:val="00435194"/>
    <w:rsid w:val="0043675C"/>
    <w:rsid w:val="00436B6F"/>
    <w:rsid w:val="00436DAE"/>
    <w:rsid w:val="004376FB"/>
    <w:rsid w:val="004378C5"/>
    <w:rsid w:val="004379E5"/>
    <w:rsid w:val="00440244"/>
    <w:rsid w:val="0044086F"/>
    <w:rsid w:val="00440EC8"/>
    <w:rsid w:val="00442AA1"/>
    <w:rsid w:val="00442D8A"/>
    <w:rsid w:val="00442F96"/>
    <w:rsid w:val="00443A8F"/>
    <w:rsid w:val="004453D0"/>
    <w:rsid w:val="00445591"/>
    <w:rsid w:val="0044577F"/>
    <w:rsid w:val="00445D96"/>
    <w:rsid w:val="0044612F"/>
    <w:rsid w:val="0044747C"/>
    <w:rsid w:val="00450C0A"/>
    <w:rsid w:val="00450D42"/>
    <w:rsid w:val="00451BAA"/>
    <w:rsid w:val="00453282"/>
    <w:rsid w:val="0045371F"/>
    <w:rsid w:val="00453B7F"/>
    <w:rsid w:val="00453F3E"/>
    <w:rsid w:val="0045488A"/>
    <w:rsid w:val="0045497C"/>
    <w:rsid w:val="0045514E"/>
    <w:rsid w:val="00455A22"/>
    <w:rsid w:val="00456559"/>
    <w:rsid w:val="00456A39"/>
    <w:rsid w:val="00457B1A"/>
    <w:rsid w:val="00457FF1"/>
    <w:rsid w:val="00460673"/>
    <w:rsid w:val="00460B5B"/>
    <w:rsid w:val="00461160"/>
    <w:rsid w:val="00461DB1"/>
    <w:rsid w:val="00462078"/>
    <w:rsid w:val="004620FC"/>
    <w:rsid w:val="00462A5E"/>
    <w:rsid w:val="00462E6D"/>
    <w:rsid w:val="00462EB7"/>
    <w:rsid w:val="00463979"/>
    <w:rsid w:val="0046405A"/>
    <w:rsid w:val="0046440A"/>
    <w:rsid w:val="004657F8"/>
    <w:rsid w:val="004657FB"/>
    <w:rsid w:val="00466139"/>
    <w:rsid w:val="004662F1"/>
    <w:rsid w:val="004667BE"/>
    <w:rsid w:val="00466DEE"/>
    <w:rsid w:val="004672F8"/>
    <w:rsid w:val="00467877"/>
    <w:rsid w:val="00467BB2"/>
    <w:rsid w:val="00467CE4"/>
    <w:rsid w:val="00470841"/>
    <w:rsid w:val="0047186F"/>
    <w:rsid w:val="00472059"/>
    <w:rsid w:val="00472105"/>
    <w:rsid w:val="0047219D"/>
    <w:rsid w:val="004727DF"/>
    <w:rsid w:val="004727E0"/>
    <w:rsid w:val="0047332D"/>
    <w:rsid w:val="00473D19"/>
    <w:rsid w:val="00474DEF"/>
    <w:rsid w:val="00474E8C"/>
    <w:rsid w:val="00475F3E"/>
    <w:rsid w:val="00476328"/>
    <w:rsid w:val="0047636B"/>
    <w:rsid w:val="004778CF"/>
    <w:rsid w:val="00477C31"/>
    <w:rsid w:val="00480ABF"/>
    <w:rsid w:val="00482050"/>
    <w:rsid w:val="00482856"/>
    <w:rsid w:val="00482FDA"/>
    <w:rsid w:val="0048357A"/>
    <w:rsid w:val="0048385C"/>
    <w:rsid w:val="00484260"/>
    <w:rsid w:val="00485447"/>
    <w:rsid w:val="00486073"/>
    <w:rsid w:val="004861E3"/>
    <w:rsid w:val="004875EE"/>
    <w:rsid w:val="00487D0E"/>
    <w:rsid w:val="00490721"/>
    <w:rsid w:val="00492339"/>
    <w:rsid w:val="00492B2F"/>
    <w:rsid w:val="00492E23"/>
    <w:rsid w:val="00492F66"/>
    <w:rsid w:val="00493168"/>
    <w:rsid w:val="00493734"/>
    <w:rsid w:val="00493CD9"/>
    <w:rsid w:val="0049466A"/>
    <w:rsid w:val="0049576F"/>
    <w:rsid w:val="00496454"/>
    <w:rsid w:val="004978F3"/>
    <w:rsid w:val="004A0E60"/>
    <w:rsid w:val="004A12F2"/>
    <w:rsid w:val="004A1976"/>
    <w:rsid w:val="004A2886"/>
    <w:rsid w:val="004A2ED8"/>
    <w:rsid w:val="004A31CC"/>
    <w:rsid w:val="004A3768"/>
    <w:rsid w:val="004A512E"/>
    <w:rsid w:val="004A53F0"/>
    <w:rsid w:val="004A57E4"/>
    <w:rsid w:val="004A5D55"/>
    <w:rsid w:val="004A6145"/>
    <w:rsid w:val="004A6C5B"/>
    <w:rsid w:val="004A7FEF"/>
    <w:rsid w:val="004B0B50"/>
    <w:rsid w:val="004B0FAD"/>
    <w:rsid w:val="004B1373"/>
    <w:rsid w:val="004B1832"/>
    <w:rsid w:val="004B1B10"/>
    <w:rsid w:val="004B1BB0"/>
    <w:rsid w:val="004B218E"/>
    <w:rsid w:val="004B3080"/>
    <w:rsid w:val="004B3ADF"/>
    <w:rsid w:val="004B43D1"/>
    <w:rsid w:val="004B4DC6"/>
    <w:rsid w:val="004B5ADA"/>
    <w:rsid w:val="004B5D4E"/>
    <w:rsid w:val="004B7A9C"/>
    <w:rsid w:val="004C0115"/>
    <w:rsid w:val="004C0745"/>
    <w:rsid w:val="004C1115"/>
    <w:rsid w:val="004C20B8"/>
    <w:rsid w:val="004C2643"/>
    <w:rsid w:val="004C37D6"/>
    <w:rsid w:val="004C44E9"/>
    <w:rsid w:val="004C4D93"/>
    <w:rsid w:val="004C6414"/>
    <w:rsid w:val="004C773F"/>
    <w:rsid w:val="004D04CC"/>
    <w:rsid w:val="004D0C11"/>
    <w:rsid w:val="004D1083"/>
    <w:rsid w:val="004D29E1"/>
    <w:rsid w:val="004D2A0C"/>
    <w:rsid w:val="004D2D30"/>
    <w:rsid w:val="004D3B25"/>
    <w:rsid w:val="004D3E26"/>
    <w:rsid w:val="004D45D4"/>
    <w:rsid w:val="004D45DF"/>
    <w:rsid w:val="004D4B93"/>
    <w:rsid w:val="004D4D95"/>
    <w:rsid w:val="004D60AB"/>
    <w:rsid w:val="004D707C"/>
    <w:rsid w:val="004D7153"/>
    <w:rsid w:val="004D7678"/>
    <w:rsid w:val="004D7CAC"/>
    <w:rsid w:val="004E0F86"/>
    <w:rsid w:val="004E1112"/>
    <w:rsid w:val="004E1D94"/>
    <w:rsid w:val="004E1DFF"/>
    <w:rsid w:val="004E2089"/>
    <w:rsid w:val="004E2273"/>
    <w:rsid w:val="004E24E3"/>
    <w:rsid w:val="004E3378"/>
    <w:rsid w:val="004E3875"/>
    <w:rsid w:val="004E3C8B"/>
    <w:rsid w:val="004E4ED0"/>
    <w:rsid w:val="004E5568"/>
    <w:rsid w:val="004E6540"/>
    <w:rsid w:val="004E66B6"/>
    <w:rsid w:val="004E6AB7"/>
    <w:rsid w:val="004E6F54"/>
    <w:rsid w:val="004E79EA"/>
    <w:rsid w:val="004E7FBD"/>
    <w:rsid w:val="004F1584"/>
    <w:rsid w:val="004F1AD9"/>
    <w:rsid w:val="004F1B49"/>
    <w:rsid w:val="004F1E54"/>
    <w:rsid w:val="004F209F"/>
    <w:rsid w:val="004F2E58"/>
    <w:rsid w:val="004F3639"/>
    <w:rsid w:val="004F45D0"/>
    <w:rsid w:val="004F4DEA"/>
    <w:rsid w:val="004F4E19"/>
    <w:rsid w:val="004F55F5"/>
    <w:rsid w:val="004F58D6"/>
    <w:rsid w:val="004F5AAB"/>
    <w:rsid w:val="004F5DFC"/>
    <w:rsid w:val="004F6C00"/>
    <w:rsid w:val="004F78AD"/>
    <w:rsid w:val="004F7A9C"/>
    <w:rsid w:val="004F7ACE"/>
    <w:rsid w:val="0050014F"/>
    <w:rsid w:val="00500AAA"/>
    <w:rsid w:val="005013A0"/>
    <w:rsid w:val="00501446"/>
    <w:rsid w:val="00501D5B"/>
    <w:rsid w:val="00501F20"/>
    <w:rsid w:val="0050222C"/>
    <w:rsid w:val="0050240A"/>
    <w:rsid w:val="0050352A"/>
    <w:rsid w:val="00503EFF"/>
    <w:rsid w:val="005046EA"/>
    <w:rsid w:val="00504F3B"/>
    <w:rsid w:val="00506FA7"/>
    <w:rsid w:val="00507527"/>
    <w:rsid w:val="0051052D"/>
    <w:rsid w:val="005112F5"/>
    <w:rsid w:val="00511922"/>
    <w:rsid w:val="00511E83"/>
    <w:rsid w:val="00512017"/>
    <w:rsid w:val="0051212D"/>
    <w:rsid w:val="00513D6C"/>
    <w:rsid w:val="00514495"/>
    <w:rsid w:val="005144A3"/>
    <w:rsid w:val="00514583"/>
    <w:rsid w:val="005161F6"/>
    <w:rsid w:val="00516211"/>
    <w:rsid w:val="005201AA"/>
    <w:rsid w:val="005207F2"/>
    <w:rsid w:val="0052143F"/>
    <w:rsid w:val="00521E6F"/>
    <w:rsid w:val="00522C0F"/>
    <w:rsid w:val="0052344C"/>
    <w:rsid w:val="00524491"/>
    <w:rsid w:val="0052460A"/>
    <w:rsid w:val="0052494C"/>
    <w:rsid w:val="005253C5"/>
    <w:rsid w:val="00525514"/>
    <w:rsid w:val="0052555B"/>
    <w:rsid w:val="00527087"/>
    <w:rsid w:val="0052710B"/>
    <w:rsid w:val="005271A5"/>
    <w:rsid w:val="00527D4F"/>
    <w:rsid w:val="00527F66"/>
    <w:rsid w:val="005301F4"/>
    <w:rsid w:val="005308BA"/>
    <w:rsid w:val="005325DE"/>
    <w:rsid w:val="00532B6C"/>
    <w:rsid w:val="00533780"/>
    <w:rsid w:val="00534163"/>
    <w:rsid w:val="00534251"/>
    <w:rsid w:val="00534904"/>
    <w:rsid w:val="00535D78"/>
    <w:rsid w:val="0053613B"/>
    <w:rsid w:val="00536607"/>
    <w:rsid w:val="00536D34"/>
    <w:rsid w:val="005370FC"/>
    <w:rsid w:val="00537A4F"/>
    <w:rsid w:val="00537A74"/>
    <w:rsid w:val="00537CE0"/>
    <w:rsid w:val="00540CD1"/>
    <w:rsid w:val="00541FE8"/>
    <w:rsid w:val="00542149"/>
    <w:rsid w:val="0054303E"/>
    <w:rsid w:val="0054306F"/>
    <w:rsid w:val="005445C2"/>
    <w:rsid w:val="00545A15"/>
    <w:rsid w:val="005465B0"/>
    <w:rsid w:val="00546BF9"/>
    <w:rsid w:val="00546D69"/>
    <w:rsid w:val="00547336"/>
    <w:rsid w:val="00547594"/>
    <w:rsid w:val="00547801"/>
    <w:rsid w:val="00547CA1"/>
    <w:rsid w:val="005505F3"/>
    <w:rsid w:val="005506BE"/>
    <w:rsid w:val="00550D13"/>
    <w:rsid w:val="00550FEF"/>
    <w:rsid w:val="00551E65"/>
    <w:rsid w:val="00552261"/>
    <w:rsid w:val="00552685"/>
    <w:rsid w:val="0055339F"/>
    <w:rsid w:val="0055395A"/>
    <w:rsid w:val="005539C3"/>
    <w:rsid w:val="00553B55"/>
    <w:rsid w:val="00554177"/>
    <w:rsid w:val="0055472C"/>
    <w:rsid w:val="00554B9A"/>
    <w:rsid w:val="00554EBC"/>
    <w:rsid w:val="005573D5"/>
    <w:rsid w:val="00560794"/>
    <w:rsid w:val="0056085A"/>
    <w:rsid w:val="00560E86"/>
    <w:rsid w:val="00561496"/>
    <w:rsid w:val="00561AA0"/>
    <w:rsid w:val="00561FE6"/>
    <w:rsid w:val="00562727"/>
    <w:rsid w:val="00562D12"/>
    <w:rsid w:val="00564190"/>
    <w:rsid w:val="00564957"/>
    <w:rsid w:val="0056495C"/>
    <w:rsid w:val="00564A17"/>
    <w:rsid w:val="00564A5C"/>
    <w:rsid w:val="00564F3A"/>
    <w:rsid w:val="00565250"/>
    <w:rsid w:val="0056534F"/>
    <w:rsid w:val="00565560"/>
    <w:rsid w:val="00566C02"/>
    <w:rsid w:val="00566C5E"/>
    <w:rsid w:val="00567950"/>
    <w:rsid w:val="0057052E"/>
    <w:rsid w:val="00570C57"/>
    <w:rsid w:val="0057240F"/>
    <w:rsid w:val="005726B6"/>
    <w:rsid w:val="00572794"/>
    <w:rsid w:val="00572850"/>
    <w:rsid w:val="00572FCA"/>
    <w:rsid w:val="00572FCF"/>
    <w:rsid w:val="00573963"/>
    <w:rsid w:val="0057433B"/>
    <w:rsid w:val="00574340"/>
    <w:rsid w:val="00574BA9"/>
    <w:rsid w:val="00574F37"/>
    <w:rsid w:val="00575C5E"/>
    <w:rsid w:val="00576A2F"/>
    <w:rsid w:val="00577826"/>
    <w:rsid w:val="00577CF2"/>
    <w:rsid w:val="00577EBE"/>
    <w:rsid w:val="005816AC"/>
    <w:rsid w:val="005821E1"/>
    <w:rsid w:val="00582308"/>
    <w:rsid w:val="0058381A"/>
    <w:rsid w:val="00583E85"/>
    <w:rsid w:val="0058402E"/>
    <w:rsid w:val="00584456"/>
    <w:rsid w:val="00584A20"/>
    <w:rsid w:val="00586AAE"/>
    <w:rsid w:val="00587DF6"/>
    <w:rsid w:val="00587FEC"/>
    <w:rsid w:val="00590210"/>
    <w:rsid w:val="005904BF"/>
    <w:rsid w:val="00590E57"/>
    <w:rsid w:val="00592486"/>
    <w:rsid w:val="00592CE1"/>
    <w:rsid w:val="00594075"/>
    <w:rsid w:val="0059478B"/>
    <w:rsid w:val="005951EC"/>
    <w:rsid w:val="00595DD4"/>
    <w:rsid w:val="005960CE"/>
    <w:rsid w:val="0059782C"/>
    <w:rsid w:val="005A075E"/>
    <w:rsid w:val="005A088C"/>
    <w:rsid w:val="005A2E5B"/>
    <w:rsid w:val="005A435C"/>
    <w:rsid w:val="005A662C"/>
    <w:rsid w:val="005A6C9E"/>
    <w:rsid w:val="005B08DA"/>
    <w:rsid w:val="005B0E41"/>
    <w:rsid w:val="005B0E4B"/>
    <w:rsid w:val="005B0E59"/>
    <w:rsid w:val="005B0EA1"/>
    <w:rsid w:val="005B1364"/>
    <w:rsid w:val="005B1833"/>
    <w:rsid w:val="005B1C6C"/>
    <w:rsid w:val="005B2221"/>
    <w:rsid w:val="005B2332"/>
    <w:rsid w:val="005B24A6"/>
    <w:rsid w:val="005B2D02"/>
    <w:rsid w:val="005B3831"/>
    <w:rsid w:val="005B4313"/>
    <w:rsid w:val="005B4626"/>
    <w:rsid w:val="005B4808"/>
    <w:rsid w:val="005B5D54"/>
    <w:rsid w:val="005B5EFB"/>
    <w:rsid w:val="005B5FC0"/>
    <w:rsid w:val="005B6558"/>
    <w:rsid w:val="005B79B1"/>
    <w:rsid w:val="005C0290"/>
    <w:rsid w:val="005C06A7"/>
    <w:rsid w:val="005C10E0"/>
    <w:rsid w:val="005C11D6"/>
    <w:rsid w:val="005C1322"/>
    <w:rsid w:val="005C148E"/>
    <w:rsid w:val="005C17F6"/>
    <w:rsid w:val="005C19ED"/>
    <w:rsid w:val="005C244D"/>
    <w:rsid w:val="005C2F7F"/>
    <w:rsid w:val="005C34C9"/>
    <w:rsid w:val="005C36BE"/>
    <w:rsid w:val="005C37E9"/>
    <w:rsid w:val="005C4F7E"/>
    <w:rsid w:val="005C5E4C"/>
    <w:rsid w:val="005C5ECD"/>
    <w:rsid w:val="005C757E"/>
    <w:rsid w:val="005C7C81"/>
    <w:rsid w:val="005D0B85"/>
    <w:rsid w:val="005D1B6B"/>
    <w:rsid w:val="005D3186"/>
    <w:rsid w:val="005D31E1"/>
    <w:rsid w:val="005D4F7F"/>
    <w:rsid w:val="005D6F7A"/>
    <w:rsid w:val="005D7BC0"/>
    <w:rsid w:val="005D7D93"/>
    <w:rsid w:val="005E0433"/>
    <w:rsid w:val="005E08A8"/>
    <w:rsid w:val="005E0C27"/>
    <w:rsid w:val="005E0D6F"/>
    <w:rsid w:val="005E14BA"/>
    <w:rsid w:val="005E1AE1"/>
    <w:rsid w:val="005E2F1C"/>
    <w:rsid w:val="005E3FC4"/>
    <w:rsid w:val="005E4633"/>
    <w:rsid w:val="005E5292"/>
    <w:rsid w:val="005E5DA6"/>
    <w:rsid w:val="005E6951"/>
    <w:rsid w:val="005E6B8E"/>
    <w:rsid w:val="005E6BCD"/>
    <w:rsid w:val="005F0549"/>
    <w:rsid w:val="005F154D"/>
    <w:rsid w:val="005F3829"/>
    <w:rsid w:val="005F419C"/>
    <w:rsid w:val="005F41D6"/>
    <w:rsid w:val="005F483D"/>
    <w:rsid w:val="005F4BAC"/>
    <w:rsid w:val="005F4C35"/>
    <w:rsid w:val="005F6163"/>
    <w:rsid w:val="005F63CA"/>
    <w:rsid w:val="005F6935"/>
    <w:rsid w:val="005F7EB0"/>
    <w:rsid w:val="005F7EBB"/>
    <w:rsid w:val="005F7ED6"/>
    <w:rsid w:val="006006D9"/>
    <w:rsid w:val="00601AB0"/>
    <w:rsid w:val="00603D2D"/>
    <w:rsid w:val="00604E18"/>
    <w:rsid w:val="0060505F"/>
    <w:rsid w:val="0060540E"/>
    <w:rsid w:val="00605739"/>
    <w:rsid w:val="006058D9"/>
    <w:rsid w:val="00605B98"/>
    <w:rsid w:val="00605FC1"/>
    <w:rsid w:val="006075F1"/>
    <w:rsid w:val="00610394"/>
    <w:rsid w:val="00610651"/>
    <w:rsid w:val="00610672"/>
    <w:rsid w:val="00611E45"/>
    <w:rsid w:val="00612324"/>
    <w:rsid w:val="00612946"/>
    <w:rsid w:val="00612B58"/>
    <w:rsid w:val="00612E6D"/>
    <w:rsid w:val="006131BE"/>
    <w:rsid w:val="00613905"/>
    <w:rsid w:val="00613B12"/>
    <w:rsid w:val="00613B51"/>
    <w:rsid w:val="00613DE3"/>
    <w:rsid w:val="00613E66"/>
    <w:rsid w:val="0061400A"/>
    <w:rsid w:val="006159F4"/>
    <w:rsid w:val="00615E2E"/>
    <w:rsid w:val="006163B4"/>
    <w:rsid w:val="006166C4"/>
    <w:rsid w:val="006174EC"/>
    <w:rsid w:val="006179C9"/>
    <w:rsid w:val="00617B34"/>
    <w:rsid w:val="006205C1"/>
    <w:rsid w:val="006205CA"/>
    <w:rsid w:val="006211D6"/>
    <w:rsid w:val="00621D14"/>
    <w:rsid w:val="0062361D"/>
    <w:rsid w:val="00623B65"/>
    <w:rsid w:val="00623C50"/>
    <w:rsid w:val="00624130"/>
    <w:rsid w:val="00624A00"/>
    <w:rsid w:val="00624EDD"/>
    <w:rsid w:val="00625233"/>
    <w:rsid w:val="006259E4"/>
    <w:rsid w:val="00625F9B"/>
    <w:rsid w:val="006262B2"/>
    <w:rsid w:val="006264AB"/>
    <w:rsid w:val="00626BA7"/>
    <w:rsid w:val="00630A71"/>
    <w:rsid w:val="00630A93"/>
    <w:rsid w:val="00631ABF"/>
    <w:rsid w:val="00632175"/>
    <w:rsid w:val="006336B0"/>
    <w:rsid w:val="00633C25"/>
    <w:rsid w:val="00634D3C"/>
    <w:rsid w:val="00635277"/>
    <w:rsid w:val="006355A7"/>
    <w:rsid w:val="00636249"/>
    <w:rsid w:val="00636767"/>
    <w:rsid w:val="006369A6"/>
    <w:rsid w:val="00636C91"/>
    <w:rsid w:val="00636F15"/>
    <w:rsid w:val="00637409"/>
    <w:rsid w:val="00637AA8"/>
    <w:rsid w:val="00637B23"/>
    <w:rsid w:val="00637D4B"/>
    <w:rsid w:val="00637F9F"/>
    <w:rsid w:val="006404DD"/>
    <w:rsid w:val="006409AB"/>
    <w:rsid w:val="00640FFB"/>
    <w:rsid w:val="00641452"/>
    <w:rsid w:val="00641B11"/>
    <w:rsid w:val="00644D6B"/>
    <w:rsid w:val="0064531B"/>
    <w:rsid w:val="00645EB3"/>
    <w:rsid w:val="00646034"/>
    <w:rsid w:val="00646170"/>
    <w:rsid w:val="00646433"/>
    <w:rsid w:val="00646C6A"/>
    <w:rsid w:val="006472BC"/>
    <w:rsid w:val="0065044E"/>
    <w:rsid w:val="00651111"/>
    <w:rsid w:val="00651190"/>
    <w:rsid w:val="00651527"/>
    <w:rsid w:val="006516FB"/>
    <w:rsid w:val="00651B07"/>
    <w:rsid w:val="00651C7F"/>
    <w:rsid w:val="00652628"/>
    <w:rsid w:val="0065282E"/>
    <w:rsid w:val="006540BF"/>
    <w:rsid w:val="00654DFC"/>
    <w:rsid w:val="00655103"/>
    <w:rsid w:val="00655C4E"/>
    <w:rsid w:val="00656260"/>
    <w:rsid w:val="00656367"/>
    <w:rsid w:val="006564C3"/>
    <w:rsid w:val="00656A6A"/>
    <w:rsid w:val="00656EC4"/>
    <w:rsid w:val="006570BD"/>
    <w:rsid w:val="006572C2"/>
    <w:rsid w:val="006602C9"/>
    <w:rsid w:val="00660E5F"/>
    <w:rsid w:val="0066133D"/>
    <w:rsid w:val="00661AC6"/>
    <w:rsid w:val="00661D19"/>
    <w:rsid w:val="00662D09"/>
    <w:rsid w:val="006649C2"/>
    <w:rsid w:val="0066589B"/>
    <w:rsid w:val="006668E6"/>
    <w:rsid w:val="006701AB"/>
    <w:rsid w:val="00670F7D"/>
    <w:rsid w:val="00671B04"/>
    <w:rsid w:val="006724E4"/>
    <w:rsid w:val="0067338E"/>
    <w:rsid w:val="00673449"/>
    <w:rsid w:val="00673E80"/>
    <w:rsid w:val="00673EE5"/>
    <w:rsid w:val="00674561"/>
    <w:rsid w:val="0067488B"/>
    <w:rsid w:val="00674E77"/>
    <w:rsid w:val="006750F9"/>
    <w:rsid w:val="00675CF8"/>
    <w:rsid w:val="006760B6"/>
    <w:rsid w:val="006766CC"/>
    <w:rsid w:val="00676D46"/>
    <w:rsid w:val="00676F35"/>
    <w:rsid w:val="00677267"/>
    <w:rsid w:val="006777C7"/>
    <w:rsid w:val="0068052C"/>
    <w:rsid w:val="00680571"/>
    <w:rsid w:val="0068082D"/>
    <w:rsid w:val="00680D04"/>
    <w:rsid w:val="00680E73"/>
    <w:rsid w:val="00680FD7"/>
    <w:rsid w:val="006816C8"/>
    <w:rsid w:val="00681A19"/>
    <w:rsid w:val="00681A80"/>
    <w:rsid w:val="006829AC"/>
    <w:rsid w:val="00682D31"/>
    <w:rsid w:val="00683492"/>
    <w:rsid w:val="00683C29"/>
    <w:rsid w:val="006848C7"/>
    <w:rsid w:val="00684A64"/>
    <w:rsid w:val="00684D92"/>
    <w:rsid w:val="0068537B"/>
    <w:rsid w:val="00685439"/>
    <w:rsid w:val="006859A7"/>
    <w:rsid w:val="0068632E"/>
    <w:rsid w:val="006863B8"/>
    <w:rsid w:val="00686578"/>
    <w:rsid w:val="00686DE0"/>
    <w:rsid w:val="00686E96"/>
    <w:rsid w:val="00687176"/>
    <w:rsid w:val="00687C6E"/>
    <w:rsid w:val="00690304"/>
    <w:rsid w:val="0069039C"/>
    <w:rsid w:val="006916BE"/>
    <w:rsid w:val="0069197A"/>
    <w:rsid w:val="00691DC7"/>
    <w:rsid w:val="0069260D"/>
    <w:rsid w:val="00692B21"/>
    <w:rsid w:val="0069363E"/>
    <w:rsid w:val="00693EFD"/>
    <w:rsid w:val="006943AE"/>
    <w:rsid w:val="00694C4A"/>
    <w:rsid w:val="006956A6"/>
    <w:rsid w:val="00695D3B"/>
    <w:rsid w:val="006976ED"/>
    <w:rsid w:val="00697B68"/>
    <w:rsid w:val="00697B97"/>
    <w:rsid w:val="006A0723"/>
    <w:rsid w:val="006A1172"/>
    <w:rsid w:val="006A1523"/>
    <w:rsid w:val="006A1C1D"/>
    <w:rsid w:val="006A3562"/>
    <w:rsid w:val="006A53DF"/>
    <w:rsid w:val="006A58C7"/>
    <w:rsid w:val="006A59B5"/>
    <w:rsid w:val="006A61D6"/>
    <w:rsid w:val="006A661F"/>
    <w:rsid w:val="006B075A"/>
    <w:rsid w:val="006B0890"/>
    <w:rsid w:val="006B0B81"/>
    <w:rsid w:val="006B0DE0"/>
    <w:rsid w:val="006B1578"/>
    <w:rsid w:val="006B1AE6"/>
    <w:rsid w:val="006B43EB"/>
    <w:rsid w:val="006B51DA"/>
    <w:rsid w:val="006B6C5F"/>
    <w:rsid w:val="006B6ED5"/>
    <w:rsid w:val="006C0536"/>
    <w:rsid w:val="006C09CD"/>
    <w:rsid w:val="006C3226"/>
    <w:rsid w:val="006C3C28"/>
    <w:rsid w:val="006C56C6"/>
    <w:rsid w:val="006C5BF4"/>
    <w:rsid w:val="006C6F09"/>
    <w:rsid w:val="006D074E"/>
    <w:rsid w:val="006D0781"/>
    <w:rsid w:val="006D0EBA"/>
    <w:rsid w:val="006D19E1"/>
    <w:rsid w:val="006D33C2"/>
    <w:rsid w:val="006D376B"/>
    <w:rsid w:val="006D3BBC"/>
    <w:rsid w:val="006D4C84"/>
    <w:rsid w:val="006D61E2"/>
    <w:rsid w:val="006D6E31"/>
    <w:rsid w:val="006D7017"/>
    <w:rsid w:val="006D7A55"/>
    <w:rsid w:val="006D7C68"/>
    <w:rsid w:val="006D7F37"/>
    <w:rsid w:val="006E03DB"/>
    <w:rsid w:val="006E06F6"/>
    <w:rsid w:val="006E0AFE"/>
    <w:rsid w:val="006E13C1"/>
    <w:rsid w:val="006E1A46"/>
    <w:rsid w:val="006E1AB1"/>
    <w:rsid w:val="006E2CBD"/>
    <w:rsid w:val="006E2DAA"/>
    <w:rsid w:val="006E38F2"/>
    <w:rsid w:val="006E3C8B"/>
    <w:rsid w:val="006E3F68"/>
    <w:rsid w:val="006E5469"/>
    <w:rsid w:val="006E5E97"/>
    <w:rsid w:val="006E7613"/>
    <w:rsid w:val="006F0099"/>
    <w:rsid w:val="006F04EB"/>
    <w:rsid w:val="006F16B5"/>
    <w:rsid w:val="006F16F6"/>
    <w:rsid w:val="006F1AD4"/>
    <w:rsid w:val="006F241A"/>
    <w:rsid w:val="006F26C3"/>
    <w:rsid w:val="006F2C59"/>
    <w:rsid w:val="006F2D6C"/>
    <w:rsid w:val="006F32D3"/>
    <w:rsid w:val="006F34F2"/>
    <w:rsid w:val="006F3514"/>
    <w:rsid w:val="006F358B"/>
    <w:rsid w:val="006F4A28"/>
    <w:rsid w:val="006F4A89"/>
    <w:rsid w:val="006F4C92"/>
    <w:rsid w:val="006F4CE0"/>
    <w:rsid w:val="006F4E51"/>
    <w:rsid w:val="006F5DE9"/>
    <w:rsid w:val="006F722D"/>
    <w:rsid w:val="006F791B"/>
    <w:rsid w:val="00700CA8"/>
    <w:rsid w:val="00701029"/>
    <w:rsid w:val="00701A99"/>
    <w:rsid w:val="007030E4"/>
    <w:rsid w:val="007030EF"/>
    <w:rsid w:val="0070443A"/>
    <w:rsid w:val="007044C8"/>
    <w:rsid w:val="007053C2"/>
    <w:rsid w:val="0070560A"/>
    <w:rsid w:val="0070634B"/>
    <w:rsid w:val="0070685C"/>
    <w:rsid w:val="007069BE"/>
    <w:rsid w:val="0070747A"/>
    <w:rsid w:val="0070783E"/>
    <w:rsid w:val="00710556"/>
    <w:rsid w:val="007106A2"/>
    <w:rsid w:val="007106D0"/>
    <w:rsid w:val="00710DC0"/>
    <w:rsid w:val="0071159B"/>
    <w:rsid w:val="0071192C"/>
    <w:rsid w:val="00711FD2"/>
    <w:rsid w:val="00712047"/>
    <w:rsid w:val="007127E8"/>
    <w:rsid w:val="00712909"/>
    <w:rsid w:val="00712F30"/>
    <w:rsid w:val="00713712"/>
    <w:rsid w:val="00713730"/>
    <w:rsid w:val="00713CC4"/>
    <w:rsid w:val="007152CB"/>
    <w:rsid w:val="00715363"/>
    <w:rsid w:val="007157F7"/>
    <w:rsid w:val="00715DAC"/>
    <w:rsid w:val="0071608A"/>
    <w:rsid w:val="00716104"/>
    <w:rsid w:val="0071620E"/>
    <w:rsid w:val="007168E8"/>
    <w:rsid w:val="00717471"/>
    <w:rsid w:val="00717577"/>
    <w:rsid w:val="00717963"/>
    <w:rsid w:val="00720852"/>
    <w:rsid w:val="00720911"/>
    <w:rsid w:val="0072182D"/>
    <w:rsid w:val="00723CB3"/>
    <w:rsid w:val="00723F72"/>
    <w:rsid w:val="007267A9"/>
    <w:rsid w:val="00726F6F"/>
    <w:rsid w:val="00727BAC"/>
    <w:rsid w:val="00727D02"/>
    <w:rsid w:val="007300EC"/>
    <w:rsid w:val="00731EEA"/>
    <w:rsid w:val="00732B35"/>
    <w:rsid w:val="00732F4E"/>
    <w:rsid w:val="00733707"/>
    <w:rsid w:val="00733A8C"/>
    <w:rsid w:val="00733FDD"/>
    <w:rsid w:val="007343E1"/>
    <w:rsid w:val="007354E4"/>
    <w:rsid w:val="0073577B"/>
    <w:rsid w:val="00735E84"/>
    <w:rsid w:val="007364BF"/>
    <w:rsid w:val="00736934"/>
    <w:rsid w:val="007405F5"/>
    <w:rsid w:val="00740C99"/>
    <w:rsid w:val="007411EC"/>
    <w:rsid w:val="0074157C"/>
    <w:rsid w:val="007417D0"/>
    <w:rsid w:val="00741989"/>
    <w:rsid w:val="007430E9"/>
    <w:rsid w:val="00743A2E"/>
    <w:rsid w:val="00743E2D"/>
    <w:rsid w:val="00746201"/>
    <w:rsid w:val="007466A2"/>
    <w:rsid w:val="007476F5"/>
    <w:rsid w:val="00747FD8"/>
    <w:rsid w:val="00750AA0"/>
    <w:rsid w:val="00751A0C"/>
    <w:rsid w:val="007522D8"/>
    <w:rsid w:val="00752642"/>
    <w:rsid w:val="00752739"/>
    <w:rsid w:val="007532D9"/>
    <w:rsid w:val="00753985"/>
    <w:rsid w:val="00753989"/>
    <w:rsid w:val="00753DFC"/>
    <w:rsid w:val="00754D82"/>
    <w:rsid w:val="00754E40"/>
    <w:rsid w:val="007554A7"/>
    <w:rsid w:val="0075572D"/>
    <w:rsid w:val="007561A8"/>
    <w:rsid w:val="00756833"/>
    <w:rsid w:val="00756F1F"/>
    <w:rsid w:val="00757064"/>
    <w:rsid w:val="007573FB"/>
    <w:rsid w:val="00757764"/>
    <w:rsid w:val="007577FA"/>
    <w:rsid w:val="00757FD0"/>
    <w:rsid w:val="00757FE3"/>
    <w:rsid w:val="00760A01"/>
    <w:rsid w:val="007610AD"/>
    <w:rsid w:val="00762D34"/>
    <w:rsid w:val="007632C0"/>
    <w:rsid w:val="00763AA3"/>
    <w:rsid w:val="00764A08"/>
    <w:rsid w:val="00765192"/>
    <w:rsid w:val="00765600"/>
    <w:rsid w:val="007659F4"/>
    <w:rsid w:val="00765F85"/>
    <w:rsid w:val="00766592"/>
    <w:rsid w:val="00766813"/>
    <w:rsid w:val="00767D67"/>
    <w:rsid w:val="007701F2"/>
    <w:rsid w:val="00770267"/>
    <w:rsid w:val="00770389"/>
    <w:rsid w:val="0077195E"/>
    <w:rsid w:val="00771BDC"/>
    <w:rsid w:val="0077209A"/>
    <w:rsid w:val="0077249F"/>
    <w:rsid w:val="0077291B"/>
    <w:rsid w:val="007734B5"/>
    <w:rsid w:val="007746A2"/>
    <w:rsid w:val="007751F9"/>
    <w:rsid w:val="00775573"/>
    <w:rsid w:val="007759E0"/>
    <w:rsid w:val="00775B46"/>
    <w:rsid w:val="00775C1A"/>
    <w:rsid w:val="00775D58"/>
    <w:rsid w:val="00775F25"/>
    <w:rsid w:val="00775F98"/>
    <w:rsid w:val="00776287"/>
    <w:rsid w:val="00776829"/>
    <w:rsid w:val="00776C86"/>
    <w:rsid w:val="00777A70"/>
    <w:rsid w:val="00777AAD"/>
    <w:rsid w:val="00780A09"/>
    <w:rsid w:val="00780FD4"/>
    <w:rsid w:val="00781190"/>
    <w:rsid w:val="00781EF2"/>
    <w:rsid w:val="00783357"/>
    <w:rsid w:val="007833EA"/>
    <w:rsid w:val="0078549D"/>
    <w:rsid w:val="007859BA"/>
    <w:rsid w:val="00785E10"/>
    <w:rsid w:val="00786208"/>
    <w:rsid w:val="00787067"/>
    <w:rsid w:val="007873EF"/>
    <w:rsid w:val="0078742F"/>
    <w:rsid w:val="007901AC"/>
    <w:rsid w:val="007903DC"/>
    <w:rsid w:val="00790879"/>
    <w:rsid w:val="00790B21"/>
    <w:rsid w:val="00790CF0"/>
    <w:rsid w:val="007910D0"/>
    <w:rsid w:val="007917AA"/>
    <w:rsid w:val="00791C19"/>
    <w:rsid w:val="00791E7A"/>
    <w:rsid w:val="00792666"/>
    <w:rsid w:val="00792B1D"/>
    <w:rsid w:val="00792E84"/>
    <w:rsid w:val="00793234"/>
    <w:rsid w:val="0079355F"/>
    <w:rsid w:val="0079360B"/>
    <w:rsid w:val="00794338"/>
    <w:rsid w:val="007944F4"/>
    <w:rsid w:val="007954F3"/>
    <w:rsid w:val="007958F7"/>
    <w:rsid w:val="00795960"/>
    <w:rsid w:val="00795C83"/>
    <w:rsid w:val="00796684"/>
    <w:rsid w:val="007969A6"/>
    <w:rsid w:val="00796D65"/>
    <w:rsid w:val="00797019"/>
    <w:rsid w:val="00797F03"/>
    <w:rsid w:val="007A0230"/>
    <w:rsid w:val="007A0A0E"/>
    <w:rsid w:val="007A1A4F"/>
    <w:rsid w:val="007A1F4D"/>
    <w:rsid w:val="007A3343"/>
    <w:rsid w:val="007A3CEE"/>
    <w:rsid w:val="007A423E"/>
    <w:rsid w:val="007A4592"/>
    <w:rsid w:val="007A46B1"/>
    <w:rsid w:val="007A51D5"/>
    <w:rsid w:val="007A52CA"/>
    <w:rsid w:val="007A5626"/>
    <w:rsid w:val="007A5633"/>
    <w:rsid w:val="007A5867"/>
    <w:rsid w:val="007A5A2E"/>
    <w:rsid w:val="007A5ADF"/>
    <w:rsid w:val="007A70F2"/>
    <w:rsid w:val="007B029E"/>
    <w:rsid w:val="007B0B3C"/>
    <w:rsid w:val="007B0F5A"/>
    <w:rsid w:val="007B14EE"/>
    <w:rsid w:val="007B1D1B"/>
    <w:rsid w:val="007B1F8C"/>
    <w:rsid w:val="007B1FB0"/>
    <w:rsid w:val="007B2AED"/>
    <w:rsid w:val="007B30E4"/>
    <w:rsid w:val="007B3627"/>
    <w:rsid w:val="007B3ADC"/>
    <w:rsid w:val="007B3C7F"/>
    <w:rsid w:val="007B3E79"/>
    <w:rsid w:val="007B3EFE"/>
    <w:rsid w:val="007B475F"/>
    <w:rsid w:val="007B47F6"/>
    <w:rsid w:val="007B4BD9"/>
    <w:rsid w:val="007B558C"/>
    <w:rsid w:val="007B5CF1"/>
    <w:rsid w:val="007B5F6D"/>
    <w:rsid w:val="007B78DA"/>
    <w:rsid w:val="007C11C9"/>
    <w:rsid w:val="007C12DE"/>
    <w:rsid w:val="007C26D9"/>
    <w:rsid w:val="007C2744"/>
    <w:rsid w:val="007C2AC0"/>
    <w:rsid w:val="007C3D22"/>
    <w:rsid w:val="007C4480"/>
    <w:rsid w:val="007C44DD"/>
    <w:rsid w:val="007C4B29"/>
    <w:rsid w:val="007C50CC"/>
    <w:rsid w:val="007C5534"/>
    <w:rsid w:val="007C5C9E"/>
    <w:rsid w:val="007C5F1F"/>
    <w:rsid w:val="007C606C"/>
    <w:rsid w:val="007C6617"/>
    <w:rsid w:val="007C7A42"/>
    <w:rsid w:val="007C7DEE"/>
    <w:rsid w:val="007D0342"/>
    <w:rsid w:val="007D0BDD"/>
    <w:rsid w:val="007D1147"/>
    <w:rsid w:val="007D1264"/>
    <w:rsid w:val="007D1F41"/>
    <w:rsid w:val="007D2886"/>
    <w:rsid w:val="007D5E7B"/>
    <w:rsid w:val="007D6B4B"/>
    <w:rsid w:val="007D748D"/>
    <w:rsid w:val="007D757D"/>
    <w:rsid w:val="007E04A0"/>
    <w:rsid w:val="007E0E68"/>
    <w:rsid w:val="007E164F"/>
    <w:rsid w:val="007E1DFA"/>
    <w:rsid w:val="007E20E4"/>
    <w:rsid w:val="007E22F0"/>
    <w:rsid w:val="007E29DA"/>
    <w:rsid w:val="007E2C86"/>
    <w:rsid w:val="007E3B59"/>
    <w:rsid w:val="007E4C16"/>
    <w:rsid w:val="007E4EF8"/>
    <w:rsid w:val="007E530F"/>
    <w:rsid w:val="007E53A8"/>
    <w:rsid w:val="007E5410"/>
    <w:rsid w:val="007E5DAA"/>
    <w:rsid w:val="007E67A5"/>
    <w:rsid w:val="007F0965"/>
    <w:rsid w:val="007F13C6"/>
    <w:rsid w:val="007F1940"/>
    <w:rsid w:val="007F19F8"/>
    <w:rsid w:val="007F221B"/>
    <w:rsid w:val="007F2FF7"/>
    <w:rsid w:val="007F305C"/>
    <w:rsid w:val="007F329F"/>
    <w:rsid w:val="007F415C"/>
    <w:rsid w:val="007F44D4"/>
    <w:rsid w:val="007F4C93"/>
    <w:rsid w:val="007F502D"/>
    <w:rsid w:val="007F5052"/>
    <w:rsid w:val="007F5067"/>
    <w:rsid w:val="007F5512"/>
    <w:rsid w:val="007F6198"/>
    <w:rsid w:val="007F6286"/>
    <w:rsid w:val="007F729A"/>
    <w:rsid w:val="007F763F"/>
    <w:rsid w:val="007F76E2"/>
    <w:rsid w:val="007F7A21"/>
    <w:rsid w:val="007F7C17"/>
    <w:rsid w:val="00800326"/>
    <w:rsid w:val="008007E2"/>
    <w:rsid w:val="008013EE"/>
    <w:rsid w:val="00801BA2"/>
    <w:rsid w:val="00803433"/>
    <w:rsid w:val="00803B2E"/>
    <w:rsid w:val="008041EB"/>
    <w:rsid w:val="0080425D"/>
    <w:rsid w:val="00805E32"/>
    <w:rsid w:val="00806FC4"/>
    <w:rsid w:val="00807F2E"/>
    <w:rsid w:val="0081033A"/>
    <w:rsid w:val="008109A8"/>
    <w:rsid w:val="008115F2"/>
    <w:rsid w:val="008119F5"/>
    <w:rsid w:val="00811B5D"/>
    <w:rsid w:val="00811BFE"/>
    <w:rsid w:val="008121E0"/>
    <w:rsid w:val="00812285"/>
    <w:rsid w:val="00812644"/>
    <w:rsid w:val="00812B8E"/>
    <w:rsid w:val="00812D3C"/>
    <w:rsid w:val="00813780"/>
    <w:rsid w:val="00813A8F"/>
    <w:rsid w:val="00814769"/>
    <w:rsid w:val="00815675"/>
    <w:rsid w:val="00815985"/>
    <w:rsid w:val="00815B98"/>
    <w:rsid w:val="00815C5C"/>
    <w:rsid w:val="00815FC2"/>
    <w:rsid w:val="00816674"/>
    <w:rsid w:val="00816998"/>
    <w:rsid w:val="00816A9F"/>
    <w:rsid w:val="00816CC0"/>
    <w:rsid w:val="00821977"/>
    <w:rsid w:val="008226B4"/>
    <w:rsid w:val="00822872"/>
    <w:rsid w:val="00822A25"/>
    <w:rsid w:val="00823EB2"/>
    <w:rsid w:val="0082555C"/>
    <w:rsid w:val="00825A18"/>
    <w:rsid w:val="008266C0"/>
    <w:rsid w:val="00826BFF"/>
    <w:rsid w:val="00827686"/>
    <w:rsid w:val="00827919"/>
    <w:rsid w:val="00827FDA"/>
    <w:rsid w:val="00830ABB"/>
    <w:rsid w:val="0083176D"/>
    <w:rsid w:val="008324BC"/>
    <w:rsid w:val="00834947"/>
    <w:rsid w:val="0083499B"/>
    <w:rsid w:val="00834C49"/>
    <w:rsid w:val="00835244"/>
    <w:rsid w:val="008355A8"/>
    <w:rsid w:val="008359BC"/>
    <w:rsid w:val="00836E18"/>
    <w:rsid w:val="0083799F"/>
    <w:rsid w:val="00840FA4"/>
    <w:rsid w:val="0084191E"/>
    <w:rsid w:val="0084263F"/>
    <w:rsid w:val="00843061"/>
    <w:rsid w:val="008434F9"/>
    <w:rsid w:val="00843A8C"/>
    <w:rsid w:val="00844470"/>
    <w:rsid w:val="00844C8D"/>
    <w:rsid w:val="00844FBB"/>
    <w:rsid w:val="00845187"/>
    <w:rsid w:val="0084658A"/>
    <w:rsid w:val="0084788C"/>
    <w:rsid w:val="00847BC3"/>
    <w:rsid w:val="00850699"/>
    <w:rsid w:val="00850DF9"/>
    <w:rsid w:val="00851E22"/>
    <w:rsid w:val="00851FC7"/>
    <w:rsid w:val="00852609"/>
    <w:rsid w:val="00852F8F"/>
    <w:rsid w:val="0085372D"/>
    <w:rsid w:val="00854438"/>
    <w:rsid w:val="008551D6"/>
    <w:rsid w:val="008561E7"/>
    <w:rsid w:val="008565D9"/>
    <w:rsid w:val="0085681D"/>
    <w:rsid w:val="00857562"/>
    <w:rsid w:val="00857589"/>
    <w:rsid w:val="00857AF5"/>
    <w:rsid w:val="00857F66"/>
    <w:rsid w:val="00860150"/>
    <w:rsid w:val="0086083E"/>
    <w:rsid w:val="00860D0E"/>
    <w:rsid w:val="00860EC0"/>
    <w:rsid w:val="008621D5"/>
    <w:rsid w:val="008628E0"/>
    <w:rsid w:val="00862C5B"/>
    <w:rsid w:val="00862F5A"/>
    <w:rsid w:val="008644B5"/>
    <w:rsid w:val="00864772"/>
    <w:rsid w:val="00864D56"/>
    <w:rsid w:val="00864EFC"/>
    <w:rsid w:val="0086547C"/>
    <w:rsid w:val="00870036"/>
    <w:rsid w:val="0087060A"/>
    <w:rsid w:val="00870F41"/>
    <w:rsid w:val="0087264B"/>
    <w:rsid w:val="0087283C"/>
    <w:rsid w:val="0087287C"/>
    <w:rsid w:val="00872D89"/>
    <w:rsid w:val="0087345A"/>
    <w:rsid w:val="00873506"/>
    <w:rsid w:val="008750EF"/>
    <w:rsid w:val="0087536A"/>
    <w:rsid w:val="00876136"/>
    <w:rsid w:val="00876CBA"/>
    <w:rsid w:val="008770A9"/>
    <w:rsid w:val="008774C5"/>
    <w:rsid w:val="00880B25"/>
    <w:rsid w:val="00881428"/>
    <w:rsid w:val="00881548"/>
    <w:rsid w:val="008822DC"/>
    <w:rsid w:val="008828E7"/>
    <w:rsid w:val="0088599F"/>
    <w:rsid w:val="00885B8A"/>
    <w:rsid w:val="00886243"/>
    <w:rsid w:val="00887507"/>
    <w:rsid w:val="008879D2"/>
    <w:rsid w:val="00887E40"/>
    <w:rsid w:val="008903D4"/>
    <w:rsid w:val="008905C5"/>
    <w:rsid w:val="00891932"/>
    <w:rsid w:val="00892114"/>
    <w:rsid w:val="0089272C"/>
    <w:rsid w:val="00892D1D"/>
    <w:rsid w:val="00892EF2"/>
    <w:rsid w:val="008941FC"/>
    <w:rsid w:val="00894ADC"/>
    <w:rsid w:val="008959C3"/>
    <w:rsid w:val="00895AC0"/>
    <w:rsid w:val="00895B7F"/>
    <w:rsid w:val="00895D22"/>
    <w:rsid w:val="00895FED"/>
    <w:rsid w:val="00897F87"/>
    <w:rsid w:val="008A112A"/>
    <w:rsid w:val="008A382B"/>
    <w:rsid w:val="008A4FD5"/>
    <w:rsid w:val="008A54D9"/>
    <w:rsid w:val="008A6D50"/>
    <w:rsid w:val="008A741D"/>
    <w:rsid w:val="008A79FE"/>
    <w:rsid w:val="008B1A95"/>
    <w:rsid w:val="008B1B20"/>
    <w:rsid w:val="008B22F9"/>
    <w:rsid w:val="008B39CA"/>
    <w:rsid w:val="008B40E7"/>
    <w:rsid w:val="008B4510"/>
    <w:rsid w:val="008B4D81"/>
    <w:rsid w:val="008B4DD0"/>
    <w:rsid w:val="008B5624"/>
    <w:rsid w:val="008B5C47"/>
    <w:rsid w:val="008B674C"/>
    <w:rsid w:val="008B6E86"/>
    <w:rsid w:val="008B70D4"/>
    <w:rsid w:val="008B79BA"/>
    <w:rsid w:val="008B7DFC"/>
    <w:rsid w:val="008C11B0"/>
    <w:rsid w:val="008C171D"/>
    <w:rsid w:val="008C2877"/>
    <w:rsid w:val="008C29BE"/>
    <w:rsid w:val="008C36B5"/>
    <w:rsid w:val="008C4860"/>
    <w:rsid w:val="008C4873"/>
    <w:rsid w:val="008C554D"/>
    <w:rsid w:val="008C58E5"/>
    <w:rsid w:val="008C5AF1"/>
    <w:rsid w:val="008C5AFA"/>
    <w:rsid w:val="008C66BD"/>
    <w:rsid w:val="008C6FB7"/>
    <w:rsid w:val="008C737D"/>
    <w:rsid w:val="008D14AA"/>
    <w:rsid w:val="008D1C7F"/>
    <w:rsid w:val="008D3211"/>
    <w:rsid w:val="008D3A00"/>
    <w:rsid w:val="008D4B74"/>
    <w:rsid w:val="008D4C59"/>
    <w:rsid w:val="008D4DBC"/>
    <w:rsid w:val="008D50D3"/>
    <w:rsid w:val="008D525E"/>
    <w:rsid w:val="008D538D"/>
    <w:rsid w:val="008D5696"/>
    <w:rsid w:val="008D6885"/>
    <w:rsid w:val="008D79C5"/>
    <w:rsid w:val="008D7D32"/>
    <w:rsid w:val="008E22D1"/>
    <w:rsid w:val="008E233A"/>
    <w:rsid w:val="008E34FF"/>
    <w:rsid w:val="008E3A12"/>
    <w:rsid w:val="008E3E91"/>
    <w:rsid w:val="008E4933"/>
    <w:rsid w:val="008E5004"/>
    <w:rsid w:val="008E5D2E"/>
    <w:rsid w:val="008E5D3C"/>
    <w:rsid w:val="008E6A8D"/>
    <w:rsid w:val="008E72FA"/>
    <w:rsid w:val="008F0001"/>
    <w:rsid w:val="008F02B5"/>
    <w:rsid w:val="008F02EA"/>
    <w:rsid w:val="008F0FDC"/>
    <w:rsid w:val="008F1A3F"/>
    <w:rsid w:val="008F218D"/>
    <w:rsid w:val="008F21DE"/>
    <w:rsid w:val="008F2535"/>
    <w:rsid w:val="008F2BEF"/>
    <w:rsid w:val="008F3F7F"/>
    <w:rsid w:val="008F52AC"/>
    <w:rsid w:val="008F5617"/>
    <w:rsid w:val="008F571C"/>
    <w:rsid w:val="008F5993"/>
    <w:rsid w:val="008F5AE8"/>
    <w:rsid w:val="008F642E"/>
    <w:rsid w:val="008F65A1"/>
    <w:rsid w:val="008F680E"/>
    <w:rsid w:val="008F6904"/>
    <w:rsid w:val="008F6974"/>
    <w:rsid w:val="008F6B5C"/>
    <w:rsid w:val="008F6E36"/>
    <w:rsid w:val="008F771A"/>
    <w:rsid w:val="008F7A50"/>
    <w:rsid w:val="00901085"/>
    <w:rsid w:val="00901DFA"/>
    <w:rsid w:val="00901EB6"/>
    <w:rsid w:val="00904DD1"/>
    <w:rsid w:val="00904EE7"/>
    <w:rsid w:val="0090581A"/>
    <w:rsid w:val="00905AFD"/>
    <w:rsid w:val="009062D3"/>
    <w:rsid w:val="009062E6"/>
    <w:rsid w:val="009065AF"/>
    <w:rsid w:val="00907C1F"/>
    <w:rsid w:val="00910B55"/>
    <w:rsid w:val="00911640"/>
    <w:rsid w:val="00911669"/>
    <w:rsid w:val="0091173F"/>
    <w:rsid w:val="00911863"/>
    <w:rsid w:val="009118E1"/>
    <w:rsid w:val="009119FD"/>
    <w:rsid w:val="00912019"/>
    <w:rsid w:val="00912EBE"/>
    <w:rsid w:val="009135D5"/>
    <w:rsid w:val="009136D9"/>
    <w:rsid w:val="00913AEE"/>
    <w:rsid w:val="00913C36"/>
    <w:rsid w:val="0091460C"/>
    <w:rsid w:val="0091471F"/>
    <w:rsid w:val="0091472D"/>
    <w:rsid w:val="00914D85"/>
    <w:rsid w:val="00915BF6"/>
    <w:rsid w:val="00916145"/>
    <w:rsid w:val="0091647E"/>
    <w:rsid w:val="0091674A"/>
    <w:rsid w:val="00916ACB"/>
    <w:rsid w:val="00916ECA"/>
    <w:rsid w:val="009202F7"/>
    <w:rsid w:val="00920B58"/>
    <w:rsid w:val="00921202"/>
    <w:rsid w:val="0092198F"/>
    <w:rsid w:val="00921B67"/>
    <w:rsid w:val="00921E3B"/>
    <w:rsid w:val="00922640"/>
    <w:rsid w:val="00922D07"/>
    <w:rsid w:val="00923013"/>
    <w:rsid w:val="00923735"/>
    <w:rsid w:val="0092388A"/>
    <w:rsid w:val="00923AD4"/>
    <w:rsid w:val="00924E44"/>
    <w:rsid w:val="0092545C"/>
    <w:rsid w:val="00925997"/>
    <w:rsid w:val="00925E92"/>
    <w:rsid w:val="00926278"/>
    <w:rsid w:val="009262FF"/>
    <w:rsid w:val="00926B22"/>
    <w:rsid w:val="00930DF2"/>
    <w:rsid w:val="009312AD"/>
    <w:rsid w:val="00931596"/>
    <w:rsid w:val="009326DF"/>
    <w:rsid w:val="00932DD1"/>
    <w:rsid w:val="0093341E"/>
    <w:rsid w:val="00933425"/>
    <w:rsid w:val="0093372A"/>
    <w:rsid w:val="0093384A"/>
    <w:rsid w:val="00934764"/>
    <w:rsid w:val="00934DFB"/>
    <w:rsid w:val="00935294"/>
    <w:rsid w:val="00935893"/>
    <w:rsid w:val="00936467"/>
    <w:rsid w:val="009368EA"/>
    <w:rsid w:val="009375D2"/>
    <w:rsid w:val="009379FC"/>
    <w:rsid w:val="00937B60"/>
    <w:rsid w:val="0094024F"/>
    <w:rsid w:val="0094067F"/>
    <w:rsid w:val="009411A4"/>
    <w:rsid w:val="0094179E"/>
    <w:rsid w:val="00942200"/>
    <w:rsid w:val="0094229A"/>
    <w:rsid w:val="0094264B"/>
    <w:rsid w:val="00943400"/>
    <w:rsid w:val="009438B4"/>
    <w:rsid w:val="00943A51"/>
    <w:rsid w:val="00944369"/>
    <w:rsid w:val="009457B1"/>
    <w:rsid w:val="00945867"/>
    <w:rsid w:val="0094637D"/>
    <w:rsid w:val="0094707C"/>
    <w:rsid w:val="009471DE"/>
    <w:rsid w:val="00947697"/>
    <w:rsid w:val="00947C14"/>
    <w:rsid w:val="0095213E"/>
    <w:rsid w:val="009522AB"/>
    <w:rsid w:val="009542E8"/>
    <w:rsid w:val="00955C02"/>
    <w:rsid w:val="00955CF0"/>
    <w:rsid w:val="0095602A"/>
    <w:rsid w:val="00956482"/>
    <w:rsid w:val="00956909"/>
    <w:rsid w:val="0095757E"/>
    <w:rsid w:val="0095760C"/>
    <w:rsid w:val="0095767F"/>
    <w:rsid w:val="0095795C"/>
    <w:rsid w:val="009600B0"/>
    <w:rsid w:val="00960503"/>
    <w:rsid w:val="0096065E"/>
    <w:rsid w:val="00960A91"/>
    <w:rsid w:val="00960F19"/>
    <w:rsid w:val="00960F44"/>
    <w:rsid w:val="00961421"/>
    <w:rsid w:val="00962CA2"/>
    <w:rsid w:val="00963271"/>
    <w:rsid w:val="009639D0"/>
    <w:rsid w:val="00963ABA"/>
    <w:rsid w:val="00964C63"/>
    <w:rsid w:val="00964CB2"/>
    <w:rsid w:val="00964D4B"/>
    <w:rsid w:val="009652C6"/>
    <w:rsid w:val="00965781"/>
    <w:rsid w:val="0096582E"/>
    <w:rsid w:val="009666C8"/>
    <w:rsid w:val="00966CE1"/>
    <w:rsid w:val="009670A4"/>
    <w:rsid w:val="009675DF"/>
    <w:rsid w:val="00967619"/>
    <w:rsid w:val="009679D8"/>
    <w:rsid w:val="00967F60"/>
    <w:rsid w:val="00970010"/>
    <w:rsid w:val="00970BE3"/>
    <w:rsid w:val="00970C94"/>
    <w:rsid w:val="009730CC"/>
    <w:rsid w:val="009732A9"/>
    <w:rsid w:val="009736A8"/>
    <w:rsid w:val="00973B29"/>
    <w:rsid w:val="00973BCC"/>
    <w:rsid w:val="00973BD8"/>
    <w:rsid w:val="00974C7C"/>
    <w:rsid w:val="00974D0C"/>
    <w:rsid w:val="00975432"/>
    <w:rsid w:val="0097565D"/>
    <w:rsid w:val="00975D74"/>
    <w:rsid w:val="009766E9"/>
    <w:rsid w:val="00977D0D"/>
    <w:rsid w:val="00980870"/>
    <w:rsid w:val="00980A7C"/>
    <w:rsid w:val="0098132A"/>
    <w:rsid w:val="00981B6F"/>
    <w:rsid w:val="009821D3"/>
    <w:rsid w:val="009833F7"/>
    <w:rsid w:val="009836BC"/>
    <w:rsid w:val="009837DD"/>
    <w:rsid w:val="00983CF5"/>
    <w:rsid w:val="00984606"/>
    <w:rsid w:val="00985771"/>
    <w:rsid w:val="00985A5A"/>
    <w:rsid w:val="00985E99"/>
    <w:rsid w:val="00986C0B"/>
    <w:rsid w:val="00987220"/>
    <w:rsid w:val="009874FC"/>
    <w:rsid w:val="0098783D"/>
    <w:rsid w:val="00987940"/>
    <w:rsid w:val="009908E9"/>
    <w:rsid w:val="009908EE"/>
    <w:rsid w:val="00990A7C"/>
    <w:rsid w:val="00992970"/>
    <w:rsid w:val="00993265"/>
    <w:rsid w:val="00993697"/>
    <w:rsid w:val="0099369E"/>
    <w:rsid w:val="00993735"/>
    <w:rsid w:val="009937AE"/>
    <w:rsid w:val="00993B6A"/>
    <w:rsid w:val="00993E55"/>
    <w:rsid w:val="0099509C"/>
    <w:rsid w:val="009954CA"/>
    <w:rsid w:val="00995E08"/>
    <w:rsid w:val="0099610C"/>
    <w:rsid w:val="0099724A"/>
    <w:rsid w:val="009974CF"/>
    <w:rsid w:val="009976AD"/>
    <w:rsid w:val="0099775B"/>
    <w:rsid w:val="009A048C"/>
    <w:rsid w:val="009A09D0"/>
    <w:rsid w:val="009A1217"/>
    <w:rsid w:val="009A17C6"/>
    <w:rsid w:val="009A292A"/>
    <w:rsid w:val="009A3490"/>
    <w:rsid w:val="009A368A"/>
    <w:rsid w:val="009A5C1B"/>
    <w:rsid w:val="009A6097"/>
    <w:rsid w:val="009A61B4"/>
    <w:rsid w:val="009A6BC8"/>
    <w:rsid w:val="009A6DAB"/>
    <w:rsid w:val="009A7278"/>
    <w:rsid w:val="009B26D1"/>
    <w:rsid w:val="009B2F7F"/>
    <w:rsid w:val="009B392A"/>
    <w:rsid w:val="009B3CF4"/>
    <w:rsid w:val="009B3F6E"/>
    <w:rsid w:val="009B439B"/>
    <w:rsid w:val="009B43B6"/>
    <w:rsid w:val="009B4BB3"/>
    <w:rsid w:val="009B4FC6"/>
    <w:rsid w:val="009B5FCE"/>
    <w:rsid w:val="009B687B"/>
    <w:rsid w:val="009B7960"/>
    <w:rsid w:val="009C06A1"/>
    <w:rsid w:val="009C0C3D"/>
    <w:rsid w:val="009C0CA8"/>
    <w:rsid w:val="009C1B39"/>
    <w:rsid w:val="009C44CB"/>
    <w:rsid w:val="009C47CC"/>
    <w:rsid w:val="009C5DED"/>
    <w:rsid w:val="009C6185"/>
    <w:rsid w:val="009C641D"/>
    <w:rsid w:val="009C6E1A"/>
    <w:rsid w:val="009C77E4"/>
    <w:rsid w:val="009D0005"/>
    <w:rsid w:val="009D01BC"/>
    <w:rsid w:val="009D0413"/>
    <w:rsid w:val="009D0DAC"/>
    <w:rsid w:val="009D153C"/>
    <w:rsid w:val="009D17FF"/>
    <w:rsid w:val="009D1B55"/>
    <w:rsid w:val="009D3AD2"/>
    <w:rsid w:val="009D3DC8"/>
    <w:rsid w:val="009D3FBE"/>
    <w:rsid w:val="009D4103"/>
    <w:rsid w:val="009D42D6"/>
    <w:rsid w:val="009D4F7B"/>
    <w:rsid w:val="009D6063"/>
    <w:rsid w:val="009D69E2"/>
    <w:rsid w:val="009D6E9B"/>
    <w:rsid w:val="009D7020"/>
    <w:rsid w:val="009D7AC3"/>
    <w:rsid w:val="009E02C1"/>
    <w:rsid w:val="009E1B41"/>
    <w:rsid w:val="009E310C"/>
    <w:rsid w:val="009E35FC"/>
    <w:rsid w:val="009E36C9"/>
    <w:rsid w:val="009E44E2"/>
    <w:rsid w:val="009E4682"/>
    <w:rsid w:val="009E46E2"/>
    <w:rsid w:val="009E482A"/>
    <w:rsid w:val="009E485E"/>
    <w:rsid w:val="009E5065"/>
    <w:rsid w:val="009E5B8D"/>
    <w:rsid w:val="009E5D1C"/>
    <w:rsid w:val="009E67B5"/>
    <w:rsid w:val="009E7A72"/>
    <w:rsid w:val="009F006C"/>
    <w:rsid w:val="009F041F"/>
    <w:rsid w:val="009F076A"/>
    <w:rsid w:val="009F0BC4"/>
    <w:rsid w:val="009F1146"/>
    <w:rsid w:val="009F183E"/>
    <w:rsid w:val="009F1F34"/>
    <w:rsid w:val="009F2C9D"/>
    <w:rsid w:val="009F3C6C"/>
    <w:rsid w:val="009F43C2"/>
    <w:rsid w:val="009F4878"/>
    <w:rsid w:val="009F494C"/>
    <w:rsid w:val="009F4A42"/>
    <w:rsid w:val="009F566B"/>
    <w:rsid w:val="009F5C4D"/>
    <w:rsid w:val="009F5D60"/>
    <w:rsid w:val="009F5F9D"/>
    <w:rsid w:val="009F7760"/>
    <w:rsid w:val="009F784C"/>
    <w:rsid w:val="009F7C86"/>
    <w:rsid w:val="00A005D7"/>
    <w:rsid w:val="00A016F0"/>
    <w:rsid w:val="00A01DE9"/>
    <w:rsid w:val="00A01F6F"/>
    <w:rsid w:val="00A01FC7"/>
    <w:rsid w:val="00A02032"/>
    <w:rsid w:val="00A02BD0"/>
    <w:rsid w:val="00A02F21"/>
    <w:rsid w:val="00A0371A"/>
    <w:rsid w:val="00A03FE2"/>
    <w:rsid w:val="00A04810"/>
    <w:rsid w:val="00A04E40"/>
    <w:rsid w:val="00A04FC1"/>
    <w:rsid w:val="00A05A22"/>
    <w:rsid w:val="00A05E0B"/>
    <w:rsid w:val="00A06EF9"/>
    <w:rsid w:val="00A06F05"/>
    <w:rsid w:val="00A07178"/>
    <w:rsid w:val="00A071C5"/>
    <w:rsid w:val="00A073E6"/>
    <w:rsid w:val="00A074A2"/>
    <w:rsid w:val="00A07500"/>
    <w:rsid w:val="00A076D5"/>
    <w:rsid w:val="00A07826"/>
    <w:rsid w:val="00A07A13"/>
    <w:rsid w:val="00A112B0"/>
    <w:rsid w:val="00A118C2"/>
    <w:rsid w:val="00A11A15"/>
    <w:rsid w:val="00A12481"/>
    <w:rsid w:val="00A12BAC"/>
    <w:rsid w:val="00A12F7F"/>
    <w:rsid w:val="00A130BF"/>
    <w:rsid w:val="00A133BA"/>
    <w:rsid w:val="00A15F99"/>
    <w:rsid w:val="00A163F0"/>
    <w:rsid w:val="00A1683D"/>
    <w:rsid w:val="00A16D5C"/>
    <w:rsid w:val="00A17F93"/>
    <w:rsid w:val="00A202C2"/>
    <w:rsid w:val="00A2044A"/>
    <w:rsid w:val="00A20898"/>
    <w:rsid w:val="00A21777"/>
    <w:rsid w:val="00A22EAE"/>
    <w:rsid w:val="00A2325E"/>
    <w:rsid w:val="00A255E4"/>
    <w:rsid w:val="00A26E09"/>
    <w:rsid w:val="00A26FE1"/>
    <w:rsid w:val="00A27079"/>
    <w:rsid w:val="00A271E4"/>
    <w:rsid w:val="00A278E8"/>
    <w:rsid w:val="00A27B81"/>
    <w:rsid w:val="00A27E1F"/>
    <w:rsid w:val="00A3093A"/>
    <w:rsid w:val="00A30A87"/>
    <w:rsid w:val="00A3131A"/>
    <w:rsid w:val="00A313D6"/>
    <w:rsid w:val="00A31600"/>
    <w:rsid w:val="00A31843"/>
    <w:rsid w:val="00A31D9A"/>
    <w:rsid w:val="00A323DB"/>
    <w:rsid w:val="00A33479"/>
    <w:rsid w:val="00A33FB0"/>
    <w:rsid w:val="00A3402D"/>
    <w:rsid w:val="00A3738F"/>
    <w:rsid w:val="00A373BB"/>
    <w:rsid w:val="00A37637"/>
    <w:rsid w:val="00A37947"/>
    <w:rsid w:val="00A379E5"/>
    <w:rsid w:val="00A40521"/>
    <w:rsid w:val="00A40D2B"/>
    <w:rsid w:val="00A434FE"/>
    <w:rsid w:val="00A4426F"/>
    <w:rsid w:val="00A44AFA"/>
    <w:rsid w:val="00A46567"/>
    <w:rsid w:val="00A46CC9"/>
    <w:rsid w:val="00A46D58"/>
    <w:rsid w:val="00A47155"/>
    <w:rsid w:val="00A472AD"/>
    <w:rsid w:val="00A47A62"/>
    <w:rsid w:val="00A47DA4"/>
    <w:rsid w:val="00A506B3"/>
    <w:rsid w:val="00A5187E"/>
    <w:rsid w:val="00A51CC9"/>
    <w:rsid w:val="00A52A5F"/>
    <w:rsid w:val="00A53A2E"/>
    <w:rsid w:val="00A53FCE"/>
    <w:rsid w:val="00A54578"/>
    <w:rsid w:val="00A54CFF"/>
    <w:rsid w:val="00A54EC9"/>
    <w:rsid w:val="00A5538B"/>
    <w:rsid w:val="00A556BE"/>
    <w:rsid w:val="00A55770"/>
    <w:rsid w:val="00A55CC7"/>
    <w:rsid w:val="00A564D3"/>
    <w:rsid w:val="00A57A7D"/>
    <w:rsid w:val="00A606E1"/>
    <w:rsid w:val="00A60B61"/>
    <w:rsid w:val="00A6108A"/>
    <w:rsid w:val="00A61288"/>
    <w:rsid w:val="00A61F2A"/>
    <w:rsid w:val="00A621E9"/>
    <w:rsid w:val="00A62237"/>
    <w:rsid w:val="00A62C9B"/>
    <w:rsid w:val="00A64C6B"/>
    <w:rsid w:val="00A6552A"/>
    <w:rsid w:val="00A65699"/>
    <w:rsid w:val="00A65AE0"/>
    <w:rsid w:val="00A65D0F"/>
    <w:rsid w:val="00A65E66"/>
    <w:rsid w:val="00A66115"/>
    <w:rsid w:val="00A66C23"/>
    <w:rsid w:val="00A66D27"/>
    <w:rsid w:val="00A701D9"/>
    <w:rsid w:val="00A7089B"/>
    <w:rsid w:val="00A70E93"/>
    <w:rsid w:val="00A71043"/>
    <w:rsid w:val="00A71F83"/>
    <w:rsid w:val="00A720EE"/>
    <w:rsid w:val="00A7257F"/>
    <w:rsid w:val="00A72DDC"/>
    <w:rsid w:val="00A73006"/>
    <w:rsid w:val="00A73163"/>
    <w:rsid w:val="00A73501"/>
    <w:rsid w:val="00A740DC"/>
    <w:rsid w:val="00A7457E"/>
    <w:rsid w:val="00A74D66"/>
    <w:rsid w:val="00A75429"/>
    <w:rsid w:val="00A75597"/>
    <w:rsid w:val="00A75A51"/>
    <w:rsid w:val="00A75DD8"/>
    <w:rsid w:val="00A76F15"/>
    <w:rsid w:val="00A772EE"/>
    <w:rsid w:val="00A801F6"/>
    <w:rsid w:val="00A81F5C"/>
    <w:rsid w:val="00A823DA"/>
    <w:rsid w:val="00A82886"/>
    <w:rsid w:val="00A82E7C"/>
    <w:rsid w:val="00A83451"/>
    <w:rsid w:val="00A84126"/>
    <w:rsid w:val="00A841A7"/>
    <w:rsid w:val="00A841C2"/>
    <w:rsid w:val="00A842C7"/>
    <w:rsid w:val="00A84BDB"/>
    <w:rsid w:val="00A8671C"/>
    <w:rsid w:val="00A87235"/>
    <w:rsid w:val="00A872E0"/>
    <w:rsid w:val="00A8732D"/>
    <w:rsid w:val="00A877A0"/>
    <w:rsid w:val="00A87DEE"/>
    <w:rsid w:val="00A907E4"/>
    <w:rsid w:val="00A9107E"/>
    <w:rsid w:val="00A91348"/>
    <w:rsid w:val="00A9152B"/>
    <w:rsid w:val="00A91B08"/>
    <w:rsid w:val="00A91B18"/>
    <w:rsid w:val="00A91C85"/>
    <w:rsid w:val="00A920DA"/>
    <w:rsid w:val="00A938E4"/>
    <w:rsid w:val="00A93B6E"/>
    <w:rsid w:val="00A950B0"/>
    <w:rsid w:val="00A954A1"/>
    <w:rsid w:val="00A95BF5"/>
    <w:rsid w:val="00A966B9"/>
    <w:rsid w:val="00A9713C"/>
    <w:rsid w:val="00A973EF"/>
    <w:rsid w:val="00A9796A"/>
    <w:rsid w:val="00AA024F"/>
    <w:rsid w:val="00AA02B3"/>
    <w:rsid w:val="00AA0964"/>
    <w:rsid w:val="00AA09CF"/>
    <w:rsid w:val="00AA0C56"/>
    <w:rsid w:val="00AA1271"/>
    <w:rsid w:val="00AA2B56"/>
    <w:rsid w:val="00AA2E2E"/>
    <w:rsid w:val="00AA31B2"/>
    <w:rsid w:val="00AA4B7F"/>
    <w:rsid w:val="00AA5087"/>
    <w:rsid w:val="00AA5371"/>
    <w:rsid w:val="00AA7324"/>
    <w:rsid w:val="00AA7DEC"/>
    <w:rsid w:val="00AB0204"/>
    <w:rsid w:val="00AB09B7"/>
    <w:rsid w:val="00AB2720"/>
    <w:rsid w:val="00AB30DF"/>
    <w:rsid w:val="00AB391D"/>
    <w:rsid w:val="00AB3961"/>
    <w:rsid w:val="00AB3AD1"/>
    <w:rsid w:val="00AB4E44"/>
    <w:rsid w:val="00AB4F61"/>
    <w:rsid w:val="00AB4F7E"/>
    <w:rsid w:val="00AB5E4E"/>
    <w:rsid w:val="00AB74C8"/>
    <w:rsid w:val="00AC0B93"/>
    <w:rsid w:val="00AC0FAF"/>
    <w:rsid w:val="00AC1B64"/>
    <w:rsid w:val="00AC261A"/>
    <w:rsid w:val="00AC2CD9"/>
    <w:rsid w:val="00AC3FFF"/>
    <w:rsid w:val="00AC480D"/>
    <w:rsid w:val="00AC490E"/>
    <w:rsid w:val="00AC5846"/>
    <w:rsid w:val="00AC5D7D"/>
    <w:rsid w:val="00AC63FC"/>
    <w:rsid w:val="00AC6E1A"/>
    <w:rsid w:val="00AC7370"/>
    <w:rsid w:val="00AC73AB"/>
    <w:rsid w:val="00AC799D"/>
    <w:rsid w:val="00AC7CC1"/>
    <w:rsid w:val="00AC7E6A"/>
    <w:rsid w:val="00AD08CD"/>
    <w:rsid w:val="00AD0C72"/>
    <w:rsid w:val="00AD0D2B"/>
    <w:rsid w:val="00AD0D77"/>
    <w:rsid w:val="00AD120E"/>
    <w:rsid w:val="00AD1294"/>
    <w:rsid w:val="00AD129B"/>
    <w:rsid w:val="00AD2208"/>
    <w:rsid w:val="00AD4006"/>
    <w:rsid w:val="00AD47EF"/>
    <w:rsid w:val="00AD4B0F"/>
    <w:rsid w:val="00AD4C2E"/>
    <w:rsid w:val="00AD4C65"/>
    <w:rsid w:val="00AD62EC"/>
    <w:rsid w:val="00AD72F6"/>
    <w:rsid w:val="00AE0204"/>
    <w:rsid w:val="00AE0623"/>
    <w:rsid w:val="00AE1825"/>
    <w:rsid w:val="00AE1BA2"/>
    <w:rsid w:val="00AE1DC0"/>
    <w:rsid w:val="00AE237F"/>
    <w:rsid w:val="00AE4159"/>
    <w:rsid w:val="00AE45A0"/>
    <w:rsid w:val="00AE546B"/>
    <w:rsid w:val="00AE594C"/>
    <w:rsid w:val="00AE5D32"/>
    <w:rsid w:val="00AE62C3"/>
    <w:rsid w:val="00AE7028"/>
    <w:rsid w:val="00AE7609"/>
    <w:rsid w:val="00AF14CB"/>
    <w:rsid w:val="00AF1B7F"/>
    <w:rsid w:val="00AF25C1"/>
    <w:rsid w:val="00AF2DD3"/>
    <w:rsid w:val="00AF3192"/>
    <w:rsid w:val="00AF3B44"/>
    <w:rsid w:val="00AF4713"/>
    <w:rsid w:val="00AF5796"/>
    <w:rsid w:val="00AF585F"/>
    <w:rsid w:val="00AF5DFA"/>
    <w:rsid w:val="00AF61F9"/>
    <w:rsid w:val="00AF6B8C"/>
    <w:rsid w:val="00AF6D34"/>
    <w:rsid w:val="00AF6DDE"/>
    <w:rsid w:val="00AF79DF"/>
    <w:rsid w:val="00AF7D4F"/>
    <w:rsid w:val="00AF7FA0"/>
    <w:rsid w:val="00B00051"/>
    <w:rsid w:val="00B002BC"/>
    <w:rsid w:val="00B02D5E"/>
    <w:rsid w:val="00B02F82"/>
    <w:rsid w:val="00B0317F"/>
    <w:rsid w:val="00B048C0"/>
    <w:rsid w:val="00B06B4D"/>
    <w:rsid w:val="00B06FD9"/>
    <w:rsid w:val="00B076AC"/>
    <w:rsid w:val="00B07BBA"/>
    <w:rsid w:val="00B07D1C"/>
    <w:rsid w:val="00B10105"/>
    <w:rsid w:val="00B106EC"/>
    <w:rsid w:val="00B10AE3"/>
    <w:rsid w:val="00B11ED6"/>
    <w:rsid w:val="00B130C9"/>
    <w:rsid w:val="00B139F3"/>
    <w:rsid w:val="00B14599"/>
    <w:rsid w:val="00B14671"/>
    <w:rsid w:val="00B15012"/>
    <w:rsid w:val="00B16B33"/>
    <w:rsid w:val="00B20CA0"/>
    <w:rsid w:val="00B2267C"/>
    <w:rsid w:val="00B2287E"/>
    <w:rsid w:val="00B22C17"/>
    <w:rsid w:val="00B2362E"/>
    <w:rsid w:val="00B239CA"/>
    <w:rsid w:val="00B23BF3"/>
    <w:rsid w:val="00B23C65"/>
    <w:rsid w:val="00B23D10"/>
    <w:rsid w:val="00B240D2"/>
    <w:rsid w:val="00B247F7"/>
    <w:rsid w:val="00B24A8C"/>
    <w:rsid w:val="00B25144"/>
    <w:rsid w:val="00B25582"/>
    <w:rsid w:val="00B258AB"/>
    <w:rsid w:val="00B265C0"/>
    <w:rsid w:val="00B2668B"/>
    <w:rsid w:val="00B269E1"/>
    <w:rsid w:val="00B27EB6"/>
    <w:rsid w:val="00B3068E"/>
    <w:rsid w:val="00B307FC"/>
    <w:rsid w:val="00B30E12"/>
    <w:rsid w:val="00B31D59"/>
    <w:rsid w:val="00B32D40"/>
    <w:rsid w:val="00B337F8"/>
    <w:rsid w:val="00B34EA3"/>
    <w:rsid w:val="00B35042"/>
    <w:rsid w:val="00B35B06"/>
    <w:rsid w:val="00B36012"/>
    <w:rsid w:val="00B36994"/>
    <w:rsid w:val="00B37D62"/>
    <w:rsid w:val="00B40577"/>
    <w:rsid w:val="00B40BD2"/>
    <w:rsid w:val="00B40EF7"/>
    <w:rsid w:val="00B41C69"/>
    <w:rsid w:val="00B42B43"/>
    <w:rsid w:val="00B436E5"/>
    <w:rsid w:val="00B43CD3"/>
    <w:rsid w:val="00B44540"/>
    <w:rsid w:val="00B447C0"/>
    <w:rsid w:val="00B45379"/>
    <w:rsid w:val="00B4693F"/>
    <w:rsid w:val="00B4725E"/>
    <w:rsid w:val="00B47F12"/>
    <w:rsid w:val="00B5170F"/>
    <w:rsid w:val="00B52C66"/>
    <w:rsid w:val="00B5382A"/>
    <w:rsid w:val="00B53837"/>
    <w:rsid w:val="00B5399A"/>
    <w:rsid w:val="00B53FEE"/>
    <w:rsid w:val="00B552D1"/>
    <w:rsid w:val="00B55D83"/>
    <w:rsid w:val="00B55EF1"/>
    <w:rsid w:val="00B562EC"/>
    <w:rsid w:val="00B566B5"/>
    <w:rsid w:val="00B56CE4"/>
    <w:rsid w:val="00B56E52"/>
    <w:rsid w:val="00B57600"/>
    <w:rsid w:val="00B5799B"/>
    <w:rsid w:val="00B57B48"/>
    <w:rsid w:val="00B600D9"/>
    <w:rsid w:val="00B603F3"/>
    <w:rsid w:val="00B60FFD"/>
    <w:rsid w:val="00B61409"/>
    <w:rsid w:val="00B62FFD"/>
    <w:rsid w:val="00B631A2"/>
    <w:rsid w:val="00B63491"/>
    <w:rsid w:val="00B642E6"/>
    <w:rsid w:val="00B64828"/>
    <w:rsid w:val="00B64984"/>
    <w:rsid w:val="00B64DCF"/>
    <w:rsid w:val="00B65436"/>
    <w:rsid w:val="00B65963"/>
    <w:rsid w:val="00B65C8A"/>
    <w:rsid w:val="00B660C2"/>
    <w:rsid w:val="00B661C7"/>
    <w:rsid w:val="00B66DB7"/>
    <w:rsid w:val="00B70114"/>
    <w:rsid w:val="00B70931"/>
    <w:rsid w:val="00B70AFC"/>
    <w:rsid w:val="00B70B71"/>
    <w:rsid w:val="00B71094"/>
    <w:rsid w:val="00B712B5"/>
    <w:rsid w:val="00B72A25"/>
    <w:rsid w:val="00B72DB0"/>
    <w:rsid w:val="00B73750"/>
    <w:rsid w:val="00B74BED"/>
    <w:rsid w:val="00B750C4"/>
    <w:rsid w:val="00B765DA"/>
    <w:rsid w:val="00B76DAD"/>
    <w:rsid w:val="00B773EB"/>
    <w:rsid w:val="00B779B2"/>
    <w:rsid w:val="00B77A45"/>
    <w:rsid w:val="00B77FE8"/>
    <w:rsid w:val="00B807E6"/>
    <w:rsid w:val="00B80EEE"/>
    <w:rsid w:val="00B8244B"/>
    <w:rsid w:val="00B829D2"/>
    <w:rsid w:val="00B832EB"/>
    <w:rsid w:val="00B8422D"/>
    <w:rsid w:val="00B84280"/>
    <w:rsid w:val="00B84FE0"/>
    <w:rsid w:val="00B85275"/>
    <w:rsid w:val="00B85409"/>
    <w:rsid w:val="00B85C35"/>
    <w:rsid w:val="00B86617"/>
    <w:rsid w:val="00B86DE2"/>
    <w:rsid w:val="00B87079"/>
    <w:rsid w:val="00B87AAC"/>
    <w:rsid w:val="00B87DBC"/>
    <w:rsid w:val="00B90045"/>
    <w:rsid w:val="00B900A3"/>
    <w:rsid w:val="00B90982"/>
    <w:rsid w:val="00B92766"/>
    <w:rsid w:val="00B92936"/>
    <w:rsid w:val="00B92942"/>
    <w:rsid w:val="00B92C3F"/>
    <w:rsid w:val="00B93456"/>
    <w:rsid w:val="00B93F5F"/>
    <w:rsid w:val="00B95A3B"/>
    <w:rsid w:val="00B95CEA"/>
    <w:rsid w:val="00B95DEA"/>
    <w:rsid w:val="00B966FC"/>
    <w:rsid w:val="00B96F55"/>
    <w:rsid w:val="00B96FF0"/>
    <w:rsid w:val="00B97B89"/>
    <w:rsid w:val="00BA0189"/>
    <w:rsid w:val="00BA098A"/>
    <w:rsid w:val="00BA0B0E"/>
    <w:rsid w:val="00BA1289"/>
    <w:rsid w:val="00BA27D5"/>
    <w:rsid w:val="00BA4228"/>
    <w:rsid w:val="00BA50E9"/>
    <w:rsid w:val="00BA5F45"/>
    <w:rsid w:val="00BA6714"/>
    <w:rsid w:val="00BA68A7"/>
    <w:rsid w:val="00BA7746"/>
    <w:rsid w:val="00BB0BE8"/>
    <w:rsid w:val="00BB0FA5"/>
    <w:rsid w:val="00BB13B5"/>
    <w:rsid w:val="00BB14B5"/>
    <w:rsid w:val="00BB2591"/>
    <w:rsid w:val="00BB29FE"/>
    <w:rsid w:val="00BB2A69"/>
    <w:rsid w:val="00BB2CF5"/>
    <w:rsid w:val="00BB31EC"/>
    <w:rsid w:val="00BB3736"/>
    <w:rsid w:val="00BB4003"/>
    <w:rsid w:val="00BB4E7D"/>
    <w:rsid w:val="00BB526B"/>
    <w:rsid w:val="00BB57ED"/>
    <w:rsid w:val="00BB64DC"/>
    <w:rsid w:val="00BB67AE"/>
    <w:rsid w:val="00BB6860"/>
    <w:rsid w:val="00BB6DE4"/>
    <w:rsid w:val="00BB6F40"/>
    <w:rsid w:val="00BB7099"/>
    <w:rsid w:val="00BC05CB"/>
    <w:rsid w:val="00BC0690"/>
    <w:rsid w:val="00BC0BC4"/>
    <w:rsid w:val="00BC1BE8"/>
    <w:rsid w:val="00BC2674"/>
    <w:rsid w:val="00BC38CA"/>
    <w:rsid w:val="00BC3A16"/>
    <w:rsid w:val="00BC3FD0"/>
    <w:rsid w:val="00BC47BF"/>
    <w:rsid w:val="00BC54BC"/>
    <w:rsid w:val="00BC5E00"/>
    <w:rsid w:val="00BC6187"/>
    <w:rsid w:val="00BC6FFC"/>
    <w:rsid w:val="00BC7541"/>
    <w:rsid w:val="00BD00E3"/>
    <w:rsid w:val="00BD0D97"/>
    <w:rsid w:val="00BD1855"/>
    <w:rsid w:val="00BD1DD3"/>
    <w:rsid w:val="00BD246C"/>
    <w:rsid w:val="00BD2491"/>
    <w:rsid w:val="00BD2A0B"/>
    <w:rsid w:val="00BD2C94"/>
    <w:rsid w:val="00BD2FFD"/>
    <w:rsid w:val="00BD3D80"/>
    <w:rsid w:val="00BD3DCE"/>
    <w:rsid w:val="00BD4A9D"/>
    <w:rsid w:val="00BD4BC8"/>
    <w:rsid w:val="00BD5253"/>
    <w:rsid w:val="00BD5AF6"/>
    <w:rsid w:val="00BD6532"/>
    <w:rsid w:val="00BD69AA"/>
    <w:rsid w:val="00BD7501"/>
    <w:rsid w:val="00BE06FA"/>
    <w:rsid w:val="00BE1C1B"/>
    <w:rsid w:val="00BE3012"/>
    <w:rsid w:val="00BE33C1"/>
    <w:rsid w:val="00BE3E0A"/>
    <w:rsid w:val="00BE3E5D"/>
    <w:rsid w:val="00BE4AC9"/>
    <w:rsid w:val="00BE4C10"/>
    <w:rsid w:val="00BE4D85"/>
    <w:rsid w:val="00BE59FD"/>
    <w:rsid w:val="00BE6422"/>
    <w:rsid w:val="00BE6B57"/>
    <w:rsid w:val="00BF0485"/>
    <w:rsid w:val="00BF1501"/>
    <w:rsid w:val="00BF15AF"/>
    <w:rsid w:val="00BF1F63"/>
    <w:rsid w:val="00BF2881"/>
    <w:rsid w:val="00BF444A"/>
    <w:rsid w:val="00BF49B6"/>
    <w:rsid w:val="00BF5541"/>
    <w:rsid w:val="00BF584A"/>
    <w:rsid w:val="00BF600E"/>
    <w:rsid w:val="00BF6993"/>
    <w:rsid w:val="00BF7086"/>
    <w:rsid w:val="00BF7217"/>
    <w:rsid w:val="00BF7B09"/>
    <w:rsid w:val="00C01610"/>
    <w:rsid w:val="00C01F4F"/>
    <w:rsid w:val="00C02288"/>
    <w:rsid w:val="00C02B30"/>
    <w:rsid w:val="00C03693"/>
    <w:rsid w:val="00C04557"/>
    <w:rsid w:val="00C054CD"/>
    <w:rsid w:val="00C059F3"/>
    <w:rsid w:val="00C076AB"/>
    <w:rsid w:val="00C077E6"/>
    <w:rsid w:val="00C1075A"/>
    <w:rsid w:val="00C1125A"/>
    <w:rsid w:val="00C126D3"/>
    <w:rsid w:val="00C127D7"/>
    <w:rsid w:val="00C13003"/>
    <w:rsid w:val="00C13C8D"/>
    <w:rsid w:val="00C14B28"/>
    <w:rsid w:val="00C14CEB"/>
    <w:rsid w:val="00C14F7C"/>
    <w:rsid w:val="00C159C2"/>
    <w:rsid w:val="00C166F7"/>
    <w:rsid w:val="00C16DBA"/>
    <w:rsid w:val="00C17003"/>
    <w:rsid w:val="00C17095"/>
    <w:rsid w:val="00C17325"/>
    <w:rsid w:val="00C17843"/>
    <w:rsid w:val="00C203DC"/>
    <w:rsid w:val="00C20A2C"/>
    <w:rsid w:val="00C22469"/>
    <w:rsid w:val="00C2318B"/>
    <w:rsid w:val="00C23295"/>
    <w:rsid w:val="00C23419"/>
    <w:rsid w:val="00C23781"/>
    <w:rsid w:val="00C237F5"/>
    <w:rsid w:val="00C23D8E"/>
    <w:rsid w:val="00C24765"/>
    <w:rsid w:val="00C25246"/>
    <w:rsid w:val="00C25DA0"/>
    <w:rsid w:val="00C25E54"/>
    <w:rsid w:val="00C263CF"/>
    <w:rsid w:val="00C26487"/>
    <w:rsid w:val="00C2719B"/>
    <w:rsid w:val="00C276A9"/>
    <w:rsid w:val="00C2791D"/>
    <w:rsid w:val="00C27B65"/>
    <w:rsid w:val="00C30C88"/>
    <w:rsid w:val="00C30EF2"/>
    <w:rsid w:val="00C3139D"/>
    <w:rsid w:val="00C3256A"/>
    <w:rsid w:val="00C332C8"/>
    <w:rsid w:val="00C33947"/>
    <w:rsid w:val="00C33B43"/>
    <w:rsid w:val="00C359FA"/>
    <w:rsid w:val="00C3692D"/>
    <w:rsid w:val="00C3746E"/>
    <w:rsid w:val="00C401BA"/>
    <w:rsid w:val="00C40338"/>
    <w:rsid w:val="00C421C0"/>
    <w:rsid w:val="00C4288A"/>
    <w:rsid w:val="00C43F14"/>
    <w:rsid w:val="00C4408C"/>
    <w:rsid w:val="00C44F51"/>
    <w:rsid w:val="00C45445"/>
    <w:rsid w:val="00C47545"/>
    <w:rsid w:val="00C47C6B"/>
    <w:rsid w:val="00C501C9"/>
    <w:rsid w:val="00C51D1C"/>
    <w:rsid w:val="00C53667"/>
    <w:rsid w:val="00C54149"/>
    <w:rsid w:val="00C559AB"/>
    <w:rsid w:val="00C55F58"/>
    <w:rsid w:val="00C562AA"/>
    <w:rsid w:val="00C57048"/>
    <w:rsid w:val="00C570FF"/>
    <w:rsid w:val="00C574F2"/>
    <w:rsid w:val="00C60439"/>
    <w:rsid w:val="00C60E4D"/>
    <w:rsid w:val="00C62342"/>
    <w:rsid w:val="00C631F6"/>
    <w:rsid w:val="00C6388F"/>
    <w:rsid w:val="00C64AFB"/>
    <w:rsid w:val="00C65377"/>
    <w:rsid w:val="00C656FA"/>
    <w:rsid w:val="00C663E3"/>
    <w:rsid w:val="00C67B33"/>
    <w:rsid w:val="00C67DD4"/>
    <w:rsid w:val="00C67EB1"/>
    <w:rsid w:val="00C705FC"/>
    <w:rsid w:val="00C71607"/>
    <w:rsid w:val="00C719D0"/>
    <w:rsid w:val="00C73C6A"/>
    <w:rsid w:val="00C74315"/>
    <w:rsid w:val="00C75730"/>
    <w:rsid w:val="00C761D2"/>
    <w:rsid w:val="00C7711C"/>
    <w:rsid w:val="00C77213"/>
    <w:rsid w:val="00C77367"/>
    <w:rsid w:val="00C7736E"/>
    <w:rsid w:val="00C806EC"/>
    <w:rsid w:val="00C809CE"/>
    <w:rsid w:val="00C8170C"/>
    <w:rsid w:val="00C81B25"/>
    <w:rsid w:val="00C82D3B"/>
    <w:rsid w:val="00C841CB"/>
    <w:rsid w:val="00C84662"/>
    <w:rsid w:val="00C8467B"/>
    <w:rsid w:val="00C84CA6"/>
    <w:rsid w:val="00C862F4"/>
    <w:rsid w:val="00C87AAA"/>
    <w:rsid w:val="00C87EB1"/>
    <w:rsid w:val="00C87FC9"/>
    <w:rsid w:val="00C908A9"/>
    <w:rsid w:val="00C90AA7"/>
    <w:rsid w:val="00C914BB"/>
    <w:rsid w:val="00C9199D"/>
    <w:rsid w:val="00C91A87"/>
    <w:rsid w:val="00C92040"/>
    <w:rsid w:val="00C9276B"/>
    <w:rsid w:val="00C927FD"/>
    <w:rsid w:val="00C9291F"/>
    <w:rsid w:val="00C93639"/>
    <w:rsid w:val="00C9401B"/>
    <w:rsid w:val="00C9423B"/>
    <w:rsid w:val="00C94501"/>
    <w:rsid w:val="00C9465E"/>
    <w:rsid w:val="00C95A4C"/>
    <w:rsid w:val="00C96056"/>
    <w:rsid w:val="00C9610B"/>
    <w:rsid w:val="00C96461"/>
    <w:rsid w:val="00C976A3"/>
    <w:rsid w:val="00C97757"/>
    <w:rsid w:val="00C9792D"/>
    <w:rsid w:val="00C97FE8"/>
    <w:rsid w:val="00CA02D2"/>
    <w:rsid w:val="00CA0801"/>
    <w:rsid w:val="00CA10FA"/>
    <w:rsid w:val="00CA1458"/>
    <w:rsid w:val="00CA1600"/>
    <w:rsid w:val="00CA1BB7"/>
    <w:rsid w:val="00CA28CC"/>
    <w:rsid w:val="00CA2C91"/>
    <w:rsid w:val="00CA3CF9"/>
    <w:rsid w:val="00CA461C"/>
    <w:rsid w:val="00CA5641"/>
    <w:rsid w:val="00CA5656"/>
    <w:rsid w:val="00CA6FA2"/>
    <w:rsid w:val="00CA75A2"/>
    <w:rsid w:val="00CA7B8B"/>
    <w:rsid w:val="00CB08C4"/>
    <w:rsid w:val="00CB0D0B"/>
    <w:rsid w:val="00CB2085"/>
    <w:rsid w:val="00CB24C3"/>
    <w:rsid w:val="00CB302C"/>
    <w:rsid w:val="00CB36B4"/>
    <w:rsid w:val="00CB3D3C"/>
    <w:rsid w:val="00CB4F50"/>
    <w:rsid w:val="00CB6817"/>
    <w:rsid w:val="00CB6D6E"/>
    <w:rsid w:val="00CB720E"/>
    <w:rsid w:val="00CB7527"/>
    <w:rsid w:val="00CB7C17"/>
    <w:rsid w:val="00CB7DDA"/>
    <w:rsid w:val="00CC0630"/>
    <w:rsid w:val="00CC0A9B"/>
    <w:rsid w:val="00CC0AFE"/>
    <w:rsid w:val="00CC1E2F"/>
    <w:rsid w:val="00CC1F1D"/>
    <w:rsid w:val="00CC28AD"/>
    <w:rsid w:val="00CC3E6C"/>
    <w:rsid w:val="00CC609E"/>
    <w:rsid w:val="00CC60AF"/>
    <w:rsid w:val="00CC7337"/>
    <w:rsid w:val="00CC7D17"/>
    <w:rsid w:val="00CD0AA2"/>
    <w:rsid w:val="00CD0CB2"/>
    <w:rsid w:val="00CD220B"/>
    <w:rsid w:val="00CD285C"/>
    <w:rsid w:val="00CD3E4D"/>
    <w:rsid w:val="00CD3E82"/>
    <w:rsid w:val="00CD40F6"/>
    <w:rsid w:val="00CD4E69"/>
    <w:rsid w:val="00CD568E"/>
    <w:rsid w:val="00CD605A"/>
    <w:rsid w:val="00CD668E"/>
    <w:rsid w:val="00CD6F66"/>
    <w:rsid w:val="00CD7E75"/>
    <w:rsid w:val="00CE0ABD"/>
    <w:rsid w:val="00CE1439"/>
    <w:rsid w:val="00CE1C70"/>
    <w:rsid w:val="00CE2320"/>
    <w:rsid w:val="00CE3582"/>
    <w:rsid w:val="00CE3C20"/>
    <w:rsid w:val="00CE3C46"/>
    <w:rsid w:val="00CE5D2C"/>
    <w:rsid w:val="00CE675A"/>
    <w:rsid w:val="00CE7347"/>
    <w:rsid w:val="00CE7B03"/>
    <w:rsid w:val="00CE7FE9"/>
    <w:rsid w:val="00CF0115"/>
    <w:rsid w:val="00CF1E33"/>
    <w:rsid w:val="00CF201A"/>
    <w:rsid w:val="00CF27AF"/>
    <w:rsid w:val="00CF2CDB"/>
    <w:rsid w:val="00CF2E12"/>
    <w:rsid w:val="00CF34F5"/>
    <w:rsid w:val="00CF3897"/>
    <w:rsid w:val="00CF4317"/>
    <w:rsid w:val="00CF55C7"/>
    <w:rsid w:val="00CF562B"/>
    <w:rsid w:val="00CF5F34"/>
    <w:rsid w:val="00CF6390"/>
    <w:rsid w:val="00CF7022"/>
    <w:rsid w:val="00CF7672"/>
    <w:rsid w:val="00CF7A5C"/>
    <w:rsid w:val="00D007C5"/>
    <w:rsid w:val="00D008C6"/>
    <w:rsid w:val="00D00D2A"/>
    <w:rsid w:val="00D01E6A"/>
    <w:rsid w:val="00D02D3B"/>
    <w:rsid w:val="00D03FFD"/>
    <w:rsid w:val="00D042D1"/>
    <w:rsid w:val="00D04FC6"/>
    <w:rsid w:val="00D051FE"/>
    <w:rsid w:val="00D06A1D"/>
    <w:rsid w:val="00D06DDE"/>
    <w:rsid w:val="00D06F1A"/>
    <w:rsid w:val="00D0733C"/>
    <w:rsid w:val="00D107B3"/>
    <w:rsid w:val="00D122B8"/>
    <w:rsid w:val="00D12696"/>
    <w:rsid w:val="00D12722"/>
    <w:rsid w:val="00D12B6E"/>
    <w:rsid w:val="00D12E11"/>
    <w:rsid w:val="00D13DA4"/>
    <w:rsid w:val="00D141A1"/>
    <w:rsid w:val="00D14CD5"/>
    <w:rsid w:val="00D151D9"/>
    <w:rsid w:val="00D151F8"/>
    <w:rsid w:val="00D15229"/>
    <w:rsid w:val="00D1551D"/>
    <w:rsid w:val="00D16B63"/>
    <w:rsid w:val="00D16EF6"/>
    <w:rsid w:val="00D1789D"/>
    <w:rsid w:val="00D17975"/>
    <w:rsid w:val="00D179A8"/>
    <w:rsid w:val="00D20D7C"/>
    <w:rsid w:val="00D2173A"/>
    <w:rsid w:val="00D2194B"/>
    <w:rsid w:val="00D226A0"/>
    <w:rsid w:val="00D22D98"/>
    <w:rsid w:val="00D22EC3"/>
    <w:rsid w:val="00D23468"/>
    <w:rsid w:val="00D23CD5"/>
    <w:rsid w:val="00D24015"/>
    <w:rsid w:val="00D250E7"/>
    <w:rsid w:val="00D257C4"/>
    <w:rsid w:val="00D26A4E"/>
    <w:rsid w:val="00D26B23"/>
    <w:rsid w:val="00D26BD5"/>
    <w:rsid w:val="00D26CAA"/>
    <w:rsid w:val="00D2748E"/>
    <w:rsid w:val="00D2753B"/>
    <w:rsid w:val="00D310B3"/>
    <w:rsid w:val="00D31316"/>
    <w:rsid w:val="00D31EDC"/>
    <w:rsid w:val="00D32189"/>
    <w:rsid w:val="00D32F19"/>
    <w:rsid w:val="00D33702"/>
    <w:rsid w:val="00D34752"/>
    <w:rsid w:val="00D356F6"/>
    <w:rsid w:val="00D3577B"/>
    <w:rsid w:val="00D35B8C"/>
    <w:rsid w:val="00D36E68"/>
    <w:rsid w:val="00D3762F"/>
    <w:rsid w:val="00D37955"/>
    <w:rsid w:val="00D37B85"/>
    <w:rsid w:val="00D40DEE"/>
    <w:rsid w:val="00D40EE3"/>
    <w:rsid w:val="00D415DC"/>
    <w:rsid w:val="00D41854"/>
    <w:rsid w:val="00D41B80"/>
    <w:rsid w:val="00D41C94"/>
    <w:rsid w:val="00D41F85"/>
    <w:rsid w:val="00D4241A"/>
    <w:rsid w:val="00D43BFB"/>
    <w:rsid w:val="00D44385"/>
    <w:rsid w:val="00D44F97"/>
    <w:rsid w:val="00D4538A"/>
    <w:rsid w:val="00D45653"/>
    <w:rsid w:val="00D46844"/>
    <w:rsid w:val="00D4688F"/>
    <w:rsid w:val="00D469E9"/>
    <w:rsid w:val="00D46FCB"/>
    <w:rsid w:val="00D50182"/>
    <w:rsid w:val="00D50ABD"/>
    <w:rsid w:val="00D5137A"/>
    <w:rsid w:val="00D515DE"/>
    <w:rsid w:val="00D543CE"/>
    <w:rsid w:val="00D54737"/>
    <w:rsid w:val="00D55E30"/>
    <w:rsid w:val="00D56531"/>
    <w:rsid w:val="00D565A1"/>
    <w:rsid w:val="00D573B8"/>
    <w:rsid w:val="00D6066B"/>
    <w:rsid w:val="00D613F5"/>
    <w:rsid w:val="00D616F3"/>
    <w:rsid w:val="00D61FF1"/>
    <w:rsid w:val="00D629D9"/>
    <w:rsid w:val="00D62E23"/>
    <w:rsid w:val="00D633C6"/>
    <w:rsid w:val="00D63413"/>
    <w:rsid w:val="00D63FD6"/>
    <w:rsid w:val="00D64133"/>
    <w:rsid w:val="00D64C83"/>
    <w:rsid w:val="00D6507D"/>
    <w:rsid w:val="00D657AC"/>
    <w:rsid w:val="00D6673E"/>
    <w:rsid w:val="00D66D3C"/>
    <w:rsid w:val="00D66ED9"/>
    <w:rsid w:val="00D6738E"/>
    <w:rsid w:val="00D715CF"/>
    <w:rsid w:val="00D72541"/>
    <w:rsid w:val="00D7269F"/>
    <w:rsid w:val="00D72B0F"/>
    <w:rsid w:val="00D72C70"/>
    <w:rsid w:val="00D72CB1"/>
    <w:rsid w:val="00D736F4"/>
    <w:rsid w:val="00D75377"/>
    <w:rsid w:val="00D763B6"/>
    <w:rsid w:val="00D76D1C"/>
    <w:rsid w:val="00D77189"/>
    <w:rsid w:val="00D7770E"/>
    <w:rsid w:val="00D810EB"/>
    <w:rsid w:val="00D81FC2"/>
    <w:rsid w:val="00D8299B"/>
    <w:rsid w:val="00D83612"/>
    <w:rsid w:val="00D8483A"/>
    <w:rsid w:val="00D84B30"/>
    <w:rsid w:val="00D8585D"/>
    <w:rsid w:val="00D86BB2"/>
    <w:rsid w:val="00D87D76"/>
    <w:rsid w:val="00D90849"/>
    <w:rsid w:val="00D9088D"/>
    <w:rsid w:val="00D91887"/>
    <w:rsid w:val="00D9191F"/>
    <w:rsid w:val="00D923FF"/>
    <w:rsid w:val="00D928DF"/>
    <w:rsid w:val="00D92F65"/>
    <w:rsid w:val="00D93532"/>
    <w:rsid w:val="00D93681"/>
    <w:rsid w:val="00D937CF"/>
    <w:rsid w:val="00D93C45"/>
    <w:rsid w:val="00D94172"/>
    <w:rsid w:val="00D9418A"/>
    <w:rsid w:val="00D94488"/>
    <w:rsid w:val="00D94847"/>
    <w:rsid w:val="00D9513E"/>
    <w:rsid w:val="00D95C4B"/>
    <w:rsid w:val="00D95FBE"/>
    <w:rsid w:val="00D961E4"/>
    <w:rsid w:val="00D96714"/>
    <w:rsid w:val="00D97F44"/>
    <w:rsid w:val="00DA0052"/>
    <w:rsid w:val="00DA08BF"/>
    <w:rsid w:val="00DA0C2B"/>
    <w:rsid w:val="00DA1048"/>
    <w:rsid w:val="00DA1197"/>
    <w:rsid w:val="00DA1295"/>
    <w:rsid w:val="00DA2AC7"/>
    <w:rsid w:val="00DA2C0D"/>
    <w:rsid w:val="00DA30A9"/>
    <w:rsid w:val="00DA43F8"/>
    <w:rsid w:val="00DA4852"/>
    <w:rsid w:val="00DA53F0"/>
    <w:rsid w:val="00DA542B"/>
    <w:rsid w:val="00DA6319"/>
    <w:rsid w:val="00DA74CF"/>
    <w:rsid w:val="00DA76A5"/>
    <w:rsid w:val="00DB0627"/>
    <w:rsid w:val="00DB103A"/>
    <w:rsid w:val="00DB226A"/>
    <w:rsid w:val="00DB2304"/>
    <w:rsid w:val="00DB254D"/>
    <w:rsid w:val="00DB25E8"/>
    <w:rsid w:val="00DB27EA"/>
    <w:rsid w:val="00DB4030"/>
    <w:rsid w:val="00DB40E0"/>
    <w:rsid w:val="00DB42A8"/>
    <w:rsid w:val="00DB45E1"/>
    <w:rsid w:val="00DB4646"/>
    <w:rsid w:val="00DB5AD3"/>
    <w:rsid w:val="00DB5DBC"/>
    <w:rsid w:val="00DB66E8"/>
    <w:rsid w:val="00DB6A29"/>
    <w:rsid w:val="00DC152D"/>
    <w:rsid w:val="00DC15B7"/>
    <w:rsid w:val="00DC1659"/>
    <w:rsid w:val="00DC21B6"/>
    <w:rsid w:val="00DC276B"/>
    <w:rsid w:val="00DC374E"/>
    <w:rsid w:val="00DC478B"/>
    <w:rsid w:val="00DC616E"/>
    <w:rsid w:val="00DC67CA"/>
    <w:rsid w:val="00DC691B"/>
    <w:rsid w:val="00DD0917"/>
    <w:rsid w:val="00DD14D7"/>
    <w:rsid w:val="00DD1650"/>
    <w:rsid w:val="00DD19AB"/>
    <w:rsid w:val="00DD1F4F"/>
    <w:rsid w:val="00DD2248"/>
    <w:rsid w:val="00DD243E"/>
    <w:rsid w:val="00DD2D8E"/>
    <w:rsid w:val="00DD3496"/>
    <w:rsid w:val="00DD37BF"/>
    <w:rsid w:val="00DD3D27"/>
    <w:rsid w:val="00DD4B24"/>
    <w:rsid w:val="00DD539B"/>
    <w:rsid w:val="00DD5506"/>
    <w:rsid w:val="00DD5FBC"/>
    <w:rsid w:val="00DD6ABC"/>
    <w:rsid w:val="00DD7F3F"/>
    <w:rsid w:val="00DE0A53"/>
    <w:rsid w:val="00DE1CB2"/>
    <w:rsid w:val="00DE1DEE"/>
    <w:rsid w:val="00DE1E26"/>
    <w:rsid w:val="00DE3C3E"/>
    <w:rsid w:val="00DE4743"/>
    <w:rsid w:val="00DE6666"/>
    <w:rsid w:val="00DE6905"/>
    <w:rsid w:val="00DF0529"/>
    <w:rsid w:val="00DF0F39"/>
    <w:rsid w:val="00DF1002"/>
    <w:rsid w:val="00DF10AA"/>
    <w:rsid w:val="00DF2FBC"/>
    <w:rsid w:val="00DF2FF9"/>
    <w:rsid w:val="00DF320E"/>
    <w:rsid w:val="00DF3F27"/>
    <w:rsid w:val="00DF48B3"/>
    <w:rsid w:val="00DF4F96"/>
    <w:rsid w:val="00DF5816"/>
    <w:rsid w:val="00DF5AF7"/>
    <w:rsid w:val="00DF60D2"/>
    <w:rsid w:val="00DF6674"/>
    <w:rsid w:val="00DF6CD5"/>
    <w:rsid w:val="00DF7728"/>
    <w:rsid w:val="00E002D8"/>
    <w:rsid w:val="00E01304"/>
    <w:rsid w:val="00E01588"/>
    <w:rsid w:val="00E01AA8"/>
    <w:rsid w:val="00E02752"/>
    <w:rsid w:val="00E0276D"/>
    <w:rsid w:val="00E02B13"/>
    <w:rsid w:val="00E037E9"/>
    <w:rsid w:val="00E03AE4"/>
    <w:rsid w:val="00E040F3"/>
    <w:rsid w:val="00E04260"/>
    <w:rsid w:val="00E04445"/>
    <w:rsid w:val="00E044D4"/>
    <w:rsid w:val="00E05BB9"/>
    <w:rsid w:val="00E05DD1"/>
    <w:rsid w:val="00E06051"/>
    <w:rsid w:val="00E06340"/>
    <w:rsid w:val="00E068C2"/>
    <w:rsid w:val="00E068D9"/>
    <w:rsid w:val="00E07560"/>
    <w:rsid w:val="00E10D9B"/>
    <w:rsid w:val="00E116C4"/>
    <w:rsid w:val="00E11BA0"/>
    <w:rsid w:val="00E11BB7"/>
    <w:rsid w:val="00E11BD4"/>
    <w:rsid w:val="00E11D07"/>
    <w:rsid w:val="00E121F9"/>
    <w:rsid w:val="00E12434"/>
    <w:rsid w:val="00E139D1"/>
    <w:rsid w:val="00E13FDD"/>
    <w:rsid w:val="00E1496E"/>
    <w:rsid w:val="00E1499E"/>
    <w:rsid w:val="00E14F23"/>
    <w:rsid w:val="00E155A7"/>
    <w:rsid w:val="00E15AA1"/>
    <w:rsid w:val="00E15BCE"/>
    <w:rsid w:val="00E16F29"/>
    <w:rsid w:val="00E2159C"/>
    <w:rsid w:val="00E2230D"/>
    <w:rsid w:val="00E24517"/>
    <w:rsid w:val="00E24C62"/>
    <w:rsid w:val="00E25EA9"/>
    <w:rsid w:val="00E26D90"/>
    <w:rsid w:val="00E2740D"/>
    <w:rsid w:val="00E277CB"/>
    <w:rsid w:val="00E303F8"/>
    <w:rsid w:val="00E306AB"/>
    <w:rsid w:val="00E30B2C"/>
    <w:rsid w:val="00E31217"/>
    <w:rsid w:val="00E31A94"/>
    <w:rsid w:val="00E324EB"/>
    <w:rsid w:val="00E32ABE"/>
    <w:rsid w:val="00E32D17"/>
    <w:rsid w:val="00E32F61"/>
    <w:rsid w:val="00E338A0"/>
    <w:rsid w:val="00E33F45"/>
    <w:rsid w:val="00E35D0E"/>
    <w:rsid w:val="00E361EF"/>
    <w:rsid w:val="00E3645A"/>
    <w:rsid w:val="00E36A34"/>
    <w:rsid w:val="00E4023F"/>
    <w:rsid w:val="00E40A61"/>
    <w:rsid w:val="00E41E04"/>
    <w:rsid w:val="00E42372"/>
    <w:rsid w:val="00E4266F"/>
    <w:rsid w:val="00E426A6"/>
    <w:rsid w:val="00E42CF9"/>
    <w:rsid w:val="00E43612"/>
    <w:rsid w:val="00E447DB"/>
    <w:rsid w:val="00E4488E"/>
    <w:rsid w:val="00E44DC2"/>
    <w:rsid w:val="00E4533A"/>
    <w:rsid w:val="00E46F56"/>
    <w:rsid w:val="00E46F8D"/>
    <w:rsid w:val="00E47ACB"/>
    <w:rsid w:val="00E5087B"/>
    <w:rsid w:val="00E50EA1"/>
    <w:rsid w:val="00E512C0"/>
    <w:rsid w:val="00E5313A"/>
    <w:rsid w:val="00E532F4"/>
    <w:rsid w:val="00E53B28"/>
    <w:rsid w:val="00E53CD2"/>
    <w:rsid w:val="00E53E65"/>
    <w:rsid w:val="00E5495F"/>
    <w:rsid w:val="00E54E6B"/>
    <w:rsid w:val="00E5666F"/>
    <w:rsid w:val="00E57DD2"/>
    <w:rsid w:val="00E60925"/>
    <w:rsid w:val="00E60C8E"/>
    <w:rsid w:val="00E61FB6"/>
    <w:rsid w:val="00E62499"/>
    <w:rsid w:val="00E62A43"/>
    <w:rsid w:val="00E63303"/>
    <w:rsid w:val="00E63BB6"/>
    <w:rsid w:val="00E6405E"/>
    <w:rsid w:val="00E64E40"/>
    <w:rsid w:val="00E65A09"/>
    <w:rsid w:val="00E65CA4"/>
    <w:rsid w:val="00E66A8B"/>
    <w:rsid w:val="00E67159"/>
    <w:rsid w:val="00E676ED"/>
    <w:rsid w:val="00E67EF5"/>
    <w:rsid w:val="00E7046F"/>
    <w:rsid w:val="00E70984"/>
    <w:rsid w:val="00E718B9"/>
    <w:rsid w:val="00E71925"/>
    <w:rsid w:val="00E739BC"/>
    <w:rsid w:val="00E73C00"/>
    <w:rsid w:val="00E73D9F"/>
    <w:rsid w:val="00E7440C"/>
    <w:rsid w:val="00E747FB"/>
    <w:rsid w:val="00E74E6D"/>
    <w:rsid w:val="00E7527C"/>
    <w:rsid w:val="00E75F39"/>
    <w:rsid w:val="00E7702E"/>
    <w:rsid w:val="00E77307"/>
    <w:rsid w:val="00E77FA1"/>
    <w:rsid w:val="00E800E1"/>
    <w:rsid w:val="00E80397"/>
    <w:rsid w:val="00E80580"/>
    <w:rsid w:val="00E81B83"/>
    <w:rsid w:val="00E81E69"/>
    <w:rsid w:val="00E82291"/>
    <w:rsid w:val="00E8270F"/>
    <w:rsid w:val="00E82A63"/>
    <w:rsid w:val="00E82BA5"/>
    <w:rsid w:val="00E82D82"/>
    <w:rsid w:val="00E838DB"/>
    <w:rsid w:val="00E83CB6"/>
    <w:rsid w:val="00E84A2B"/>
    <w:rsid w:val="00E8547C"/>
    <w:rsid w:val="00E85739"/>
    <w:rsid w:val="00E857A5"/>
    <w:rsid w:val="00E85B41"/>
    <w:rsid w:val="00E85CBF"/>
    <w:rsid w:val="00E86371"/>
    <w:rsid w:val="00E876CF"/>
    <w:rsid w:val="00E87CA6"/>
    <w:rsid w:val="00E87E87"/>
    <w:rsid w:val="00E902C5"/>
    <w:rsid w:val="00E9046C"/>
    <w:rsid w:val="00E90D91"/>
    <w:rsid w:val="00E912B5"/>
    <w:rsid w:val="00E91416"/>
    <w:rsid w:val="00E919A2"/>
    <w:rsid w:val="00E91BA1"/>
    <w:rsid w:val="00E91F60"/>
    <w:rsid w:val="00E93A34"/>
    <w:rsid w:val="00E954FA"/>
    <w:rsid w:val="00E95FAD"/>
    <w:rsid w:val="00EA0D0A"/>
    <w:rsid w:val="00EA25A5"/>
    <w:rsid w:val="00EA3575"/>
    <w:rsid w:val="00EA4699"/>
    <w:rsid w:val="00EA49E7"/>
    <w:rsid w:val="00EA6190"/>
    <w:rsid w:val="00EA636D"/>
    <w:rsid w:val="00EA63F5"/>
    <w:rsid w:val="00EA6E17"/>
    <w:rsid w:val="00EA7438"/>
    <w:rsid w:val="00EB03F7"/>
    <w:rsid w:val="00EB07AB"/>
    <w:rsid w:val="00EB2D1A"/>
    <w:rsid w:val="00EB33AE"/>
    <w:rsid w:val="00EB37E7"/>
    <w:rsid w:val="00EB51AA"/>
    <w:rsid w:val="00EB5AFC"/>
    <w:rsid w:val="00EB5D66"/>
    <w:rsid w:val="00EB7144"/>
    <w:rsid w:val="00EB7593"/>
    <w:rsid w:val="00EC030D"/>
    <w:rsid w:val="00EC04B1"/>
    <w:rsid w:val="00EC0894"/>
    <w:rsid w:val="00EC18C3"/>
    <w:rsid w:val="00EC21F9"/>
    <w:rsid w:val="00EC2728"/>
    <w:rsid w:val="00EC2D12"/>
    <w:rsid w:val="00EC3270"/>
    <w:rsid w:val="00EC3601"/>
    <w:rsid w:val="00EC4155"/>
    <w:rsid w:val="00EC4292"/>
    <w:rsid w:val="00EC4449"/>
    <w:rsid w:val="00EC4A41"/>
    <w:rsid w:val="00EC4F6F"/>
    <w:rsid w:val="00EC5528"/>
    <w:rsid w:val="00EC5C0B"/>
    <w:rsid w:val="00EC64D9"/>
    <w:rsid w:val="00EC6520"/>
    <w:rsid w:val="00EC6F0B"/>
    <w:rsid w:val="00EC7AAF"/>
    <w:rsid w:val="00EC7C01"/>
    <w:rsid w:val="00ED1080"/>
    <w:rsid w:val="00ED1B59"/>
    <w:rsid w:val="00ED2B38"/>
    <w:rsid w:val="00ED2E58"/>
    <w:rsid w:val="00ED3FA2"/>
    <w:rsid w:val="00ED424D"/>
    <w:rsid w:val="00ED4EE5"/>
    <w:rsid w:val="00ED5C34"/>
    <w:rsid w:val="00ED6042"/>
    <w:rsid w:val="00ED627C"/>
    <w:rsid w:val="00ED6A3C"/>
    <w:rsid w:val="00ED6E6D"/>
    <w:rsid w:val="00ED70A9"/>
    <w:rsid w:val="00EE1D6F"/>
    <w:rsid w:val="00EE223B"/>
    <w:rsid w:val="00EE269C"/>
    <w:rsid w:val="00EE3E22"/>
    <w:rsid w:val="00EE482F"/>
    <w:rsid w:val="00EE586E"/>
    <w:rsid w:val="00EE5F47"/>
    <w:rsid w:val="00EE694A"/>
    <w:rsid w:val="00EE73B3"/>
    <w:rsid w:val="00EE77D7"/>
    <w:rsid w:val="00EE791D"/>
    <w:rsid w:val="00EE7DED"/>
    <w:rsid w:val="00EF0487"/>
    <w:rsid w:val="00EF0ACD"/>
    <w:rsid w:val="00EF0EA5"/>
    <w:rsid w:val="00EF1DD9"/>
    <w:rsid w:val="00EF29E1"/>
    <w:rsid w:val="00EF2B6B"/>
    <w:rsid w:val="00EF2BB1"/>
    <w:rsid w:val="00EF52C2"/>
    <w:rsid w:val="00EF68BB"/>
    <w:rsid w:val="00F00540"/>
    <w:rsid w:val="00F007D3"/>
    <w:rsid w:val="00F014E0"/>
    <w:rsid w:val="00F015F4"/>
    <w:rsid w:val="00F019B2"/>
    <w:rsid w:val="00F0219E"/>
    <w:rsid w:val="00F0317E"/>
    <w:rsid w:val="00F033CC"/>
    <w:rsid w:val="00F03526"/>
    <w:rsid w:val="00F03DEB"/>
    <w:rsid w:val="00F0608F"/>
    <w:rsid w:val="00F0613E"/>
    <w:rsid w:val="00F0617F"/>
    <w:rsid w:val="00F068FB"/>
    <w:rsid w:val="00F06CFB"/>
    <w:rsid w:val="00F07116"/>
    <w:rsid w:val="00F074A4"/>
    <w:rsid w:val="00F10845"/>
    <w:rsid w:val="00F10BCA"/>
    <w:rsid w:val="00F110BC"/>
    <w:rsid w:val="00F115BE"/>
    <w:rsid w:val="00F11A24"/>
    <w:rsid w:val="00F11E86"/>
    <w:rsid w:val="00F1225A"/>
    <w:rsid w:val="00F128CE"/>
    <w:rsid w:val="00F12B80"/>
    <w:rsid w:val="00F13A6D"/>
    <w:rsid w:val="00F14144"/>
    <w:rsid w:val="00F165D7"/>
    <w:rsid w:val="00F1688D"/>
    <w:rsid w:val="00F16D10"/>
    <w:rsid w:val="00F173F4"/>
    <w:rsid w:val="00F177DF"/>
    <w:rsid w:val="00F1785F"/>
    <w:rsid w:val="00F17AA1"/>
    <w:rsid w:val="00F17F64"/>
    <w:rsid w:val="00F20108"/>
    <w:rsid w:val="00F20759"/>
    <w:rsid w:val="00F20C31"/>
    <w:rsid w:val="00F21C52"/>
    <w:rsid w:val="00F21CE3"/>
    <w:rsid w:val="00F222A7"/>
    <w:rsid w:val="00F22B40"/>
    <w:rsid w:val="00F235E6"/>
    <w:rsid w:val="00F23800"/>
    <w:rsid w:val="00F23E32"/>
    <w:rsid w:val="00F24273"/>
    <w:rsid w:val="00F24CAD"/>
    <w:rsid w:val="00F2526E"/>
    <w:rsid w:val="00F25C0F"/>
    <w:rsid w:val="00F260AB"/>
    <w:rsid w:val="00F2632F"/>
    <w:rsid w:val="00F26BE6"/>
    <w:rsid w:val="00F2755A"/>
    <w:rsid w:val="00F2763F"/>
    <w:rsid w:val="00F2789B"/>
    <w:rsid w:val="00F27E38"/>
    <w:rsid w:val="00F30861"/>
    <w:rsid w:val="00F31AA7"/>
    <w:rsid w:val="00F32367"/>
    <w:rsid w:val="00F32B68"/>
    <w:rsid w:val="00F32F68"/>
    <w:rsid w:val="00F330A2"/>
    <w:rsid w:val="00F332F7"/>
    <w:rsid w:val="00F33C7A"/>
    <w:rsid w:val="00F3471B"/>
    <w:rsid w:val="00F3552A"/>
    <w:rsid w:val="00F35596"/>
    <w:rsid w:val="00F35CCB"/>
    <w:rsid w:val="00F35D7B"/>
    <w:rsid w:val="00F36270"/>
    <w:rsid w:val="00F37C42"/>
    <w:rsid w:val="00F40CD0"/>
    <w:rsid w:val="00F418F8"/>
    <w:rsid w:val="00F41E99"/>
    <w:rsid w:val="00F42A90"/>
    <w:rsid w:val="00F43C74"/>
    <w:rsid w:val="00F4490C"/>
    <w:rsid w:val="00F44D67"/>
    <w:rsid w:val="00F44E8E"/>
    <w:rsid w:val="00F452BC"/>
    <w:rsid w:val="00F45352"/>
    <w:rsid w:val="00F45F7C"/>
    <w:rsid w:val="00F46156"/>
    <w:rsid w:val="00F4686D"/>
    <w:rsid w:val="00F46F5E"/>
    <w:rsid w:val="00F47B14"/>
    <w:rsid w:val="00F47B6C"/>
    <w:rsid w:val="00F51045"/>
    <w:rsid w:val="00F515E0"/>
    <w:rsid w:val="00F526C4"/>
    <w:rsid w:val="00F52A19"/>
    <w:rsid w:val="00F52A7B"/>
    <w:rsid w:val="00F52D50"/>
    <w:rsid w:val="00F52F3D"/>
    <w:rsid w:val="00F534DE"/>
    <w:rsid w:val="00F550C0"/>
    <w:rsid w:val="00F56212"/>
    <w:rsid w:val="00F562C8"/>
    <w:rsid w:val="00F56B61"/>
    <w:rsid w:val="00F57ED6"/>
    <w:rsid w:val="00F601D7"/>
    <w:rsid w:val="00F6105C"/>
    <w:rsid w:val="00F624EC"/>
    <w:rsid w:val="00F639B3"/>
    <w:rsid w:val="00F6447A"/>
    <w:rsid w:val="00F66B43"/>
    <w:rsid w:val="00F66F35"/>
    <w:rsid w:val="00F679B3"/>
    <w:rsid w:val="00F67C8A"/>
    <w:rsid w:val="00F67E28"/>
    <w:rsid w:val="00F706AB"/>
    <w:rsid w:val="00F70AA3"/>
    <w:rsid w:val="00F7110D"/>
    <w:rsid w:val="00F7130E"/>
    <w:rsid w:val="00F71D2A"/>
    <w:rsid w:val="00F72B13"/>
    <w:rsid w:val="00F730F0"/>
    <w:rsid w:val="00F73373"/>
    <w:rsid w:val="00F7361F"/>
    <w:rsid w:val="00F73B5D"/>
    <w:rsid w:val="00F73EEE"/>
    <w:rsid w:val="00F73F33"/>
    <w:rsid w:val="00F73FFC"/>
    <w:rsid w:val="00F75BF0"/>
    <w:rsid w:val="00F75E42"/>
    <w:rsid w:val="00F77071"/>
    <w:rsid w:val="00F80648"/>
    <w:rsid w:val="00F806C8"/>
    <w:rsid w:val="00F82614"/>
    <w:rsid w:val="00F82746"/>
    <w:rsid w:val="00F82AEA"/>
    <w:rsid w:val="00F83270"/>
    <w:rsid w:val="00F84052"/>
    <w:rsid w:val="00F840C5"/>
    <w:rsid w:val="00F85B27"/>
    <w:rsid w:val="00F85BC6"/>
    <w:rsid w:val="00F85D98"/>
    <w:rsid w:val="00F85F2A"/>
    <w:rsid w:val="00F861DB"/>
    <w:rsid w:val="00F8679A"/>
    <w:rsid w:val="00F875C3"/>
    <w:rsid w:val="00F87608"/>
    <w:rsid w:val="00F87738"/>
    <w:rsid w:val="00F879F6"/>
    <w:rsid w:val="00F87D81"/>
    <w:rsid w:val="00F90024"/>
    <w:rsid w:val="00F9008E"/>
    <w:rsid w:val="00F90097"/>
    <w:rsid w:val="00F90920"/>
    <w:rsid w:val="00F90C94"/>
    <w:rsid w:val="00F91105"/>
    <w:rsid w:val="00F91F13"/>
    <w:rsid w:val="00F928D6"/>
    <w:rsid w:val="00F92FEE"/>
    <w:rsid w:val="00F934BB"/>
    <w:rsid w:val="00F94003"/>
    <w:rsid w:val="00F94A83"/>
    <w:rsid w:val="00F951D6"/>
    <w:rsid w:val="00F95829"/>
    <w:rsid w:val="00F9639B"/>
    <w:rsid w:val="00FA1535"/>
    <w:rsid w:val="00FA1A42"/>
    <w:rsid w:val="00FA23DC"/>
    <w:rsid w:val="00FA3CF0"/>
    <w:rsid w:val="00FA3FA4"/>
    <w:rsid w:val="00FA5ACF"/>
    <w:rsid w:val="00FA68E3"/>
    <w:rsid w:val="00FA6F17"/>
    <w:rsid w:val="00FA7C5C"/>
    <w:rsid w:val="00FA7EA9"/>
    <w:rsid w:val="00FA7F9F"/>
    <w:rsid w:val="00FB0687"/>
    <w:rsid w:val="00FB07FD"/>
    <w:rsid w:val="00FB0C57"/>
    <w:rsid w:val="00FB29E6"/>
    <w:rsid w:val="00FB2D93"/>
    <w:rsid w:val="00FB3ABE"/>
    <w:rsid w:val="00FB3F01"/>
    <w:rsid w:val="00FB40E2"/>
    <w:rsid w:val="00FB4614"/>
    <w:rsid w:val="00FB4FC3"/>
    <w:rsid w:val="00FB5098"/>
    <w:rsid w:val="00FB5DC2"/>
    <w:rsid w:val="00FB6FEF"/>
    <w:rsid w:val="00FB702F"/>
    <w:rsid w:val="00FB7549"/>
    <w:rsid w:val="00FB7F6B"/>
    <w:rsid w:val="00FC082E"/>
    <w:rsid w:val="00FC09AA"/>
    <w:rsid w:val="00FC157D"/>
    <w:rsid w:val="00FC204A"/>
    <w:rsid w:val="00FC259C"/>
    <w:rsid w:val="00FC2AA3"/>
    <w:rsid w:val="00FC2CEB"/>
    <w:rsid w:val="00FC2DCC"/>
    <w:rsid w:val="00FC47CF"/>
    <w:rsid w:val="00FC557F"/>
    <w:rsid w:val="00FC5D6B"/>
    <w:rsid w:val="00FC64D5"/>
    <w:rsid w:val="00FC650A"/>
    <w:rsid w:val="00FC67A2"/>
    <w:rsid w:val="00FC6C1E"/>
    <w:rsid w:val="00FC6FB5"/>
    <w:rsid w:val="00FC7610"/>
    <w:rsid w:val="00FC7962"/>
    <w:rsid w:val="00FC7D2D"/>
    <w:rsid w:val="00FD0038"/>
    <w:rsid w:val="00FD1D96"/>
    <w:rsid w:val="00FD2595"/>
    <w:rsid w:val="00FD2BCF"/>
    <w:rsid w:val="00FD37F7"/>
    <w:rsid w:val="00FD4754"/>
    <w:rsid w:val="00FD496F"/>
    <w:rsid w:val="00FD5AD8"/>
    <w:rsid w:val="00FD6255"/>
    <w:rsid w:val="00FD641B"/>
    <w:rsid w:val="00FD6977"/>
    <w:rsid w:val="00FE0103"/>
    <w:rsid w:val="00FE0703"/>
    <w:rsid w:val="00FE14F7"/>
    <w:rsid w:val="00FE1F34"/>
    <w:rsid w:val="00FE22FB"/>
    <w:rsid w:val="00FE2ECA"/>
    <w:rsid w:val="00FE3924"/>
    <w:rsid w:val="00FE4C62"/>
    <w:rsid w:val="00FE60A8"/>
    <w:rsid w:val="00FE6C49"/>
    <w:rsid w:val="00FE7099"/>
    <w:rsid w:val="00FE78D6"/>
    <w:rsid w:val="00FF05BB"/>
    <w:rsid w:val="00FF098A"/>
    <w:rsid w:val="00FF1253"/>
    <w:rsid w:val="00FF1929"/>
    <w:rsid w:val="00FF1AA0"/>
    <w:rsid w:val="00FF1E7B"/>
    <w:rsid w:val="00FF3F79"/>
    <w:rsid w:val="00FF40C8"/>
    <w:rsid w:val="00FF4ED3"/>
    <w:rsid w:val="00FF4F59"/>
    <w:rsid w:val="00FF5650"/>
    <w:rsid w:val="00FF6070"/>
    <w:rsid w:val="00FF61DA"/>
    <w:rsid w:val="00FF667A"/>
    <w:rsid w:val="00FF7BA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FA3DE"/>
  <w15:chartTrackingRefBased/>
  <w15:docId w15:val="{CD92330B-B43E-4B10-AB55-4BF393D5C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315"/>
    <w:pPr>
      <w:spacing w:after="40"/>
    </w:pPr>
    <w:rPr>
      <w:lang w:val="en-US"/>
    </w:rPr>
  </w:style>
  <w:style w:type="paragraph" w:styleId="Heading1">
    <w:name w:val="heading 1"/>
    <w:basedOn w:val="Normal"/>
    <w:next w:val="Normal"/>
    <w:link w:val="Heading1Char"/>
    <w:uiPriority w:val="9"/>
    <w:qFormat/>
    <w:rsid w:val="00FD64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95FBE"/>
    <w:pPr>
      <w:pBdr>
        <w:bottom w:val="single" w:sz="6" w:space="8" w:color="EEEEEE"/>
      </w:pBdr>
      <w:spacing w:before="300" w:after="150" w:line="240" w:lineRule="atLeast"/>
      <w:outlineLvl w:val="1"/>
    </w:pPr>
    <w:rPr>
      <w:rFonts w:eastAsia="Times New Roman" w:cs="Times New Roman"/>
      <w:b/>
      <w:bCs/>
      <w:color w:val="000000"/>
      <w:sz w:val="32"/>
      <w:szCs w:val="34"/>
    </w:rPr>
  </w:style>
  <w:style w:type="paragraph" w:styleId="Heading3">
    <w:name w:val="heading 3"/>
    <w:basedOn w:val="Normal"/>
    <w:link w:val="Heading3Char"/>
    <w:uiPriority w:val="9"/>
    <w:qFormat/>
    <w:rsid w:val="00D95FBE"/>
    <w:pPr>
      <w:spacing w:before="300" w:after="150" w:line="240" w:lineRule="atLeast"/>
      <w:outlineLvl w:val="2"/>
    </w:pPr>
    <w:rPr>
      <w:rFonts w:eastAsia="Times New Roman" w:cs="Times New Roman"/>
      <w:b/>
      <w:bCs/>
      <w:color w:val="333333"/>
      <w:sz w:val="24"/>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5FBE"/>
    <w:rPr>
      <w:rFonts w:eastAsia="Times New Roman" w:cs="Times New Roman"/>
      <w:b/>
      <w:bCs/>
      <w:color w:val="000000"/>
      <w:sz w:val="32"/>
      <w:szCs w:val="34"/>
      <w:lang w:val="en-US"/>
    </w:rPr>
  </w:style>
  <w:style w:type="character" w:customStyle="1" w:styleId="Heading3Char">
    <w:name w:val="Heading 3 Char"/>
    <w:basedOn w:val="DefaultParagraphFont"/>
    <w:link w:val="Heading3"/>
    <w:uiPriority w:val="9"/>
    <w:rsid w:val="00D95FBE"/>
    <w:rPr>
      <w:rFonts w:eastAsia="Times New Roman" w:cs="Times New Roman"/>
      <w:b/>
      <w:bCs/>
      <w:color w:val="333333"/>
      <w:sz w:val="24"/>
      <w:szCs w:val="27"/>
      <w:lang w:val="en-US"/>
    </w:rPr>
  </w:style>
  <w:style w:type="paragraph" w:styleId="NormalWeb">
    <w:name w:val="Normal (Web)"/>
    <w:basedOn w:val="Normal"/>
    <w:uiPriority w:val="99"/>
    <w:semiHidden/>
    <w:unhideWhenUsed/>
    <w:rsid w:val="00FA7C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7C5C"/>
  </w:style>
  <w:style w:type="character" w:styleId="HTMLCode">
    <w:name w:val="HTML Code"/>
    <w:basedOn w:val="DefaultParagraphFont"/>
    <w:uiPriority w:val="99"/>
    <w:semiHidden/>
    <w:unhideWhenUsed/>
    <w:rsid w:val="00FA7C5C"/>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0669A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69A8"/>
    <w:rPr>
      <w:rFonts w:eastAsiaTheme="minorEastAsia"/>
      <w:color w:val="5A5A5A" w:themeColor="text1" w:themeTint="A5"/>
      <w:spacing w:val="15"/>
      <w:lang w:val="en-US"/>
    </w:rPr>
  </w:style>
  <w:style w:type="paragraph" w:styleId="Header">
    <w:name w:val="header"/>
    <w:basedOn w:val="Normal"/>
    <w:link w:val="HeaderChar"/>
    <w:uiPriority w:val="99"/>
    <w:unhideWhenUsed/>
    <w:rsid w:val="00021FDF"/>
    <w:pPr>
      <w:tabs>
        <w:tab w:val="center" w:pos="4703"/>
        <w:tab w:val="right" w:pos="9406"/>
      </w:tabs>
      <w:spacing w:after="0" w:line="240" w:lineRule="auto"/>
    </w:pPr>
  </w:style>
  <w:style w:type="character" w:customStyle="1" w:styleId="HeaderChar">
    <w:name w:val="Header Char"/>
    <w:basedOn w:val="DefaultParagraphFont"/>
    <w:link w:val="Header"/>
    <w:uiPriority w:val="99"/>
    <w:rsid w:val="00021FDF"/>
    <w:rPr>
      <w:lang w:val="en-US"/>
    </w:rPr>
  </w:style>
  <w:style w:type="paragraph" w:styleId="Footer">
    <w:name w:val="footer"/>
    <w:basedOn w:val="Normal"/>
    <w:link w:val="FooterChar"/>
    <w:uiPriority w:val="99"/>
    <w:unhideWhenUsed/>
    <w:rsid w:val="00021FDF"/>
    <w:pPr>
      <w:tabs>
        <w:tab w:val="center" w:pos="4703"/>
        <w:tab w:val="right" w:pos="9406"/>
      </w:tabs>
      <w:spacing w:after="0" w:line="240" w:lineRule="auto"/>
    </w:pPr>
  </w:style>
  <w:style w:type="character" w:customStyle="1" w:styleId="FooterChar">
    <w:name w:val="Footer Char"/>
    <w:basedOn w:val="DefaultParagraphFont"/>
    <w:link w:val="Footer"/>
    <w:uiPriority w:val="99"/>
    <w:rsid w:val="00021FDF"/>
    <w:rPr>
      <w:lang w:val="en-US"/>
    </w:rPr>
  </w:style>
  <w:style w:type="character" w:customStyle="1" w:styleId="Heading1Char">
    <w:name w:val="Heading 1 Char"/>
    <w:basedOn w:val="DefaultParagraphFont"/>
    <w:link w:val="Heading1"/>
    <w:uiPriority w:val="9"/>
    <w:rsid w:val="00FD641B"/>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FD641B"/>
    <w:pPr>
      <w:outlineLvl w:val="9"/>
    </w:pPr>
  </w:style>
  <w:style w:type="paragraph" w:styleId="TOC2">
    <w:name w:val="toc 2"/>
    <w:basedOn w:val="Normal"/>
    <w:next w:val="Normal"/>
    <w:autoRedefine/>
    <w:uiPriority w:val="39"/>
    <w:unhideWhenUsed/>
    <w:rsid w:val="00B603F3"/>
    <w:pPr>
      <w:tabs>
        <w:tab w:val="right" w:leader="dot" w:pos="10456"/>
      </w:tabs>
      <w:spacing w:after="100"/>
      <w:ind w:left="220"/>
    </w:pPr>
  </w:style>
  <w:style w:type="paragraph" w:styleId="TOC3">
    <w:name w:val="toc 3"/>
    <w:basedOn w:val="Normal"/>
    <w:next w:val="Normal"/>
    <w:autoRedefine/>
    <w:uiPriority w:val="39"/>
    <w:unhideWhenUsed/>
    <w:rsid w:val="00E06051"/>
    <w:pPr>
      <w:tabs>
        <w:tab w:val="right" w:leader="dot" w:pos="10456"/>
      </w:tabs>
      <w:spacing w:after="100"/>
      <w:ind w:left="440"/>
    </w:pPr>
  </w:style>
  <w:style w:type="character" w:styleId="Hyperlink">
    <w:name w:val="Hyperlink"/>
    <w:basedOn w:val="DefaultParagraphFont"/>
    <w:uiPriority w:val="99"/>
    <w:unhideWhenUsed/>
    <w:rsid w:val="00FD641B"/>
    <w:rPr>
      <w:color w:val="0563C1" w:themeColor="hyperlink"/>
      <w:u w:val="single"/>
    </w:rPr>
  </w:style>
  <w:style w:type="character" w:styleId="CommentReference">
    <w:name w:val="annotation reference"/>
    <w:basedOn w:val="DefaultParagraphFont"/>
    <w:uiPriority w:val="99"/>
    <w:semiHidden/>
    <w:unhideWhenUsed/>
    <w:rsid w:val="00C203DC"/>
    <w:rPr>
      <w:sz w:val="16"/>
      <w:szCs w:val="16"/>
    </w:rPr>
  </w:style>
  <w:style w:type="paragraph" w:styleId="CommentText">
    <w:name w:val="annotation text"/>
    <w:basedOn w:val="Normal"/>
    <w:link w:val="CommentTextChar"/>
    <w:uiPriority w:val="99"/>
    <w:unhideWhenUsed/>
    <w:rsid w:val="00C203DC"/>
    <w:pPr>
      <w:spacing w:line="240" w:lineRule="auto"/>
    </w:pPr>
    <w:rPr>
      <w:sz w:val="20"/>
      <w:szCs w:val="20"/>
    </w:rPr>
  </w:style>
  <w:style w:type="character" w:customStyle="1" w:styleId="CommentTextChar">
    <w:name w:val="Comment Text Char"/>
    <w:basedOn w:val="DefaultParagraphFont"/>
    <w:link w:val="CommentText"/>
    <w:uiPriority w:val="99"/>
    <w:rsid w:val="00C203DC"/>
    <w:rPr>
      <w:sz w:val="20"/>
      <w:szCs w:val="20"/>
      <w:lang w:val="en-US"/>
    </w:rPr>
  </w:style>
  <w:style w:type="paragraph" w:styleId="CommentSubject">
    <w:name w:val="annotation subject"/>
    <w:basedOn w:val="CommentText"/>
    <w:next w:val="CommentText"/>
    <w:link w:val="CommentSubjectChar"/>
    <w:uiPriority w:val="99"/>
    <w:semiHidden/>
    <w:unhideWhenUsed/>
    <w:rsid w:val="00C203DC"/>
    <w:rPr>
      <w:b/>
      <w:bCs/>
    </w:rPr>
  </w:style>
  <w:style w:type="character" w:customStyle="1" w:styleId="CommentSubjectChar">
    <w:name w:val="Comment Subject Char"/>
    <w:basedOn w:val="CommentTextChar"/>
    <w:link w:val="CommentSubject"/>
    <w:uiPriority w:val="99"/>
    <w:semiHidden/>
    <w:rsid w:val="00C203DC"/>
    <w:rPr>
      <w:b/>
      <w:bCs/>
      <w:sz w:val="20"/>
      <w:szCs w:val="20"/>
      <w:lang w:val="en-US"/>
    </w:rPr>
  </w:style>
  <w:style w:type="paragraph" w:styleId="BalloonText">
    <w:name w:val="Balloon Text"/>
    <w:basedOn w:val="Normal"/>
    <w:link w:val="BalloonTextChar"/>
    <w:uiPriority w:val="99"/>
    <w:semiHidden/>
    <w:unhideWhenUsed/>
    <w:rsid w:val="00C203DC"/>
    <w:pPr>
      <w:spacing w:after="0" w:line="240" w:lineRule="auto"/>
    </w:pPr>
    <w:rPr>
      <w:rFonts w:ascii="Segoe UI" w:hAnsi="Segoe UI"/>
      <w:sz w:val="18"/>
      <w:szCs w:val="18"/>
    </w:rPr>
  </w:style>
  <w:style w:type="character" w:customStyle="1" w:styleId="BalloonTextChar">
    <w:name w:val="Balloon Text Char"/>
    <w:basedOn w:val="DefaultParagraphFont"/>
    <w:link w:val="BalloonText"/>
    <w:uiPriority w:val="99"/>
    <w:semiHidden/>
    <w:rsid w:val="00C203DC"/>
    <w:rPr>
      <w:rFonts w:ascii="Segoe UI" w:hAnsi="Segoe UI"/>
      <w:sz w:val="18"/>
      <w:szCs w:val="18"/>
      <w:lang w:val="en-US"/>
    </w:rPr>
  </w:style>
  <w:style w:type="paragraph" w:styleId="Revision">
    <w:name w:val="Revision"/>
    <w:hidden/>
    <w:uiPriority w:val="99"/>
    <w:semiHidden/>
    <w:rsid w:val="00F35D7B"/>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9656">
      <w:bodyDiv w:val="1"/>
      <w:marLeft w:val="0"/>
      <w:marRight w:val="0"/>
      <w:marTop w:val="0"/>
      <w:marBottom w:val="0"/>
      <w:divBdr>
        <w:top w:val="none" w:sz="0" w:space="0" w:color="auto"/>
        <w:left w:val="none" w:sz="0" w:space="0" w:color="auto"/>
        <w:bottom w:val="none" w:sz="0" w:space="0" w:color="auto"/>
        <w:right w:val="none" w:sz="0" w:space="0" w:color="auto"/>
      </w:divBdr>
    </w:div>
    <w:div w:id="253317640">
      <w:bodyDiv w:val="1"/>
      <w:marLeft w:val="0"/>
      <w:marRight w:val="0"/>
      <w:marTop w:val="0"/>
      <w:marBottom w:val="0"/>
      <w:divBdr>
        <w:top w:val="none" w:sz="0" w:space="0" w:color="auto"/>
        <w:left w:val="none" w:sz="0" w:space="0" w:color="auto"/>
        <w:bottom w:val="none" w:sz="0" w:space="0" w:color="auto"/>
        <w:right w:val="none" w:sz="0" w:space="0" w:color="auto"/>
      </w:divBdr>
    </w:div>
    <w:div w:id="320816231">
      <w:bodyDiv w:val="1"/>
      <w:marLeft w:val="0"/>
      <w:marRight w:val="0"/>
      <w:marTop w:val="0"/>
      <w:marBottom w:val="0"/>
      <w:divBdr>
        <w:top w:val="none" w:sz="0" w:space="0" w:color="auto"/>
        <w:left w:val="none" w:sz="0" w:space="0" w:color="auto"/>
        <w:bottom w:val="none" w:sz="0" w:space="0" w:color="auto"/>
        <w:right w:val="none" w:sz="0" w:space="0" w:color="auto"/>
      </w:divBdr>
    </w:div>
    <w:div w:id="353070831">
      <w:bodyDiv w:val="1"/>
      <w:marLeft w:val="0"/>
      <w:marRight w:val="0"/>
      <w:marTop w:val="0"/>
      <w:marBottom w:val="0"/>
      <w:divBdr>
        <w:top w:val="none" w:sz="0" w:space="0" w:color="auto"/>
        <w:left w:val="none" w:sz="0" w:space="0" w:color="auto"/>
        <w:bottom w:val="none" w:sz="0" w:space="0" w:color="auto"/>
        <w:right w:val="none" w:sz="0" w:space="0" w:color="auto"/>
      </w:divBdr>
    </w:div>
    <w:div w:id="627779250">
      <w:bodyDiv w:val="1"/>
      <w:marLeft w:val="0"/>
      <w:marRight w:val="0"/>
      <w:marTop w:val="0"/>
      <w:marBottom w:val="0"/>
      <w:divBdr>
        <w:top w:val="none" w:sz="0" w:space="0" w:color="auto"/>
        <w:left w:val="none" w:sz="0" w:space="0" w:color="auto"/>
        <w:bottom w:val="none" w:sz="0" w:space="0" w:color="auto"/>
        <w:right w:val="none" w:sz="0" w:space="0" w:color="auto"/>
      </w:divBdr>
      <w:divsChild>
        <w:div w:id="1852328382">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628052189">
      <w:bodyDiv w:val="1"/>
      <w:marLeft w:val="0"/>
      <w:marRight w:val="0"/>
      <w:marTop w:val="0"/>
      <w:marBottom w:val="0"/>
      <w:divBdr>
        <w:top w:val="none" w:sz="0" w:space="0" w:color="auto"/>
        <w:left w:val="none" w:sz="0" w:space="0" w:color="auto"/>
        <w:bottom w:val="none" w:sz="0" w:space="0" w:color="auto"/>
        <w:right w:val="none" w:sz="0" w:space="0" w:color="auto"/>
      </w:divBdr>
      <w:divsChild>
        <w:div w:id="807556314">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697119476">
      <w:bodyDiv w:val="1"/>
      <w:marLeft w:val="0"/>
      <w:marRight w:val="0"/>
      <w:marTop w:val="0"/>
      <w:marBottom w:val="0"/>
      <w:divBdr>
        <w:top w:val="none" w:sz="0" w:space="0" w:color="auto"/>
        <w:left w:val="none" w:sz="0" w:space="0" w:color="auto"/>
        <w:bottom w:val="none" w:sz="0" w:space="0" w:color="auto"/>
        <w:right w:val="none" w:sz="0" w:space="0" w:color="auto"/>
      </w:divBdr>
    </w:div>
    <w:div w:id="752513561">
      <w:bodyDiv w:val="1"/>
      <w:marLeft w:val="0"/>
      <w:marRight w:val="0"/>
      <w:marTop w:val="0"/>
      <w:marBottom w:val="0"/>
      <w:divBdr>
        <w:top w:val="none" w:sz="0" w:space="0" w:color="auto"/>
        <w:left w:val="none" w:sz="0" w:space="0" w:color="auto"/>
        <w:bottom w:val="none" w:sz="0" w:space="0" w:color="auto"/>
        <w:right w:val="none" w:sz="0" w:space="0" w:color="auto"/>
      </w:divBdr>
    </w:div>
    <w:div w:id="1089546512">
      <w:bodyDiv w:val="1"/>
      <w:marLeft w:val="0"/>
      <w:marRight w:val="0"/>
      <w:marTop w:val="0"/>
      <w:marBottom w:val="0"/>
      <w:divBdr>
        <w:top w:val="none" w:sz="0" w:space="0" w:color="auto"/>
        <w:left w:val="none" w:sz="0" w:space="0" w:color="auto"/>
        <w:bottom w:val="none" w:sz="0" w:space="0" w:color="auto"/>
        <w:right w:val="none" w:sz="0" w:space="0" w:color="auto"/>
      </w:divBdr>
      <w:divsChild>
        <w:div w:id="1115095054">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201548502">
      <w:bodyDiv w:val="1"/>
      <w:marLeft w:val="0"/>
      <w:marRight w:val="0"/>
      <w:marTop w:val="0"/>
      <w:marBottom w:val="0"/>
      <w:divBdr>
        <w:top w:val="none" w:sz="0" w:space="0" w:color="auto"/>
        <w:left w:val="none" w:sz="0" w:space="0" w:color="auto"/>
        <w:bottom w:val="none" w:sz="0" w:space="0" w:color="auto"/>
        <w:right w:val="none" w:sz="0" w:space="0" w:color="auto"/>
      </w:divBdr>
    </w:div>
    <w:div w:id="1360397571">
      <w:bodyDiv w:val="1"/>
      <w:marLeft w:val="0"/>
      <w:marRight w:val="0"/>
      <w:marTop w:val="0"/>
      <w:marBottom w:val="0"/>
      <w:divBdr>
        <w:top w:val="none" w:sz="0" w:space="0" w:color="auto"/>
        <w:left w:val="none" w:sz="0" w:space="0" w:color="auto"/>
        <w:bottom w:val="none" w:sz="0" w:space="0" w:color="auto"/>
        <w:right w:val="none" w:sz="0" w:space="0" w:color="auto"/>
      </w:divBdr>
    </w:div>
    <w:div w:id="1494681054">
      <w:bodyDiv w:val="1"/>
      <w:marLeft w:val="0"/>
      <w:marRight w:val="0"/>
      <w:marTop w:val="0"/>
      <w:marBottom w:val="0"/>
      <w:divBdr>
        <w:top w:val="none" w:sz="0" w:space="0" w:color="auto"/>
        <w:left w:val="none" w:sz="0" w:space="0" w:color="auto"/>
        <w:bottom w:val="none" w:sz="0" w:space="0" w:color="auto"/>
        <w:right w:val="none" w:sz="0" w:space="0" w:color="auto"/>
      </w:divBdr>
    </w:div>
    <w:div w:id="1653752506">
      <w:bodyDiv w:val="1"/>
      <w:marLeft w:val="0"/>
      <w:marRight w:val="0"/>
      <w:marTop w:val="0"/>
      <w:marBottom w:val="0"/>
      <w:divBdr>
        <w:top w:val="none" w:sz="0" w:space="0" w:color="auto"/>
        <w:left w:val="none" w:sz="0" w:space="0" w:color="auto"/>
        <w:bottom w:val="none" w:sz="0" w:space="0" w:color="auto"/>
        <w:right w:val="none" w:sz="0" w:space="0" w:color="auto"/>
      </w:divBdr>
    </w:div>
    <w:div w:id="1810974306">
      <w:bodyDiv w:val="1"/>
      <w:marLeft w:val="0"/>
      <w:marRight w:val="0"/>
      <w:marTop w:val="0"/>
      <w:marBottom w:val="0"/>
      <w:divBdr>
        <w:top w:val="none" w:sz="0" w:space="0" w:color="auto"/>
        <w:left w:val="none" w:sz="0" w:space="0" w:color="auto"/>
        <w:bottom w:val="none" w:sz="0" w:space="0" w:color="auto"/>
        <w:right w:val="none" w:sz="0" w:space="0" w:color="auto"/>
      </w:divBdr>
    </w:div>
    <w:div w:id="2056155345">
      <w:bodyDiv w:val="1"/>
      <w:marLeft w:val="0"/>
      <w:marRight w:val="0"/>
      <w:marTop w:val="0"/>
      <w:marBottom w:val="0"/>
      <w:divBdr>
        <w:top w:val="none" w:sz="0" w:space="0" w:color="auto"/>
        <w:left w:val="none" w:sz="0" w:space="0" w:color="auto"/>
        <w:bottom w:val="none" w:sz="0" w:space="0" w:color="auto"/>
        <w:right w:val="none" w:sz="0" w:space="0" w:color="auto"/>
      </w:divBdr>
      <w:divsChild>
        <w:div w:id="789054429">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87D49-AC6C-4001-850B-22155724E7B4}">
  <ds:schemaRefs>
    <ds:schemaRef ds:uri="http://schemas.microsoft.com/sharepoint/v3/contenttype/forms"/>
  </ds:schemaRefs>
</ds:datastoreItem>
</file>

<file path=customXml/itemProps2.xml><?xml version="1.0" encoding="utf-8"?>
<ds:datastoreItem xmlns:ds="http://schemas.openxmlformats.org/officeDocument/2006/customXml" ds:itemID="{3460A272-61CB-471B-9E59-B7F4C92A9B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91AB7C-6CCB-47A7-B953-7DBF1EBC819B}">
  <ds:schemaRefs>
    <ds:schemaRef ds:uri="http://schemas.microsoft.com/office/infopath/2007/PartnerControls"/>
    <ds:schemaRef ds:uri="194ccb06-a9bd-44be-8233-5ea8b0721088"/>
    <ds:schemaRef ds:uri="http://schemas.microsoft.com/office/2006/documentManagement/types"/>
    <ds:schemaRef ds:uri="http://schemas.microsoft.com/office/2006/metadata/properties"/>
    <ds:schemaRef ds:uri="http://purl.org/dc/terms/"/>
    <ds:schemaRef ds:uri="http://schemas.openxmlformats.org/package/2006/metadata/core-properties"/>
    <ds:schemaRef ds:uri="http://purl.org/dc/dcmitype/"/>
    <ds:schemaRef ds:uri="http://www.w3.org/XML/1998/namespace"/>
    <ds:schemaRef ds:uri="http://purl.org/dc/elements/1.1/"/>
  </ds:schemaRefs>
</ds:datastoreItem>
</file>

<file path=customXml/itemProps4.xml><?xml version="1.0" encoding="utf-8"?>
<ds:datastoreItem xmlns:ds="http://schemas.openxmlformats.org/officeDocument/2006/customXml" ds:itemID="{A4916C57-210C-4898-B058-A1AA80566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24</Pages>
  <Words>3924</Words>
  <Characters>22371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 Erata</dc:creator>
  <cp:keywords/>
  <dc:description/>
  <cp:lastModifiedBy>Ferhat Erata</cp:lastModifiedBy>
  <cp:revision>103</cp:revision>
  <cp:lastPrinted>2015-02-23T23:42:00Z</cp:lastPrinted>
  <dcterms:created xsi:type="dcterms:W3CDTF">2015-02-25T12:27:00Z</dcterms:created>
  <dcterms:modified xsi:type="dcterms:W3CDTF">2015-02-27T18:34:00Z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